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1ABB" w14:textId="77777777" w:rsidR="00E96287" w:rsidRDefault="00E96287" w:rsidP="00D14EFD">
      <w:pPr>
        <w:pStyle w:val="Ttulo"/>
        <w:jc w:val="right"/>
      </w:pPr>
    </w:p>
    <w:p w14:paraId="218050F3" w14:textId="77777777" w:rsidR="00E96287" w:rsidRDefault="00E96287" w:rsidP="00D14EFD">
      <w:pPr>
        <w:pStyle w:val="Ttulo"/>
        <w:jc w:val="right"/>
      </w:pPr>
    </w:p>
    <w:p w14:paraId="52AE4C06" w14:textId="77777777" w:rsidR="00E96287" w:rsidRDefault="00E96287" w:rsidP="00D14EFD">
      <w:pPr>
        <w:pStyle w:val="Ttulo"/>
        <w:jc w:val="right"/>
      </w:pPr>
    </w:p>
    <w:p w14:paraId="03A7628B" w14:textId="77777777" w:rsidR="00105DC2" w:rsidRDefault="000C1593" w:rsidP="00E96287">
      <w:pPr>
        <w:pStyle w:val="Ttulo"/>
        <w:jc w:val="right"/>
      </w:pPr>
      <w:r>
        <w:rPr>
          <w:noProof/>
          <w:lang w:val="pt-BR" w:eastAsia="pt-BR"/>
        </w:rPr>
        <w:drawing>
          <wp:inline distT="0" distB="0" distL="0" distR="0" wp14:anchorId="0C37653D" wp14:editId="44339B25">
            <wp:extent cx="1325245" cy="1603375"/>
            <wp:effectExtent l="19050" t="0" r="825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l="16121" t="8829" r="13103" b="9557"/>
                    <a:stretch>
                      <a:fillRect/>
                    </a:stretch>
                  </pic:blipFill>
                  <pic:spPr bwMode="auto">
                    <a:xfrm>
                      <a:off x="0" y="0"/>
                      <a:ext cx="1325245" cy="1603375"/>
                    </a:xfrm>
                    <a:prstGeom prst="rect">
                      <a:avLst/>
                    </a:prstGeom>
                    <a:noFill/>
                    <a:ln w="9525">
                      <a:noFill/>
                      <a:miter lim="800000"/>
                      <a:headEnd/>
                      <a:tailEnd/>
                    </a:ln>
                  </pic:spPr>
                </pic:pic>
              </a:graphicData>
            </a:graphic>
          </wp:inline>
        </w:drawing>
      </w:r>
    </w:p>
    <w:p w14:paraId="477C123D" w14:textId="77777777" w:rsidR="00E96287" w:rsidRDefault="00E96287" w:rsidP="00E96287"/>
    <w:p w14:paraId="7DD47A49" w14:textId="77777777" w:rsidR="00E96287" w:rsidRDefault="00E96287" w:rsidP="00E96287"/>
    <w:p w14:paraId="5B643156" w14:textId="77777777" w:rsidR="00E96287" w:rsidRDefault="00E96287" w:rsidP="00E96287"/>
    <w:p w14:paraId="2DC5A2F5" w14:textId="77777777" w:rsidR="00E96287" w:rsidRDefault="00E96287" w:rsidP="00E96287"/>
    <w:p w14:paraId="12096E5E" w14:textId="77777777" w:rsidR="00E96287" w:rsidRDefault="00E96287" w:rsidP="00E96287"/>
    <w:p w14:paraId="0EDBCC11" w14:textId="77777777" w:rsidR="00E96287" w:rsidRDefault="00E96287" w:rsidP="00E96287"/>
    <w:p w14:paraId="21305955" w14:textId="77777777" w:rsidR="00E96287" w:rsidRDefault="00E96287" w:rsidP="00E96287"/>
    <w:p w14:paraId="56DFCB59" w14:textId="77777777" w:rsidR="00E96287" w:rsidRDefault="00E96287" w:rsidP="00E96287"/>
    <w:p w14:paraId="6288FB62" w14:textId="77777777" w:rsidR="00E96287" w:rsidRDefault="00E96287" w:rsidP="00E96287"/>
    <w:p w14:paraId="3C20C794" w14:textId="77777777" w:rsidR="00E96287" w:rsidRDefault="00E96287" w:rsidP="00E96287"/>
    <w:p w14:paraId="50953E99" w14:textId="77777777" w:rsidR="00E96287" w:rsidRDefault="00E96287" w:rsidP="00E96287"/>
    <w:p w14:paraId="088F5884" w14:textId="77777777" w:rsidR="00E96287" w:rsidRPr="00E96287" w:rsidRDefault="00E96287" w:rsidP="00E96287"/>
    <w:p w14:paraId="7E4366C3" w14:textId="77777777" w:rsidR="00105DC2" w:rsidRDefault="00105DC2" w:rsidP="00105DC2"/>
    <w:p w14:paraId="7ACA4A7C" w14:textId="0A467C96" w:rsidR="007B6C49" w:rsidRPr="00420E07" w:rsidRDefault="009559F9">
      <w:pPr>
        <w:pStyle w:val="Ttulo"/>
        <w:jc w:val="right"/>
        <w:rPr>
          <w:lang w:val="pt-BR"/>
        </w:rPr>
      </w:pPr>
      <w:r w:rsidRPr="00B35CD1">
        <w:rPr>
          <w:lang w:val="pt-BR"/>
          <w:rPrChange w:id="0" w:author="HALLIDAY" w:date="2021-08-13T20:09:00Z">
            <w:rPr/>
          </w:rPrChange>
        </w:rPr>
        <w:t>Olympus</w:t>
      </w:r>
    </w:p>
    <w:p w14:paraId="3D987CCB" w14:textId="77777777" w:rsidR="007B6C49" w:rsidRPr="00420E07" w:rsidRDefault="009C4FFE">
      <w:pPr>
        <w:pStyle w:val="Ttulo"/>
        <w:jc w:val="right"/>
        <w:rPr>
          <w:lang w:val="pt-BR"/>
        </w:rPr>
      </w:pPr>
      <w:r>
        <w:fldChar w:fldCharType="begin"/>
      </w:r>
      <w:r w:rsidRPr="00A55FBD">
        <w:rPr>
          <w:lang w:val="pt-BR"/>
        </w:rPr>
        <w:instrText xml:space="preserve">title  \* Mergeformat </w:instrText>
      </w:r>
      <w:r>
        <w:fldChar w:fldCharType="separate"/>
      </w:r>
      <w:r w:rsidR="0049450E">
        <w:rPr>
          <w:lang w:val="pt-BR"/>
        </w:rPr>
        <w:t xml:space="preserve">Especificação de Requisitos </w:t>
      </w:r>
      <w:r>
        <w:rPr>
          <w:lang w:val="pt-BR"/>
        </w:rPr>
        <w:fldChar w:fldCharType="end"/>
      </w:r>
    </w:p>
    <w:p w14:paraId="1DF85A6E" w14:textId="77777777" w:rsidR="007B6C49" w:rsidRPr="00420E07" w:rsidRDefault="007B6C49">
      <w:pPr>
        <w:pStyle w:val="Ttulo"/>
        <w:jc w:val="right"/>
        <w:rPr>
          <w:lang w:val="pt-BR"/>
        </w:rPr>
      </w:pPr>
    </w:p>
    <w:p w14:paraId="5BB1E9E7" w14:textId="7C0642AE" w:rsidR="007B6C49" w:rsidRPr="00B35CD1" w:rsidRDefault="007B6C49">
      <w:pPr>
        <w:pStyle w:val="Ttulo"/>
        <w:jc w:val="right"/>
        <w:rPr>
          <w:sz w:val="28"/>
          <w:szCs w:val="28"/>
          <w:lang w:val="pt-BR"/>
          <w:rPrChange w:id="1" w:author="HALLIDAY" w:date="2021-08-13T20:09:00Z">
            <w:rPr>
              <w:sz w:val="28"/>
              <w:szCs w:val="28"/>
            </w:rPr>
          </w:rPrChange>
        </w:rPr>
      </w:pPr>
      <w:r w:rsidRPr="00B35CD1">
        <w:rPr>
          <w:sz w:val="28"/>
          <w:szCs w:val="28"/>
          <w:lang w:val="pt-BR"/>
          <w:rPrChange w:id="2" w:author="HALLIDAY" w:date="2021-08-13T20:09:00Z">
            <w:rPr>
              <w:sz w:val="28"/>
              <w:szCs w:val="28"/>
            </w:rPr>
          </w:rPrChange>
        </w:rPr>
        <w:t>Versão 1.0</w:t>
      </w:r>
    </w:p>
    <w:p w14:paraId="536728BF" w14:textId="77777777" w:rsidR="007B6C49" w:rsidRPr="00B35CD1" w:rsidRDefault="007B6C49">
      <w:pPr>
        <w:rPr>
          <w:lang w:val="pt-BR"/>
          <w:rPrChange w:id="3" w:author="HALLIDAY" w:date="2021-08-13T20:09:00Z">
            <w:rPr/>
          </w:rPrChange>
        </w:rPr>
      </w:pPr>
    </w:p>
    <w:p w14:paraId="3792FB75" w14:textId="77777777" w:rsidR="007B6C49" w:rsidRPr="00B35CD1" w:rsidRDefault="007B6C49">
      <w:pPr>
        <w:pStyle w:val="InfoBlue"/>
        <w:rPr>
          <w:lang w:val="pt-BR"/>
          <w:rPrChange w:id="4" w:author="HALLIDAY" w:date="2021-08-13T20:09:00Z">
            <w:rPr/>
          </w:rPrChange>
        </w:rPr>
      </w:pPr>
      <w:r w:rsidRPr="00B35CD1">
        <w:rPr>
          <w:lang w:val="pt-BR"/>
          <w:rPrChange w:id="5" w:author="HALLIDAY" w:date="2021-08-13T20:09:00Z">
            <w:rPr/>
          </w:rPrChange>
        </w:rPr>
        <w:t xml:space="preserve"> </w:t>
      </w:r>
    </w:p>
    <w:p w14:paraId="1CC589B4" w14:textId="77777777" w:rsidR="007B6C49" w:rsidRPr="00B35CD1" w:rsidRDefault="007B6C49">
      <w:pPr>
        <w:rPr>
          <w:lang w:val="pt-BR"/>
          <w:rPrChange w:id="6" w:author="HALLIDAY" w:date="2021-08-13T20:09:00Z">
            <w:rPr/>
          </w:rPrChange>
        </w:rPr>
      </w:pPr>
    </w:p>
    <w:p w14:paraId="61407BD5" w14:textId="77777777" w:rsidR="007B6C49" w:rsidRPr="00B35CD1" w:rsidRDefault="007B6C49">
      <w:pPr>
        <w:pStyle w:val="Corpodetexto"/>
        <w:rPr>
          <w:lang w:val="pt-BR"/>
          <w:rPrChange w:id="7" w:author="HALLIDAY" w:date="2021-08-13T20:09:00Z">
            <w:rPr/>
          </w:rPrChange>
        </w:rPr>
      </w:pPr>
    </w:p>
    <w:p w14:paraId="01DB7220" w14:textId="77777777" w:rsidR="007B6C49" w:rsidRPr="00B35CD1" w:rsidRDefault="007B6C49">
      <w:pPr>
        <w:pStyle w:val="Corpodetexto"/>
        <w:rPr>
          <w:lang w:val="pt-BR"/>
          <w:rPrChange w:id="8" w:author="HALLIDAY" w:date="2021-08-13T20:09:00Z">
            <w:rPr/>
          </w:rPrChange>
        </w:rPr>
      </w:pPr>
    </w:p>
    <w:p w14:paraId="5AB5DDA3" w14:textId="77777777" w:rsidR="007B6C49" w:rsidRPr="00B35CD1" w:rsidRDefault="007B6C49">
      <w:pPr>
        <w:rPr>
          <w:lang w:val="pt-BR"/>
          <w:rPrChange w:id="9" w:author="HALLIDAY" w:date="2021-08-13T20:09:00Z">
            <w:rPr/>
          </w:rPrChange>
        </w:rPr>
        <w:sectPr w:rsidR="007B6C49" w:rsidRPr="00B35CD1">
          <w:headerReference w:type="default" r:id="rId9"/>
          <w:pgSz w:w="12240" w:h="15840"/>
          <w:pgMar w:top="1417" w:right="1440" w:bottom="1417" w:left="1440" w:header="720" w:footer="720" w:gutter="0"/>
          <w:cols w:space="720"/>
          <w:vAlign w:val="center"/>
        </w:sectPr>
      </w:pPr>
    </w:p>
    <w:p w14:paraId="0E048FE9" w14:textId="77777777" w:rsidR="007B6C49" w:rsidRDefault="007B6C49">
      <w:pPr>
        <w:pStyle w:val="Ttulo"/>
      </w:pPr>
      <w:proofErr w:type="spellStart"/>
      <w:r>
        <w:lastRenderedPageBreak/>
        <w:t>Histórico</w:t>
      </w:r>
      <w:proofErr w:type="spellEnd"/>
      <w:r>
        <w:t xml:space="preserve"> da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6C49" w14:paraId="0AF95A70" w14:textId="77777777">
        <w:tc>
          <w:tcPr>
            <w:tcW w:w="2304" w:type="dxa"/>
            <w:tcBorders>
              <w:top w:val="single" w:sz="6" w:space="0" w:color="auto"/>
              <w:left w:val="single" w:sz="6" w:space="0" w:color="auto"/>
              <w:bottom w:val="single" w:sz="6" w:space="0" w:color="auto"/>
              <w:right w:val="single" w:sz="6" w:space="0" w:color="auto"/>
            </w:tcBorders>
          </w:tcPr>
          <w:p w14:paraId="60119205" w14:textId="77777777" w:rsidR="007B6C49" w:rsidRDefault="007B6C49">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14:paraId="1D1BA262" w14:textId="77777777" w:rsidR="007B6C49" w:rsidRDefault="007B6C49">
            <w:pPr>
              <w:pStyle w:val="Tabletext"/>
              <w:jc w:val="center"/>
              <w:rPr>
                <w:b/>
                <w:bCs/>
              </w:rPr>
            </w:pPr>
            <w:proofErr w:type="spellStart"/>
            <w:r>
              <w:rPr>
                <w:b/>
                <w:bCs/>
              </w:rPr>
              <w:t>Versão</w:t>
            </w:r>
            <w:proofErr w:type="spellEnd"/>
          </w:p>
        </w:tc>
        <w:tc>
          <w:tcPr>
            <w:tcW w:w="3744" w:type="dxa"/>
            <w:tcBorders>
              <w:top w:val="single" w:sz="6" w:space="0" w:color="auto"/>
              <w:left w:val="single" w:sz="6" w:space="0" w:color="auto"/>
              <w:bottom w:val="single" w:sz="6" w:space="0" w:color="auto"/>
              <w:right w:val="single" w:sz="6" w:space="0" w:color="auto"/>
            </w:tcBorders>
          </w:tcPr>
          <w:p w14:paraId="483157E7" w14:textId="77777777" w:rsidR="007B6C49" w:rsidRDefault="007B6C49">
            <w:pPr>
              <w:pStyle w:val="Tabletext"/>
              <w:jc w:val="center"/>
              <w:rPr>
                <w:b/>
                <w:bCs/>
              </w:rPr>
            </w:pPr>
            <w:proofErr w:type="spellStart"/>
            <w:r>
              <w:rPr>
                <w:b/>
                <w:bCs/>
              </w:rPr>
              <w:t>Descrição</w:t>
            </w:r>
            <w:proofErr w:type="spellEnd"/>
            <w:r>
              <w:rPr>
                <w:b/>
                <w:bCs/>
              </w:rPr>
              <w:t xml:space="preserve"> </w:t>
            </w:r>
          </w:p>
        </w:tc>
        <w:tc>
          <w:tcPr>
            <w:tcW w:w="2304" w:type="dxa"/>
            <w:tcBorders>
              <w:top w:val="single" w:sz="6" w:space="0" w:color="auto"/>
              <w:left w:val="single" w:sz="6" w:space="0" w:color="auto"/>
              <w:bottom w:val="single" w:sz="6" w:space="0" w:color="auto"/>
              <w:right w:val="single" w:sz="6" w:space="0" w:color="auto"/>
            </w:tcBorders>
          </w:tcPr>
          <w:p w14:paraId="28060BA4" w14:textId="77777777" w:rsidR="007B6C49" w:rsidRDefault="007B6C49">
            <w:pPr>
              <w:pStyle w:val="Tabletext"/>
              <w:jc w:val="center"/>
              <w:rPr>
                <w:b/>
                <w:bCs/>
              </w:rPr>
            </w:pPr>
            <w:r>
              <w:rPr>
                <w:b/>
                <w:bCs/>
              </w:rPr>
              <w:t>Autor</w:t>
            </w:r>
          </w:p>
        </w:tc>
      </w:tr>
      <w:tr w:rsidR="007B6C49" w:rsidRPr="00B35CD1" w14:paraId="2DBF2E85" w14:textId="77777777">
        <w:tc>
          <w:tcPr>
            <w:tcW w:w="2304" w:type="dxa"/>
            <w:tcBorders>
              <w:top w:val="single" w:sz="6" w:space="0" w:color="auto"/>
              <w:left w:val="single" w:sz="6" w:space="0" w:color="auto"/>
              <w:bottom w:val="single" w:sz="6" w:space="0" w:color="auto"/>
              <w:right w:val="single" w:sz="6" w:space="0" w:color="auto"/>
            </w:tcBorders>
          </w:tcPr>
          <w:p w14:paraId="1B0F3595" w14:textId="7984C93F" w:rsidR="007B6C49" w:rsidRDefault="009559F9">
            <w:pPr>
              <w:pStyle w:val="Tabletext"/>
            </w:pPr>
            <w:r>
              <w:t>26/07/2021</w:t>
            </w:r>
          </w:p>
        </w:tc>
        <w:tc>
          <w:tcPr>
            <w:tcW w:w="1152" w:type="dxa"/>
            <w:tcBorders>
              <w:top w:val="single" w:sz="6" w:space="0" w:color="auto"/>
              <w:left w:val="single" w:sz="6" w:space="0" w:color="auto"/>
              <w:bottom w:val="single" w:sz="6" w:space="0" w:color="auto"/>
              <w:right w:val="single" w:sz="6" w:space="0" w:color="auto"/>
            </w:tcBorders>
          </w:tcPr>
          <w:p w14:paraId="31876621" w14:textId="12936D36" w:rsidR="007B6C49" w:rsidRDefault="009559F9">
            <w:pPr>
              <w:pStyle w:val="Tabletext"/>
            </w:pPr>
            <w:r>
              <w:t>1.0</w:t>
            </w:r>
          </w:p>
        </w:tc>
        <w:tc>
          <w:tcPr>
            <w:tcW w:w="3744" w:type="dxa"/>
            <w:tcBorders>
              <w:top w:val="single" w:sz="6" w:space="0" w:color="auto"/>
              <w:left w:val="single" w:sz="6" w:space="0" w:color="auto"/>
              <w:bottom w:val="single" w:sz="6" w:space="0" w:color="auto"/>
              <w:right w:val="single" w:sz="6" w:space="0" w:color="auto"/>
            </w:tcBorders>
          </w:tcPr>
          <w:p w14:paraId="3265C107" w14:textId="6DE76936" w:rsidR="007B6C49" w:rsidRPr="00003C34" w:rsidRDefault="00003C34">
            <w:pPr>
              <w:pStyle w:val="Tabletext"/>
              <w:rPr>
                <w:lang w:val="pt-BR"/>
              </w:rPr>
            </w:pPr>
            <w:r w:rsidRPr="00003C34">
              <w:rPr>
                <w:lang w:val="pt-BR"/>
              </w:rPr>
              <w:t xml:space="preserve">Especificação da primeira versão do </w:t>
            </w:r>
            <w:r>
              <w:rPr>
                <w:lang w:val="pt-BR"/>
              </w:rPr>
              <w:t xml:space="preserve">projeto, sendo explicado seus detalhes e requisitos técnicos e de interface. </w:t>
            </w:r>
          </w:p>
        </w:tc>
        <w:tc>
          <w:tcPr>
            <w:tcW w:w="2304" w:type="dxa"/>
            <w:tcBorders>
              <w:top w:val="single" w:sz="6" w:space="0" w:color="auto"/>
              <w:left w:val="single" w:sz="6" w:space="0" w:color="auto"/>
              <w:bottom w:val="single" w:sz="6" w:space="0" w:color="auto"/>
              <w:right w:val="single" w:sz="6" w:space="0" w:color="auto"/>
            </w:tcBorders>
          </w:tcPr>
          <w:p w14:paraId="04AAF680" w14:textId="6DB642FB" w:rsidR="007B6C49" w:rsidRPr="00B35CD1" w:rsidRDefault="009559F9">
            <w:pPr>
              <w:pStyle w:val="Tabletext"/>
              <w:rPr>
                <w:lang w:val="pt-BR"/>
                <w:rPrChange w:id="10" w:author="HALLIDAY" w:date="2021-08-13T20:09:00Z">
                  <w:rPr/>
                </w:rPrChange>
              </w:rPr>
            </w:pPr>
            <w:r w:rsidRPr="00B35CD1">
              <w:rPr>
                <w:lang w:val="pt-BR"/>
                <w:rPrChange w:id="11" w:author="HALLIDAY" w:date="2021-08-13T20:09:00Z">
                  <w:rPr/>
                </w:rPrChange>
              </w:rPr>
              <w:t>Ananda Mendes Souza, Laura Martins da Costa Coura Marinho, Maria Laura Moreira</w:t>
            </w:r>
          </w:p>
        </w:tc>
      </w:tr>
      <w:tr w:rsidR="007B6C49" w:rsidRPr="00B35CD1" w14:paraId="3B3EE240" w14:textId="77777777">
        <w:tc>
          <w:tcPr>
            <w:tcW w:w="2304" w:type="dxa"/>
            <w:tcBorders>
              <w:top w:val="single" w:sz="6" w:space="0" w:color="auto"/>
              <w:left w:val="single" w:sz="6" w:space="0" w:color="auto"/>
              <w:bottom w:val="single" w:sz="6" w:space="0" w:color="auto"/>
              <w:right w:val="single" w:sz="6" w:space="0" w:color="auto"/>
            </w:tcBorders>
          </w:tcPr>
          <w:p w14:paraId="1A6869A1" w14:textId="77777777" w:rsidR="007B6C49" w:rsidRPr="00B35CD1" w:rsidRDefault="007B6C49">
            <w:pPr>
              <w:pStyle w:val="Tabletext"/>
              <w:rPr>
                <w:lang w:val="pt-BR"/>
                <w:rPrChange w:id="12" w:author="HALLIDAY" w:date="2021-08-13T20:09:00Z">
                  <w:rPr/>
                </w:rPrChange>
              </w:rPr>
            </w:pPr>
          </w:p>
        </w:tc>
        <w:tc>
          <w:tcPr>
            <w:tcW w:w="1152" w:type="dxa"/>
            <w:tcBorders>
              <w:top w:val="single" w:sz="6" w:space="0" w:color="auto"/>
              <w:left w:val="single" w:sz="6" w:space="0" w:color="auto"/>
              <w:bottom w:val="single" w:sz="6" w:space="0" w:color="auto"/>
              <w:right w:val="single" w:sz="6" w:space="0" w:color="auto"/>
            </w:tcBorders>
          </w:tcPr>
          <w:p w14:paraId="32A8F9A4" w14:textId="77777777" w:rsidR="007B6C49" w:rsidRPr="00B35CD1" w:rsidRDefault="007B6C49">
            <w:pPr>
              <w:pStyle w:val="Tabletext"/>
              <w:rPr>
                <w:lang w:val="pt-BR"/>
                <w:rPrChange w:id="13" w:author="HALLIDAY" w:date="2021-08-13T20:09:00Z">
                  <w:rPr/>
                </w:rPrChange>
              </w:rPr>
            </w:pPr>
          </w:p>
        </w:tc>
        <w:tc>
          <w:tcPr>
            <w:tcW w:w="3744" w:type="dxa"/>
            <w:tcBorders>
              <w:top w:val="single" w:sz="6" w:space="0" w:color="auto"/>
              <w:left w:val="single" w:sz="6" w:space="0" w:color="auto"/>
              <w:bottom w:val="single" w:sz="6" w:space="0" w:color="auto"/>
              <w:right w:val="single" w:sz="6" w:space="0" w:color="auto"/>
            </w:tcBorders>
          </w:tcPr>
          <w:p w14:paraId="177DCC3E" w14:textId="77777777" w:rsidR="007B6C49" w:rsidRPr="00B35CD1" w:rsidRDefault="007B6C49">
            <w:pPr>
              <w:pStyle w:val="Tabletext"/>
              <w:rPr>
                <w:lang w:val="pt-BR"/>
                <w:rPrChange w:id="14" w:author="HALLIDAY" w:date="2021-08-13T20:09:00Z">
                  <w:rPr/>
                </w:rPrChange>
              </w:rPr>
            </w:pPr>
          </w:p>
        </w:tc>
        <w:tc>
          <w:tcPr>
            <w:tcW w:w="2304" w:type="dxa"/>
            <w:tcBorders>
              <w:top w:val="single" w:sz="6" w:space="0" w:color="auto"/>
              <w:left w:val="single" w:sz="6" w:space="0" w:color="auto"/>
              <w:bottom w:val="single" w:sz="6" w:space="0" w:color="auto"/>
              <w:right w:val="single" w:sz="6" w:space="0" w:color="auto"/>
            </w:tcBorders>
          </w:tcPr>
          <w:p w14:paraId="50111AD3" w14:textId="77777777" w:rsidR="007B6C49" w:rsidRPr="00B35CD1" w:rsidRDefault="007B6C49">
            <w:pPr>
              <w:pStyle w:val="Tabletext"/>
              <w:rPr>
                <w:lang w:val="pt-BR"/>
                <w:rPrChange w:id="15" w:author="HALLIDAY" w:date="2021-08-13T20:09:00Z">
                  <w:rPr/>
                </w:rPrChange>
              </w:rPr>
            </w:pPr>
          </w:p>
        </w:tc>
      </w:tr>
      <w:tr w:rsidR="007B6C49" w:rsidRPr="00B35CD1" w14:paraId="1CC93DD6" w14:textId="77777777">
        <w:tc>
          <w:tcPr>
            <w:tcW w:w="2304" w:type="dxa"/>
            <w:tcBorders>
              <w:top w:val="single" w:sz="6" w:space="0" w:color="auto"/>
              <w:left w:val="single" w:sz="6" w:space="0" w:color="auto"/>
              <w:bottom w:val="single" w:sz="6" w:space="0" w:color="auto"/>
              <w:right w:val="single" w:sz="6" w:space="0" w:color="auto"/>
            </w:tcBorders>
          </w:tcPr>
          <w:p w14:paraId="767A83AB" w14:textId="77777777" w:rsidR="007B6C49" w:rsidRPr="00B35CD1" w:rsidRDefault="007B6C49">
            <w:pPr>
              <w:pStyle w:val="Tabletext"/>
              <w:rPr>
                <w:lang w:val="pt-BR"/>
                <w:rPrChange w:id="16" w:author="HALLIDAY" w:date="2021-08-13T20:09:00Z">
                  <w:rPr/>
                </w:rPrChange>
              </w:rPr>
            </w:pPr>
          </w:p>
        </w:tc>
        <w:tc>
          <w:tcPr>
            <w:tcW w:w="1152" w:type="dxa"/>
            <w:tcBorders>
              <w:top w:val="single" w:sz="6" w:space="0" w:color="auto"/>
              <w:left w:val="single" w:sz="6" w:space="0" w:color="auto"/>
              <w:bottom w:val="single" w:sz="6" w:space="0" w:color="auto"/>
              <w:right w:val="single" w:sz="6" w:space="0" w:color="auto"/>
            </w:tcBorders>
          </w:tcPr>
          <w:p w14:paraId="551A2FD4" w14:textId="77777777" w:rsidR="007B6C49" w:rsidRPr="00B35CD1" w:rsidRDefault="007B6C49">
            <w:pPr>
              <w:pStyle w:val="Tabletext"/>
              <w:rPr>
                <w:lang w:val="pt-BR"/>
                <w:rPrChange w:id="17" w:author="HALLIDAY" w:date="2021-08-13T20:09:00Z">
                  <w:rPr/>
                </w:rPrChange>
              </w:rPr>
            </w:pPr>
          </w:p>
        </w:tc>
        <w:tc>
          <w:tcPr>
            <w:tcW w:w="3744" w:type="dxa"/>
            <w:tcBorders>
              <w:top w:val="single" w:sz="6" w:space="0" w:color="auto"/>
              <w:left w:val="single" w:sz="6" w:space="0" w:color="auto"/>
              <w:bottom w:val="single" w:sz="6" w:space="0" w:color="auto"/>
              <w:right w:val="single" w:sz="6" w:space="0" w:color="auto"/>
            </w:tcBorders>
          </w:tcPr>
          <w:p w14:paraId="68A9C9D4" w14:textId="77777777" w:rsidR="007B6C49" w:rsidRPr="00B35CD1" w:rsidRDefault="007B6C49">
            <w:pPr>
              <w:pStyle w:val="Tabletext"/>
              <w:rPr>
                <w:lang w:val="pt-BR"/>
                <w:rPrChange w:id="18" w:author="HALLIDAY" w:date="2021-08-13T20:09:00Z">
                  <w:rPr/>
                </w:rPrChange>
              </w:rPr>
            </w:pPr>
          </w:p>
        </w:tc>
        <w:tc>
          <w:tcPr>
            <w:tcW w:w="2304" w:type="dxa"/>
            <w:tcBorders>
              <w:top w:val="single" w:sz="6" w:space="0" w:color="auto"/>
              <w:left w:val="single" w:sz="6" w:space="0" w:color="auto"/>
              <w:bottom w:val="single" w:sz="6" w:space="0" w:color="auto"/>
              <w:right w:val="single" w:sz="6" w:space="0" w:color="auto"/>
            </w:tcBorders>
          </w:tcPr>
          <w:p w14:paraId="54B0C6D8" w14:textId="77777777" w:rsidR="007B6C49" w:rsidRPr="00B35CD1" w:rsidRDefault="007B6C49">
            <w:pPr>
              <w:pStyle w:val="Tabletext"/>
              <w:rPr>
                <w:lang w:val="pt-BR"/>
                <w:rPrChange w:id="19" w:author="HALLIDAY" w:date="2021-08-13T20:09:00Z">
                  <w:rPr/>
                </w:rPrChange>
              </w:rPr>
            </w:pPr>
          </w:p>
        </w:tc>
      </w:tr>
      <w:tr w:rsidR="007B6C49" w:rsidRPr="00B35CD1" w14:paraId="101CEAA8" w14:textId="77777777">
        <w:tc>
          <w:tcPr>
            <w:tcW w:w="2304" w:type="dxa"/>
            <w:tcBorders>
              <w:top w:val="single" w:sz="6" w:space="0" w:color="auto"/>
              <w:left w:val="single" w:sz="6" w:space="0" w:color="auto"/>
              <w:bottom w:val="single" w:sz="6" w:space="0" w:color="auto"/>
              <w:right w:val="single" w:sz="6" w:space="0" w:color="auto"/>
            </w:tcBorders>
          </w:tcPr>
          <w:p w14:paraId="6F560DC3" w14:textId="77777777" w:rsidR="007B6C49" w:rsidRPr="00B35CD1" w:rsidRDefault="007B6C49">
            <w:pPr>
              <w:pStyle w:val="Tabletext"/>
              <w:rPr>
                <w:lang w:val="pt-BR"/>
                <w:rPrChange w:id="20" w:author="HALLIDAY" w:date="2021-08-13T20:09:00Z">
                  <w:rPr/>
                </w:rPrChange>
              </w:rPr>
            </w:pPr>
          </w:p>
        </w:tc>
        <w:tc>
          <w:tcPr>
            <w:tcW w:w="1152" w:type="dxa"/>
            <w:tcBorders>
              <w:top w:val="single" w:sz="6" w:space="0" w:color="auto"/>
              <w:left w:val="single" w:sz="6" w:space="0" w:color="auto"/>
              <w:bottom w:val="single" w:sz="6" w:space="0" w:color="auto"/>
              <w:right w:val="single" w:sz="6" w:space="0" w:color="auto"/>
            </w:tcBorders>
          </w:tcPr>
          <w:p w14:paraId="535AD592" w14:textId="77777777" w:rsidR="007B6C49" w:rsidRPr="00B35CD1" w:rsidRDefault="007B6C49">
            <w:pPr>
              <w:pStyle w:val="Tabletext"/>
              <w:rPr>
                <w:lang w:val="pt-BR"/>
                <w:rPrChange w:id="21" w:author="HALLIDAY" w:date="2021-08-13T20:09:00Z">
                  <w:rPr/>
                </w:rPrChange>
              </w:rPr>
            </w:pPr>
          </w:p>
        </w:tc>
        <w:tc>
          <w:tcPr>
            <w:tcW w:w="3744" w:type="dxa"/>
            <w:tcBorders>
              <w:top w:val="single" w:sz="6" w:space="0" w:color="auto"/>
              <w:left w:val="single" w:sz="6" w:space="0" w:color="auto"/>
              <w:bottom w:val="single" w:sz="6" w:space="0" w:color="auto"/>
              <w:right w:val="single" w:sz="6" w:space="0" w:color="auto"/>
            </w:tcBorders>
          </w:tcPr>
          <w:p w14:paraId="5EC012E3" w14:textId="77777777" w:rsidR="007B6C49" w:rsidRPr="00B35CD1" w:rsidRDefault="007B6C49">
            <w:pPr>
              <w:pStyle w:val="Tabletext"/>
              <w:rPr>
                <w:lang w:val="pt-BR"/>
                <w:rPrChange w:id="22" w:author="HALLIDAY" w:date="2021-08-13T20:09:00Z">
                  <w:rPr/>
                </w:rPrChange>
              </w:rPr>
            </w:pPr>
          </w:p>
        </w:tc>
        <w:tc>
          <w:tcPr>
            <w:tcW w:w="2304" w:type="dxa"/>
            <w:tcBorders>
              <w:top w:val="single" w:sz="6" w:space="0" w:color="auto"/>
              <w:left w:val="single" w:sz="6" w:space="0" w:color="auto"/>
              <w:bottom w:val="single" w:sz="6" w:space="0" w:color="auto"/>
              <w:right w:val="single" w:sz="6" w:space="0" w:color="auto"/>
            </w:tcBorders>
          </w:tcPr>
          <w:p w14:paraId="09A167EF" w14:textId="77777777" w:rsidR="007B6C49" w:rsidRPr="00B35CD1" w:rsidRDefault="007B6C49">
            <w:pPr>
              <w:pStyle w:val="Tabletext"/>
              <w:rPr>
                <w:lang w:val="pt-BR"/>
                <w:rPrChange w:id="23" w:author="HALLIDAY" w:date="2021-08-13T20:09:00Z">
                  <w:rPr/>
                </w:rPrChange>
              </w:rPr>
            </w:pPr>
          </w:p>
        </w:tc>
      </w:tr>
    </w:tbl>
    <w:p w14:paraId="4062F6AA" w14:textId="77777777" w:rsidR="007B6C49" w:rsidRPr="00B35CD1" w:rsidRDefault="007B6C49">
      <w:pPr>
        <w:rPr>
          <w:lang w:val="pt-BR"/>
          <w:rPrChange w:id="24" w:author="HALLIDAY" w:date="2021-08-13T20:09:00Z">
            <w:rPr/>
          </w:rPrChange>
        </w:rPr>
      </w:pPr>
    </w:p>
    <w:p w14:paraId="2F9DA41C" w14:textId="77777777" w:rsidR="007B6C49" w:rsidRPr="00B35CD1" w:rsidRDefault="007B6C49">
      <w:pPr>
        <w:pStyle w:val="Ttulo"/>
        <w:rPr>
          <w:lang w:val="pt-BR"/>
          <w:rPrChange w:id="25" w:author="HALLIDAY" w:date="2021-08-13T20:09:00Z">
            <w:rPr/>
          </w:rPrChange>
        </w:rPr>
      </w:pPr>
      <w:r w:rsidRPr="00B35CD1">
        <w:rPr>
          <w:lang w:val="pt-BR"/>
          <w:rPrChange w:id="26" w:author="HALLIDAY" w:date="2021-08-13T20:09:00Z">
            <w:rPr/>
          </w:rPrChange>
        </w:rPr>
        <w:br w:type="page"/>
      </w:r>
      <w:r w:rsidRPr="00B35CD1">
        <w:rPr>
          <w:lang w:val="pt-BR"/>
          <w:rPrChange w:id="27" w:author="HALLIDAY" w:date="2021-08-13T20:09:00Z">
            <w:rPr/>
          </w:rPrChange>
        </w:rPr>
        <w:lastRenderedPageBreak/>
        <w:t>Índice</w:t>
      </w:r>
    </w:p>
    <w:p w14:paraId="4DADA388" w14:textId="77777777" w:rsidR="00206DF9" w:rsidRDefault="00E22B42">
      <w:pPr>
        <w:pStyle w:val="Sumrio1"/>
        <w:tabs>
          <w:tab w:val="left" w:pos="432"/>
        </w:tabs>
        <w:rPr>
          <w:rFonts w:asciiTheme="minorHAnsi" w:eastAsiaTheme="minorEastAsia" w:hAnsiTheme="minorHAnsi" w:cstheme="minorBidi"/>
          <w:noProof/>
          <w:sz w:val="22"/>
          <w:szCs w:val="22"/>
          <w:lang w:val="pt-BR" w:eastAsia="pt-BR"/>
        </w:rPr>
      </w:pPr>
      <w:r>
        <w:fldChar w:fldCharType="begin"/>
      </w:r>
      <w:r w:rsidR="007B6C49" w:rsidRPr="00F63D83">
        <w:rPr>
          <w:lang w:val="pt-BR"/>
        </w:rPr>
        <w:instrText xml:space="preserve"> TOC \o "1-3" </w:instrText>
      </w:r>
      <w:r>
        <w:fldChar w:fldCharType="separate"/>
      </w:r>
      <w:r w:rsidR="00206DF9" w:rsidRPr="00281D80">
        <w:rPr>
          <w:noProof/>
          <w:lang w:val="pt-BR"/>
        </w:rPr>
        <w:t>1.</w:t>
      </w:r>
      <w:r w:rsidR="00206DF9">
        <w:rPr>
          <w:rFonts w:asciiTheme="minorHAnsi" w:eastAsiaTheme="minorEastAsia" w:hAnsiTheme="minorHAnsi" w:cstheme="minorBidi"/>
          <w:noProof/>
          <w:sz w:val="22"/>
          <w:szCs w:val="22"/>
          <w:lang w:val="pt-BR" w:eastAsia="pt-BR"/>
        </w:rPr>
        <w:tab/>
      </w:r>
      <w:r w:rsidR="00206DF9" w:rsidRPr="00281D80">
        <w:rPr>
          <w:noProof/>
          <w:lang w:val="pt-BR"/>
        </w:rPr>
        <w:t>Objetivo</w:t>
      </w:r>
      <w:r w:rsidR="00206DF9" w:rsidRPr="00B35CD1">
        <w:rPr>
          <w:noProof/>
          <w:lang w:val="pt-BR"/>
          <w:rPrChange w:id="28" w:author="HALLIDAY" w:date="2021-08-13T20:09:00Z">
            <w:rPr>
              <w:noProof/>
            </w:rPr>
          </w:rPrChange>
        </w:rPr>
        <w:tab/>
      </w:r>
      <w:r w:rsidR="00206DF9">
        <w:rPr>
          <w:noProof/>
        </w:rPr>
        <w:fldChar w:fldCharType="begin"/>
      </w:r>
      <w:r w:rsidR="00206DF9" w:rsidRPr="00B35CD1">
        <w:rPr>
          <w:noProof/>
          <w:lang w:val="pt-BR"/>
          <w:rPrChange w:id="29" w:author="HALLIDAY" w:date="2021-08-13T20:09:00Z">
            <w:rPr>
              <w:noProof/>
            </w:rPr>
          </w:rPrChange>
        </w:rPr>
        <w:instrText xml:space="preserve"> PAGEREF _Toc21111852 \h </w:instrText>
      </w:r>
      <w:r w:rsidR="00206DF9">
        <w:rPr>
          <w:noProof/>
        </w:rPr>
      </w:r>
      <w:r w:rsidR="00206DF9">
        <w:rPr>
          <w:noProof/>
        </w:rPr>
        <w:fldChar w:fldCharType="separate"/>
      </w:r>
      <w:r w:rsidR="006B2051" w:rsidRPr="00B35CD1">
        <w:rPr>
          <w:noProof/>
          <w:lang w:val="pt-BR"/>
          <w:rPrChange w:id="30" w:author="HALLIDAY" w:date="2021-08-13T20:09:00Z">
            <w:rPr>
              <w:noProof/>
            </w:rPr>
          </w:rPrChange>
        </w:rPr>
        <w:t>4</w:t>
      </w:r>
      <w:r w:rsidR="00206DF9">
        <w:rPr>
          <w:noProof/>
        </w:rPr>
        <w:fldChar w:fldCharType="end"/>
      </w:r>
    </w:p>
    <w:p w14:paraId="19677EB0" w14:textId="77777777" w:rsidR="00206DF9" w:rsidRDefault="00206DF9">
      <w:pPr>
        <w:pStyle w:val="Sumrio1"/>
        <w:tabs>
          <w:tab w:val="left" w:pos="432"/>
        </w:tabs>
        <w:rPr>
          <w:rFonts w:asciiTheme="minorHAnsi" w:eastAsiaTheme="minorEastAsia" w:hAnsiTheme="minorHAnsi" w:cstheme="minorBidi"/>
          <w:noProof/>
          <w:sz w:val="22"/>
          <w:szCs w:val="22"/>
          <w:lang w:val="pt-BR" w:eastAsia="pt-BR"/>
        </w:rPr>
      </w:pPr>
      <w:r w:rsidRPr="00B35CD1">
        <w:rPr>
          <w:noProof/>
          <w:lang w:val="pt-BR"/>
          <w:rPrChange w:id="31" w:author="HALLIDAY" w:date="2021-08-13T20:09:00Z">
            <w:rPr>
              <w:noProof/>
            </w:rPr>
          </w:rPrChange>
        </w:rPr>
        <w:t>2.</w:t>
      </w:r>
      <w:r>
        <w:rPr>
          <w:rFonts w:asciiTheme="minorHAnsi" w:eastAsiaTheme="minorEastAsia" w:hAnsiTheme="minorHAnsi" w:cstheme="minorBidi"/>
          <w:noProof/>
          <w:sz w:val="22"/>
          <w:szCs w:val="22"/>
          <w:lang w:val="pt-BR" w:eastAsia="pt-BR"/>
        </w:rPr>
        <w:tab/>
      </w:r>
      <w:r w:rsidRPr="00B35CD1">
        <w:rPr>
          <w:noProof/>
          <w:lang w:val="pt-BR"/>
          <w:rPrChange w:id="32" w:author="HALLIDAY" w:date="2021-08-13T20:09:00Z">
            <w:rPr>
              <w:noProof/>
            </w:rPr>
          </w:rPrChange>
        </w:rPr>
        <w:t>Descrição do Produto</w:t>
      </w:r>
      <w:r w:rsidRPr="00B35CD1">
        <w:rPr>
          <w:noProof/>
          <w:lang w:val="pt-BR"/>
          <w:rPrChange w:id="33" w:author="HALLIDAY" w:date="2021-08-13T20:09:00Z">
            <w:rPr>
              <w:noProof/>
            </w:rPr>
          </w:rPrChange>
        </w:rPr>
        <w:tab/>
      </w:r>
      <w:r>
        <w:rPr>
          <w:noProof/>
        </w:rPr>
        <w:fldChar w:fldCharType="begin"/>
      </w:r>
      <w:r w:rsidRPr="00B35CD1">
        <w:rPr>
          <w:noProof/>
          <w:lang w:val="pt-BR"/>
          <w:rPrChange w:id="34" w:author="HALLIDAY" w:date="2021-08-13T20:09:00Z">
            <w:rPr>
              <w:noProof/>
            </w:rPr>
          </w:rPrChange>
        </w:rPr>
        <w:instrText xml:space="preserve"> PAGEREF _Toc21111853 \h </w:instrText>
      </w:r>
      <w:r>
        <w:rPr>
          <w:noProof/>
        </w:rPr>
      </w:r>
      <w:r>
        <w:rPr>
          <w:noProof/>
        </w:rPr>
        <w:fldChar w:fldCharType="separate"/>
      </w:r>
      <w:r w:rsidR="006B2051" w:rsidRPr="00B35CD1">
        <w:rPr>
          <w:noProof/>
          <w:lang w:val="pt-BR"/>
          <w:rPrChange w:id="35" w:author="HALLIDAY" w:date="2021-08-13T20:09:00Z">
            <w:rPr>
              <w:noProof/>
            </w:rPr>
          </w:rPrChange>
        </w:rPr>
        <w:t>4</w:t>
      </w:r>
      <w:r>
        <w:rPr>
          <w:noProof/>
        </w:rPr>
        <w:fldChar w:fldCharType="end"/>
      </w:r>
    </w:p>
    <w:p w14:paraId="3273D717" w14:textId="77777777" w:rsidR="00206DF9" w:rsidRDefault="00206DF9">
      <w:pPr>
        <w:pStyle w:val="Sumrio2"/>
        <w:tabs>
          <w:tab w:val="left" w:pos="1000"/>
        </w:tabs>
        <w:rPr>
          <w:rFonts w:asciiTheme="minorHAnsi" w:eastAsiaTheme="minorEastAsia" w:hAnsiTheme="minorHAnsi" w:cstheme="minorBidi"/>
          <w:noProof/>
          <w:sz w:val="22"/>
          <w:szCs w:val="22"/>
          <w:lang w:val="pt-BR" w:eastAsia="pt-BR"/>
        </w:rPr>
      </w:pPr>
      <w:r w:rsidRPr="00281D80">
        <w:rPr>
          <w:noProof/>
          <w:lang w:val="pt-BR"/>
        </w:rPr>
        <w:t>2.1</w:t>
      </w:r>
      <w:r>
        <w:rPr>
          <w:rFonts w:asciiTheme="minorHAnsi" w:eastAsiaTheme="minorEastAsia" w:hAnsiTheme="minorHAnsi" w:cstheme="minorBidi"/>
          <w:noProof/>
          <w:sz w:val="22"/>
          <w:szCs w:val="22"/>
          <w:lang w:val="pt-BR" w:eastAsia="pt-BR"/>
        </w:rPr>
        <w:tab/>
      </w:r>
      <w:r w:rsidRPr="00B35CD1">
        <w:rPr>
          <w:noProof/>
          <w:lang w:val="pt-BR"/>
          <w:rPrChange w:id="36" w:author="HALLIDAY" w:date="2021-08-13T20:09:00Z">
            <w:rPr>
              <w:noProof/>
            </w:rPr>
          </w:rPrChange>
        </w:rPr>
        <w:t>Escopo</w:t>
      </w:r>
      <w:r w:rsidRPr="00281D80">
        <w:rPr>
          <w:noProof/>
          <w:lang w:val="pt-BR"/>
        </w:rPr>
        <w:t xml:space="preserve"> do Produto</w:t>
      </w:r>
      <w:r w:rsidRPr="00B35CD1">
        <w:rPr>
          <w:noProof/>
          <w:lang w:val="pt-BR"/>
          <w:rPrChange w:id="37" w:author="HALLIDAY" w:date="2021-08-13T20:09:00Z">
            <w:rPr>
              <w:noProof/>
            </w:rPr>
          </w:rPrChange>
        </w:rPr>
        <w:tab/>
      </w:r>
      <w:r>
        <w:rPr>
          <w:noProof/>
        </w:rPr>
        <w:fldChar w:fldCharType="begin"/>
      </w:r>
      <w:r w:rsidRPr="00B35CD1">
        <w:rPr>
          <w:noProof/>
          <w:lang w:val="pt-BR"/>
          <w:rPrChange w:id="38" w:author="HALLIDAY" w:date="2021-08-13T20:09:00Z">
            <w:rPr>
              <w:noProof/>
            </w:rPr>
          </w:rPrChange>
        </w:rPr>
        <w:instrText xml:space="preserve"> PAGEREF _Toc21111854 \h </w:instrText>
      </w:r>
      <w:r>
        <w:rPr>
          <w:noProof/>
        </w:rPr>
      </w:r>
      <w:r>
        <w:rPr>
          <w:noProof/>
        </w:rPr>
        <w:fldChar w:fldCharType="separate"/>
      </w:r>
      <w:r w:rsidR="006B2051" w:rsidRPr="00B35CD1">
        <w:rPr>
          <w:noProof/>
          <w:lang w:val="pt-BR"/>
          <w:rPrChange w:id="39" w:author="HALLIDAY" w:date="2021-08-13T20:09:00Z">
            <w:rPr>
              <w:noProof/>
            </w:rPr>
          </w:rPrChange>
        </w:rPr>
        <w:t>4</w:t>
      </w:r>
      <w:r>
        <w:rPr>
          <w:noProof/>
        </w:rPr>
        <w:fldChar w:fldCharType="end"/>
      </w:r>
    </w:p>
    <w:p w14:paraId="210F6D31" w14:textId="77777777" w:rsidR="00206DF9" w:rsidRDefault="00206DF9">
      <w:pPr>
        <w:pStyle w:val="Sumrio3"/>
        <w:rPr>
          <w:rFonts w:asciiTheme="minorHAnsi" w:eastAsiaTheme="minorEastAsia" w:hAnsiTheme="minorHAnsi" w:cstheme="minorBidi"/>
          <w:noProof/>
          <w:sz w:val="22"/>
          <w:szCs w:val="22"/>
          <w:lang w:val="pt-BR" w:eastAsia="pt-BR"/>
        </w:rPr>
      </w:pPr>
      <w:r w:rsidRPr="00281D80">
        <w:rPr>
          <w:noProof/>
          <w:lang w:val="pt-BR"/>
        </w:rPr>
        <w:t>2.1.1</w:t>
      </w:r>
      <w:r>
        <w:rPr>
          <w:rFonts w:asciiTheme="minorHAnsi" w:eastAsiaTheme="minorEastAsia" w:hAnsiTheme="minorHAnsi" w:cstheme="minorBidi"/>
          <w:noProof/>
          <w:sz w:val="22"/>
          <w:szCs w:val="22"/>
          <w:lang w:val="pt-BR" w:eastAsia="pt-BR"/>
        </w:rPr>
        <w:tab/>
      </w:r>
      <w:r w:rsidRPr="00281D80">
        <w:rPr>
          <w:noProof/>
          <w:lang w:val="pt-BR"/>
        </w:rPr>
        <w:t>Contexto organizacional no qual o produto se insere</w:t>
      </w:r>
      <w:r w:rsidRPr="00206DF9">
        <w:rPr>
          <w:noProof/>
          <w:lang w:val="pt-BR"/>
        </w:rPr>
        <w:tab/>
      </w:r>
      <w:r>
        <w:rPr>
          <w:noProof/>
        </w:rPr>
        <w:fldChar w:fldCharType="begin"/>
      </w:r>
      <w:r w:rsidRPr="00206DF9">
        <w:rPr>
          <w:noProof/>
          <w:lang w:val="pt-BR"/>
        </w:rPr>
        <w:instrText xml:space="preserve"> PAGEREF _Toc21111855 \h </w:instrText>
      </w:r>
      <w:r>
        <w:rPr>
          <w:noProof/>
        </w:rPr>
      </w:r>
      <w:r>
        <w:rPr>
          <w:noProof/>
        </w:rPr>
        <w:fldChar w:fldCharType="separate"/>
      </w:r>
      <w:r w:rsidR="006B2051">
        <w:rPr>
          <w:noProof/>
          <w:lang w:val="pt-BR"/>
        </w:rPr>
        <w:t>4</w:t>
      </w:r>
      <w:r>
        <w:rPr>
          <w:noProof/>
        </w:rPr>
        <w:fldChar w:fldCharType="end"/>
      </w:r>
    </w:p>
    <w:p w14:paraId="67DCB07D" w14:textId="77777777" w:rsidR="00206DF9" w:rsidRDefault="00206DF9">
      <w:pPr>
        <w:pStyle w:val="Sumrio3"/>
        <w:rPr>
          <w:rFonts w:asciiTheme="minorHAnsi" w:eastAsiaTheme="minorEastAsia" w:hAnsiTheme="minorHAnsi" w:cstheme="minorBidi"/>
          <w:noProof/>
          <w:sz w:val="22"/>
          <w:szCs w:val="22"/>
          <w:lang w:val="pt-BR" w:eastAsia="pt-BR"/>
        </w:rPr>
      </w:pPr>
      <w:r w:rsidRPr="00281D80">
        <w:rPr>
          <w:noProof/>
          <w:lang w:val="pt-BR"/>
        </w:rPr>
        <w:t>2.1.2</w:t>
      </w:r>
      <w:r>
        <w:rPr>
          <w:rFonts w:asciiTheme="minorHAnsi" w:eastAsiaTheme="minorEastAsia" w:hAnsiTheme="minorHAnsi" w:cstheme="minorBidi"/>
          <w:noProof/>
          <w:sz w:val="22"/>
          <w:szCs w:val="22"/>
          <w:lang w:val="pt-BR" w:eastAsia="pt-BR"/>
        </w:rPr>
        <w:tab/>
      </w:r>
      <w:r w:rsidRPr="00281D80">
        <w:rPr>
          <w:noProof/>
          <w:lang w:val="pt-BR"/>
        </w:rPr>
        <w:t>O que é o produto</w:t>
      </w:r>
      <w:r w:rsidRPr="00206DF9">
        <w:rPr>
          <w:noProof/>
          <w:lang w:val="pt-BR"/>
        </w:rPr>
        <w:tab/>
      </w:r>
      <w:r>
        <w:rPr>
          <w:noProof/>
        </w:rPr>
        <w:fldChar w:fldCharType="begin"/>
      </w:r>
      <w:r w:rsidRPr="00206DF9">
        <w:rPr>
          <w:noProof/>
          <w:lang w:val="pt-BR"/>
        </w:rPr>
        <w:instrText xml:space="preserve"> PAGEREF _Toc21111856 \h </w:instrText>
      </w:r>
      <w:r>
        <w:rPr>
          <w:noProof/>
        </w:rPr>
      </w:r>
      <w:r>
        <w:rPr>
          <w:noProof/>
        </w:rPr>
        <w:fldChar w:fldCharType="separate"/>
      </w:r>
      <w:r w:rsidR="006B2051">
        <w:rPr>
          <w:noProof/>
          <w:lang w:val="pt-BR"/>
        </w:rPr>
        <w:t>4</w:t>
      </w:r>
      <w:r>
        <w:rPr>
          <w:noProof/>
        </w:rPr>
        <w:fldChar w:fldCharType="end"/>
      </w:r>
    </w:p>
    <w:p w14:paraId="186B9463" w14:textId="77777777" w:rsidR="00206DF9" w:rsidRDefault="00206DF9">
      <w:pPr>
        <w:pStyle w:val="Sumrio3"/>
        <w:rPr>
          <w:rFonts w:asciiTheme="minorHAnsi" w:eastAsiaTheme="minorEastAsia" w:hAnsiTheme="minorHAnsi" w:cstheme="minorBidi"/>
          <w:noProof/>
          <w:sz w:val="22"/>
          <w:szCs w:val="22"/>
          <w:lang w:val="pt-BR" w:eastAsia="pt-BR"/>
        </w:rPr>
      </w:pPr>
      <w:r w:rsidRPr="00281D80">
        <w:rPr>
          <w:noProof/>
          <w:lang w:val="pt-BR"/>
        </w:rPr>
        <w:t>2.1.3</w:t>
      </w:r>
      <w:r>
        <w:rPr>
          <w:rFonts w:asciiTheme="minorHAnsi" w:eastAsiaTheme="minorEastAsia" w:hAnsiTheme="minorHAnsi" w:cstheme="minorBidi"/>
          <w:noProof/>
          <w:sz w:val="22"/>
          <w:szCs w:val="22"/>
          <w:lang w:val="pt-BR" w:eastAsia="pt-BR"/>
        </w:rPr>
        <w:tab/>
      </w:r>
      <w:r w:rsidRPr="00281D80">
        <w:rPr>
          <w:noProof/>
          <w:lang w:val="pt-BR"/>
        </w:rPr>
        <w:t>Nome do produto e de seus componentes principais</w:t>
      </w:r>
      <w:r w:rsidRPr="00206DF9">
        <w:rPr>
          <w:noProof/>
          <w:lang w:val="pt-BR"/>
        </w:rPr>
        <w:tab/>
      </w:r>
      <w:r>
        <w:rPr>
          <w:noProof/>
        </w:rPr>
        <w:fldChar w:fldCharType="begin"/>
      </w:r>
      <w:r w:rsidRPr="00206DF9">
        <w:rPr>
          <w:noProof/>
          <w:lang w:val="pt-BR"/>
        </w:rPr>
        <w:instrText xml:space="preserve"> PAGEREF _Toc21111857 \h </w:instrText>
      </w:r>
      <w:r>
        <w:rPr>
          <w:noProof/>
        </w:rPr>
      </w:r>
      <w:r>
        <w:rPr>
          <w:noProof/>
        </w:rPr>
        <w:fldChar w:fldCharType="separate"/>
      </w:r>
      <w:r w:rsidR="006B2051">
        <w:rPr>
          <w:noProof/>
          <w:lang w:val="pt-BR"/>
        </w:rPr>
        <w:t>5</w:t>
      </w:r>
      <w:r>
        <w:rPr>
          <w:noProof/>
        </w:rPr>
        <w:fldChar w:fldCharType="end"/>
      </w:r>
    </w:p>
    <w:p w14:paraId="72285FCC" w14:textId="77777777" w:rsidR="00206DF9" w:rsidRDefault="00206DF9">
      <w:pPr>
        <w:pStyle w:val="Sumrio3"/>
        <w:rPr>
          <w:rFonts w:asciiTheme="minorHAnsi" w:eastAsiaTheme="minorEastAsia" w:hAnsiTheme="minorHAnsi" w:cstheme="minorBidi"/>
          <w:noProof/>
          <w:sz w:val="22"/>
          <w:szCs w:val="22"/>
          <w:lang w:val="pt-BR" w:eastAsia="pt-BR"/>
        </w:rPr>
      </w:pPr>
      <w:r w:rsidRPr="00281D80">
        <w:rPr>
          <w:noProof/>
          <w:lang w:val="pt-BR"/>
        </w:rPr>
        <w:t>2.1.4</w:t>
      </w:r>
      <w:r>
        <w:rPr>
          <w:rFonts w:asciiTheme="minorHAnsi" w:eastAsiaTheme="minorEastAsia" w:hAnsiTheme="minorHAnsi" w:cstheme="minorBidi"/>
          <w:noProof/>
          <w:sz w:val="22"/>
          <w:szCs w:val="22"/>
          <w:lang w:val="pt-BR" w:eastAsia="pt-BR"/>
        </w:rPr>
        <w:tab/>
      </w:r>
      <w:r w:rsidRPr="00206DF9">
        <w:rPr>
          <w:noProof/>
          <w:lang w:val="pt-BR"/>
        </w:rPr>
        <w:t>Missão</w:t>
      </w:r>
      <w:r w:rsidRPr="00281D80">
        <w:rPr>
          <w:noProof/>
          <w:lang w:val="pt-BR"/>
        </w:rPr>
        <w:t xml:space="preserve"> do produto</w:t>
      </w:r>
      <w:r w:rsidRPr="00206DF9">
        <w:rPr>
          <w:noProof/>
          <w:lang w:val="pt-BR"/>
        </w:rPr>
        <w:tab/>
      </w:r>
      <w:r>
        <w:rPr>
          <w:noProof/>
        </w:rPr>
        <w:fldChar w:fldCharType="begin"/>
      </w:r>
      <w:r w:rsidRPr="00206DF9">
        <w:rPr>
          <w:noProof/>
          <w:lang w:val="pt-BR"/>
        </w:rPr>
        <w:instrText xml:space="preserve"> PAGEREF _Toc21111858 \h </w:instrText>
      </w:r>
      <w:r>
        <w:rPr>
          <w:noProof/>
        </w:rPr>
      </w:r>
      <w:r>
        <w:rPr>
          <w:noProof/>
        </w:rPr>
        <w:fldChar w:fldCharType="separate"/>
      </w:r>
      <w:r w:rsidR="006B2051">
        <w:rPr>
          <w:noProof/>
          <w:lang w:val="pt-BR"/>
        </w:rPr>
        <w:t>5</w:t>
      </w:r>
      <w:r>
        <w:rPr>
          <w:noProof/>
        </w:rPr>
        <w:fldChar w:fldCharType="end"/>
      </w:r>
    </w:p>
    <w:p w14:paraId="11EFFA0A" w14:textId="77777777" w:rsidR="00206DF9" w:rsidRDefault="00206DF9">
      <w:pPr>
        <w:pStyle w:val="Sumrio3"/>
        <w:rPr>
          <w:rFonts w:asciiTheme="minorHAnsi" w:eastAsiaTheme="minorEastAsia" w:hAnsiTheme="minorHAnsi" w:cstheme="minorBidi"/>
          <w:noProof/>
          <w:sz w:val="22"/>
          <w:szCs w:val="22"/>
          <w:lang w:val="pt-BR" w:eastAsia="pt-BR"/>
        </w:rPr>
      </w:pPr>
      <w:r w:rsidRPr="00281D80">
        <w:rPr>
          <w:noProof/>
          <w:lang w:val="pt-BR"/>
        </w:rPr>
        <w:t>2.1.5</w:t>
      </w:r>
      <w:r>
        <w:rPr>
          <w:rFonts w:asciiTheme="minorHAnsi" w:eastAsiaTheme="minorEastAsia" w:hAnsiTheme="minorHAnsi" w:cstheme="minorBidi"/>
          <w:noProof/>
          <w:sz w:val="22"/>
          <w:szCs w:val="22"/>
          <w:lang w:val="pt-BR" w:eastAsia="pt-BR"/>
        </w:rPr>
        <w:tab/>
      </w:r>
      <w:r w:rsidRPr="00281D80">
        <w:rPr>
          <w:noProof/>
          <w:lang w:val="pt-BR"/>
        </w:rPr>
        <w:t xml:space="preserve">Limites do </w:t>
      </w:r>
      <w:r w:rsidRPr="00206DF9">
        <w:rPr>
          <w:noProof/>
          <w:lang w:val="pt-BR"/>
        </w:rPr>
        <w:t>produto</w:t>
      </w:r>
      <w:r w:rsidRPr="00206DF9">
        <w:rPr>
          <w:noProof/>
          <w:lang w:val="pt-BR"/>
        </w:rPr>
        <w:tab/>
      </w:r>
      <w:r>
        <w:rPr>
          <w:noProof/>
        </w:rPr>
        <w:fldChar w:fldCharType="begin"/>
      </w:r>
      <w:r w:rsidRPr="00206DF9">
        <w:rPr>
          <w:noProof/>
          <w:lang w:val="pt-BR"/>
        </w:rPr>
        <w:instrText xml:space="preserve"> PAGEREF _Toc21111859 \h </w:instrText>
      </w:r>
      <w:r>
        <w:rPr>
          <w:noProof/>
        </w:rPr>
      </w:r>
      <w:r>
        <w:rPr>
          <w:noProof/>
        </w:rPr>
        <w:fldChar w:fldCharType="separate"/>
      </w:r>
      <w:r w:rsidR="006B2051">
        <w:rPr>
          <w:noProof/>
          <w:lang w:val="pt-BR"/>
        </w:rPr>
        <w:t>6</w:t>
      </w:r>
      <w:r>
        <w:rPr>
          <w:noProof/>
        </w:rPr>
        <w:fldChar w:fldCharType="end"/>
      </w:r>
    </w:p>
    <w:p w14:paraId="3E581EE2" w14:textId="77777777" w:rsidR="00206DF9" w:rsidRDefault="00206DF9">
      <w:pPr>
        <w:pStyle w:val="Sumrio3"/>
        <w:rPr>
          <w:rFonts w:asciiTheme="minorHAnsi" w:eastAsiaTheme="minorEastAsia" w:hAnsiTheme="minorHAnsi" w:cstheme="minorBidi"/>
          <w:noProof/>
          <w:sz w:val="22"/>
          <w:szCs w:val="22"/>
          <w:lang w:val="pt-BR" w:eastAsia="pt-BR"/>
        </w:rPr>
      </w:pPr>
      <w:r w:rsidRPr="00281D80">
        <w:rPr>
          <w:noProof/>
          <w:lang w:val="pt-BR"/>
        </w:rPr>
        <w:t>2.1.6</w:t>
      </w:r>
      <w:r>
        <w:rPr>
          <w:rFonts w:asciiTheme="minorHAnsi" w:eastAsiaTheme="minorEastAsia" w:hAnsiTheme="minorHAnsi" w:cstheme="minorBidi"/>
          <w:noProof/>
          <w:sz w:val="22"/>
          <w:szCs w:val="22"/>
          <w:lang w:val="pt-BR" w:eastAsia="pt-BR"/>
        </w:rPr>
        <w:tab/>
      </w:r>
      <w:r w:rsidRPr="00281D80">
        <w:rPr>
          <w:noProof/>
          <w:lang w:val="pt-BR"/>
        </w:rPr>
        <w:t>Benefícios do produto</w:t>
      </w:r>
      <w:r w:rsidRPr="00206DF9">
        <w:rPr>
          <w:noProof/>
          <w:lang w:val="pt-BR"/>
        </w:rPr>
        <w:tab/>
      </w:r>
      <w:r>
        <w:rPr>
          <w:noProof/>
        </w:rPr>
        <w:fldChar w:fldCharType="begin"/>
      </w:r>
      <w:r w:rsidRPr="00206DF9">
        <w:rPr>
          <w:noProof/>
          <w:lang w:val="pt-BR"/>
        </w:rPr>
        <w:instrText xml:space="preserve"> PAGEREF _Toc21111860 \h </w:instrText>
      </w:r>
      <w:r>
        <w:rPr>
          <w:noProof/>
        </w:rPr>
      </w:r>
      <w:r>
        <w:rPr>
          <w:noProof/>
        </w:rPr>
        <w:fldChar w:fldCharType="separate"/>
      </w:r>
      <w:r w:rsidR="006B2051">
        <w:rPr>
          <w:noProof/>
          <w:lang w:val="pt-BR"/>
        </w:rPr>
        <w:t>6</w:t>
      </w:r>
      <w:r>
        <w:rPr>
          <w:noProof/>
        </w:rPr>
        <w:fldChar w:fldCharType="end"/>
      </w:r>
    </w:p>
    <w:p w14:paraId="55A5A85B" w14:textId="77777777" w:rsidR="00206DF9" w:rsidRDefault="00206DF9">
      <w:pPr>
        <w:pStyle w:val="Sumrio2"/>
        <w:tabs>
          <w:tab w:val="left" w:pos="1000"/>
        </w:tabs>
        <w:rPr>
          <w:rFonts w:asciiTheme="minorHAnsi" w:eastAsiaTheme="minorEastAsia" w:hAnsiTheme="minorHAnsi" w:cstheme="minorBidi"/>
          <w:noProof/>
          <w:sz w:val="22"/>
          <w:szCs w:val="22"/>
          <w:lang w:val="pt-BR" w:eastAsia="pt-BR"/>
        </w:rPr>
      </w:pPr>
      <w:r w:rsidRPr="00206DF9">
        <w:rPr>
          <w:noProof/>
          <w:lang w:val="pt-BR"/>
        </w:rPr>
        <w:t>2.2</w:t>
      </w:r>
      <w:r>
        <w:rPr>
          <w:rFonts w:asciiTheme="minorHAnsi" w:eastAsiaTheme="minorEastAsia" w:hAnsiTheme="minorHAnsi" w:cstheme="minorBidi"/>
          <w:noProof/>
          <w:sz w:val="22"/>
          <w:szCs w:val="22"/>
          <w:lang w:val="pt-BR" w:eastAsia="pt-BR"/>
        </w:rPr>
        <w:tab/>
      </w:r>
      <w:r w:rsidRPr="00206DF9">
        <w:rPr>
          <w:noProof/>
          <w:lang w:val="pt-BR"/>
        </w:rPr>
        <w:t>Serviços oferecidos pelo produto</w:t>
      </w:r>
      <w:r w:rsidRPr="00206DF9">
        <w:rPr>
          <w:noProof/>
          <w:lang w:val="pt-BR"/>
        </w:rPr>
        <w:tab/>
      </w:r>
      <w:r>
        <w:rPr>
          <w:noProof/>
        </w:rPr>
        <w:fldChar w:fldCharType="begin"/>
      </w:r>
      <w:r w:rsidRPr="00206DF9">
        <w:rPr>
          <w:noProof/>
          <w:lang w:val="pt-BR"/>
        </w:rPr>
        <w:instrText xml:space="preserve"> PAGEREF _Toc21111861 \h </w:instrText>
      </w:r>
      <w:r>
        <w:rPr>
          <w:noProof/>
        </w:rPr>
      </w:r>
      <w:r>
        <w:rPr>
          <w:noProof/>
        </w:rPr>
        <w:fldChar w:fldCharType="separate"/>
      </w:r>
      <w:r w:rsidR="006B2051">
        <w:rPr>
          <w:noProof/>
          <w:lang w:val="pt-BR"/>
        </w:rPr>
        <w:t>6</w:t>
      </w:r>
      <w:r>
        <w:rPr>
          <w:noProof/>
        </w:rPr>
        <w:fldChar w:fldCharType="end"/>
      </w:r>
    </w:p>
    <w:p w14:paraId="4F38863F" w14:textId="77777777" w:rsidR="00206DF9" w:rsidRDefault="00206DF9">
      <w:pPr>
        <w:pStyle w:val="Sumrio3"/>
        <w:rPr>
          <w:rFonts w:asciiTheme="minorHAnsi" w:eastAsiaTheme="minorEastAsia" w:hAnsiTheme="minorHAnsi" w:cstheme="minorBidi"/>
          <w:noProof/>
          <w:sz w:val="22"/>
          <w:szCs w:val="22"/>
          <w:lang w:val="pt-BR" w:eastAsia="pt-BR"/>
        </w:rPr>
      </w:pPr>
      <w:r w:rsidRPr="00206DF9">
        <w:rPr>
          <w:noProof/>
          <w:lang w:val="pt-BR"/>
        </w:rPr>
        <w:t>2.2.1</w:t>
      </w:r>
      <w:r>
        <w:rPr>
          <w:rFonts w:asciiTheme="minorHAnsi" w:eastAsiaTheme="minorEastAsia" w:hAnsiTheme="minorHAnsi" w:cstheme="minorBidi"/>
          <w:noProof/>
          <w:sz w:val="22"/>
          <w:szCs w:val="22"/>
          <w:lang w:val="pt-BR" w:eastAsia="pt-BR"/>
        </w:rPr>
        <w:tab/>
      </w:r>
      <w:r w:rsidRPr="00206DF9">
        <w:rPr>
          <w:noProof/>
          <w:lang w:val="pt-BR"/>
        </w:rPr>
        <w:t>Diagrama de contexto</w:t>
      </w:r>
      <w:r w:rsidRPr="00206DF9">
        <w:rPr>
          <w:noProof/>
          <w:lang w:val="pt-BR"/>
        </w:rPr>
        <w:tab/>
      </w:r>
      <w:r>
        <w:rPr>
          <w:noProof/>
        </w:rPr>
        <w:fldChar w:fldCharType="begin"/>
      </w:r>
      <w:r w:rsidRPr="00206DF9">
        <w:rPr>
          <w:noProof/>
          <w:lang w:val="pt-BR"/>
        </w:rPr>
        <w:instrText xml:space="preserve"> PAGEREF _Toc21111862 \h </w:instrText>
      </w:r>
      <w:r>
        <w:rPr>
          <w:noProof/>
        </w:rPr>
      </w:r>
      <w:r>
        <w:rPr>
          <w:noProof/>
        </w:rPr>
        <w:fldChar w:fldCharType="separate"/>
      </w:r>
      <w:r w:rsidR="006B2051">
        <w:rPr>
          <w:noProof/>
          <w:lang w:val="pt-BR"/>
        </w:rPr>
        <w:t>6</w:t>
      </w:r>
      <w:r>
        <w:rPr>
          <w:noProof/>
        </w:rPr>
        <w:fldChar w:fldCharType="end"/>
      </w:r>
    </w:p>
    <w:p w14:paraId="4682FAE6" w14:textId="77777777" w:rsidR="00206DF9" w:rsidRDefault="00206DF9">
      <w:pPr>
        <w:pStyle w:val="Sumrio3"/>
        <w:rPr>
          <w:rFonts w:asciiTheme="minorHAnsi" w:eastAsiaTheme="minorEastAsia" w:hAnsiTheme="minorHAnsi" w:cstheme="minorBidi"/>
          <w:noProof/>
          <w:sz w:val="22"/>
          <w:szCs w:val="22"/>
          <w:lang w:val="pt-BR" w:eastAsia="pt-BR"/>
        </w:rPr>
      </w:pPr>
      <w:r w:rsidRPr="00206DF9">
        <w:rPr>
          <w:noProof/>
          <w:lang w:val="pt-BR"/>
        </w:rPr>
        <w:t>2.2.2</w:t>
      </w:r>
      <w:r>
        <w:rPr>
          <w:rFonts w:asciiTheme="minorHAnsi" w:eastAsiaTheme="minorEastAsia" w:hAnsiTheme="minorHAnsi" w:cstheme="minorBidi"/>
          <w:noProof/>
          <w:sz w:val="22"/>
          <w:szCs w:val="22"/>
          <w:lang w:val="pt-BR" w:eastAsia="pt-BR"/>
        </w:rPr>
        <w:tab/>
      </w:r>
      <w:r w:rsidRPr="00206DF9">
        <w:rPr>
          <w:noProof/>
          <w:lang w:val="pt-BR"/>
        </w:rPr>
        <w:t>Descricão dos Servicos</w:t>
      </w:r>
      <w:r w:rsidRPr="00206DF9">
        <w:rPr>
          <w:noProof/>
          <w:lang w:val="pt-BR"/>
        </w:rPr>
        <w:tab/>
      </w:r>
      <w:r>
        <w:rPr>
          <w:noProof/>
        </w:rPr>
        <w:fldChar w:fldCharType="begin"/>
      </w:r>
      <w:r w:rsidRPr="00206DF9">
        <w:rPr>
          <w:noProof/>
          <w:lang w:val="pt-BR"/>
        </w:rPr>
        <w:instrText xml:space="preserve"> PAGEREF _Toc21111863 \h </w:instrText>
      </w:r>
      <w:r>
        <w:rPr>
          <w:noProof/>
        </w:rPr>
      </w:r>
      <w:r>
        <w:rPr>
          <w:noProof/>
        </w:rPr>
        <w:fldChar w:fldCharType="separate"/>
      </w:r>
      <w:r w:rsidR="006B2051">
        <w:rPr>
          <w:noProof/>
          <w:lang w:val="pt-BR"/>
        </w:rPr>
        <w:t>7</w:t>
      </w:r>
      <w:r>
        <w:rPr>
          <w:noProof/>
        </w:rPr>
        <w:fldChar w:fldCharType="end"/>
      </w:r>
    </w:p>
    <w:p w14:paraId="29E0257E" w14:textId="77777777" w:rsidR="00206DF9" w:rsidRDefault="00206DF9">
      <w:pPr>
        <w:pStyle w:val="Sumrio3"/>
        <w:rPr>
          <w:rFonts w:asciiTheme="minorHAnsi" w:eastAsiaTheme="minorEastAsia" w:hAnsiTheme="minorHAnsi" w:cstheme="minorBidi"/>
          <w:noProof/>
          <w:sz w:val="22"/>
          <w:szCs w:val="22"/>
          <w:lang w:val="pt-BR" w:eastAsia="pt-BR"/>
        </w:rPr>
      </w:pPr>
      <w:r w:rsidRPr="00206DF9">
        <w:rPr>
          <w:noProof/>
          <w:lang w:val="pt-BR"/>
        </w:rPr>
        <w:t>2.2.3</w:t>
      </w:r>
      <w:r>
        <w:rPr>
          <w:rFonts w:asciiTheme="minorHAnsi" w:eastAsiaTheme="minorEastAsia" w:hAnsiTheme="minorHAnsi" w:cstheme="minorBidi"/>
          <w:noProof/>
          <w:sz w:val="22"/>
          <w:szCs w:val="22"/>
          <w:lang w:val="pt-BR" w:eastAsia="pt-BR"/>
        </w:rPr>
        <w:tab/>
      </w:r>
      <w:r w:rsidRPr="00206DF9">
        <w:rPr>
          <w:noProof/>
          <w:lang w:val="pt-BR"/>
        </w:rPr>
        <w:t>Generalizacão dos Atores</w:t>
      </w:r>
      <w:r w:rsidRPr="00206DF9">
        <w:rPr>
          <w:noProof/>
          <w:lang w:val="pt-BR"/>
        </w:rPr>
        <w:tab/>
      </w:r>
      <w:r>
        <w:rPr>
          <w:noProof/>
        </w:rPr>
        <w:fldChar w:fldCharType="begin"/>
      </w:r>
      <w:r w:rsidRPr="00206DF9">
        <w:rPr>
          <w:noProof/>
          <w:lang w:val="pt-BR"/>
        </w:rPr>
        <w:instrText xml:space="preserve"> PAGEREF _Toc21111864 \h </w:instrText>
      </w:r>
      <w:r>
        <w:rPr>
          <w:noProof/>
        </w:rPr>
      </w:r>
      <w:r>
        <w:rPr>
          <w:noProof/>
        </w:rPr>
        <w:fldChar w:fldCharType="separate"/>
      </w:r>
      <w:r w:rsidR="006B2051">
        <w:rPr>
          <w:noProof/>
          <w:lang w:val="pt-BR"/>
        </w:rPr>
        <w:t>7</w:t>
      </w:r>
      <w:r>
        <w:rPr>
          <w:noProof/>
        </w:rPr>
        <w:fldChar w:fldCharType="end"/>
      </w:r>
    </w:p>
    <w:p w14:paraId="170B27BF" w14:textId="77777777" w:rsidR="00206DF9" w:rsidRDefault="00206DF9">
      <w:pPr>
        <w:pStyle w:val="Sumrio3"/>
        <w:rPr>
          <w:rFonts w:asciiTheme="minorHAnsi" w:eastAsiaTheme="minorEastAsia" w:hAnsiTheme="minorHAnsi" w:cstheme="minorBidi"/>
          <w:noProof/>
          <w:sz w:val="22"/>
          <w:szCs w:val="22"/>
          <w:lang w:val="pt-BR" w:eastAsia="pt-BR"/>
        </w:rPr>
      </w:pPr>
      <w:r w:rsidRPr="00206DF9">
        <w:rPr>
          <w:noProof/>
          <w:lang w:val="pt-BR"/>
        </w:rPr>
        <w:t>2.2.4</w:t>
      </w:r>
      <w:r>
        <w:rPr>
          <w:rFonts w:asciiTheme="minorHAnsi" w:eastAsiaTheme="minorEastAsia" w:hAnsiTheme="minorHAnsi" w:cstheme="minorBidi"/>
          <w:noProof/>
          <w:sz w:val="22"/>
          <w:szCs w:val="22"/>
          <w:lang w:val="pt-BR" w:eastAsia="pt-BR"/>
        </w:rPr>
        <w:tab/>
      </w:r>
      <w:r w:rsidRPr="00206DF9">
        <w:rPr>
          <w:noProof/>
          <w:lang w:val="pt-BR"/>
        </w:rPr>
        <w:t>Descricão dos Atores</w:t>
      </w:r>
      <w:r w:rsidRPr="00206DF9">
        <w:rPr>
          <w:noProof/>
          <w:lang w:val="pt-BR"/>
        </w:rPr>
        <w:tab/>
      </w:r>
      <w:r>
        <w:rPr>
          <w:noProof/>
        </w:rPr>
        <w:fldChar w:fldCharType="begin"/>
      </w:r>
      <w:r w:rsidRPr="00206DF9">
        <w:rPr>
          <w:noProof/>
          <w:lang w:val="pt-BR"/>
        </w:rPr>
        <w:instrText xml:space="preserve"> PAGEREF _Toc21111865 \h </w:instrText>
      </w:r>
      <w:r>
        <w:rPr>
          <w:noProof/>
        </w:rPr>
      </w:r>
      <w:r>
        <w:rPr>
          <w:noProof/>
        </w:rPr>
        <w:fldChar w:fldCharType="separate"/>
      </w:r>
      <w:r w:rsidR="006B2051">
        <w:rPr>
          <w:noProof/>
          <w:lang w:val="pt-BR"/>
        </w:rPr>
        <w:t>7</w:t>
      </w:r>
      <w:r>
        <w:rPr>
          <w:noProof/>
        </w:rPr>
        <w:fldChar w:fldCharType="end"/>
      </w:r>
    </w:p>
    <w:p w14:paraId="22007D1E" w14:textId="77777777" w:rsidR="00206DF9" w:rsidRDefault="00206DF9">
      <w:pPr>
        <w:pStyle w:val="Sumrio1"/>
        <w:tabs>
          <w:tab w:val="left" w:pos="432"/>
        </w:tabs>
        <w:rPr>
          <w:rFonts w:asciiTheme="minorHAnsi" w:eastAsiaTheme="minorEastAsia" w:hAnsiTheme="minorHAnsi" w:cstheme="minorBidi"/>
          <w:noProof/>
          <w:sz w:val="22"/>
          <w:szCs w:val="22"/>
          <w:lang w:val="pt-BR" w:eastAsia="pt-BR"/>
        </w:rPr>
      </w:pPr>
      <w:r w:rsidRPr="00206DF9">
        <w:rPr>
          <w:noProof/>
          <w:lang w:val="pt-BR"/>
        </w:rPr>
        <w:t>3.</w:t>
      </w:r>
      <w:r>
        <w:rPr>
          <w:rFonts w:asciiTheme="minorHAnsi" w:eastAsiaTheme="minorEastAsia" w:hAnsiTheme="minorHAnsi" w:cstheme="minorBidi"/>
          <w:noProof/>
          <w:sz w:val="22"/>
          <w:szCs w:val="22"/>
          <w:lang w:val="pt-BR" w:eastAsia="pt-BR"/>
        </w:rPr>
        <w:tab/>
      </w:r>
      <w:r w:rsidRPr="00206DF9">
        <w:rPr>
          <w:noProof/>
          <w:lang w:val="pt-BR"/>
        </w:rPr>
        <w:t>Definições e Siglas</w:t>
      </w:r>
      <w:r w:rsidRPr="00206DF9">
        <w:rPr>
          <w:noProof/>
          <w:lang w:val="pt-BR"/>
        </w:rPr>
        <w:tab/>
      </w:r>
      <w:r>
        <w:rPr>
          <w:noProof/>
        </w:rPr>
        <w:fldChar w:fldCharType="begin"/>
      </w:r>
      <w:r w:rsidRPr="00206DF9">
        <w:rPr>
          <w:noProof/>
          <w:lang w:val="pt-BR"/>
        </w:rPr>
        <w:instrText xml:space="preserve"> PAGEREF _Toc21111866 \h </w:instrText>
      </w:r>
      <w:r>
        <w:rPr>
          <w:noProof/>
        </w:rPr>
      </w:r>
      <w:r>
        <w:rPr>
          <w:noProof/>
        </w:rPr>
        <w:fldChar w:fldCharType="separate"/>
      </w:r>
      <w:r w:rsidR="006B2051">
        <w:rPr>
          <w:noProof/>
          <w:lang w:val="pt-BR"/>
        </w:rPr>
        <w:t>9</w:t>
      </w:r>
      <w:r>
        <w:rPr>
          <w:noProof/>
        </w:rPr>
        <w:fldChar w:fldCharType="end"/>
      </w:r>
    </w:p>
    <w:p w14:paraId="07CC9A41" w14:textId="422660F4" w:rsidR="00206DF9" w:rsidRDefault="00206DF9">
      <w:pPr>
        <w:pStyle w:val="Sumrio1"/>
        <w:tabs>
          <w:tab w:val="left" w:pos="432"/>
        </w:tabs>
        <w:rPr>
          <w:rFonts w:asciiTheme="minorHAnsi" w:eastAsiaTheme="minorEastAsia" w:hAnsiTheme="minorHAnsi" w:cstheme="minorBidi"/>
          <w:noProof/>
          <w:sz w:val="22"/>
          <w:szCs w:val="22"/>
          <w:lang w:val="pt-BR" w:eastAsia="pt-BR"/>
        </w:rPr>
      </w:pPr>
      <w:r w:rsidRPr="00281D80">
        <w:rPr>
          <w:noProof/>
          <w:lang w:val="pt-BR"/>
        </w:rPr>
        <w:t>4.</w:t>
      </w:r>
      <w:r>
        <w:rPr>
          <w:rFonts w:asciiTheme="minorHAnsi" w:eastAsiaTheme="minorEastAsia" w:hAnsiTheme="minorHAnsi" w:cstheme="minorBidi"/>
          <w:noProof/>
          <w:sz w:val="22"/>
          <w:szCs w:val="22"/>
          <w:lang w:val="pt-BR" w:eastAsia="pt-BR"/>
        </w:rPr>
        <w:tab/>
      </w:r>
      <w:r w:rsidRPr="00281D80">
        <w:rPr>
          <w:noProof/>
          <w:lang w:val="pt-BR"/>
        </w:rPr>
        <w:t>Requisitos de Interface</w:t>
      </w:r>
      <w:r w:rsidRPr="00206DF9">
        <w:rPr>
          <w:noProof/>
          <w:lang w:val="pt-BR"/>
        </w:rPr>
        <w:tab/>
      </w:r>
      <w:r>
        <w:rPr>
          <w:noProof/>
        </w:rPr>
        <w:fldChar w:fldCharType="begin"/>
      </w:r>
      <w:r w:rsidRPr="00206DF9">
        <w:rPr>
          <w:noProof/>
          <w:lang w:val="pt-BR"/>
        </w:rPr>
        <w:instrText xml:space="preserve"> PAGEREF _Toc21111867 \h </w:instrText>
      </w:r>
      <w:r>
        <w:rPr>
          <w:noProof/>
        </w:rPr>
      </w:r>
      <w:r>
        <w:rPr>
          <w:noProof/>
        </w:rPr>
        <w:fldChar w:fldCharType="separate"/>
      </w:r>
      <w:r w:rsidR="006B2051">
        <w:rPr>
          <w:noProof/>
          <w:lang w:val="pt-BR"/>
        </w:rPr>
        <w:t>9</w:t>
      </w:r>
      <w:r>
        <w:rPr>
          <w:noProof/>
        </w:rPr>
        <w:fldChar w:fldCharType="end"/>
      </w:r>
    </w:p>
    <w:p w14:paraId="4F46657C" w14:textId="77777777" w:rsidR="00206DF9" w:rsidRPr="00696C0F" w:rsidRDefault="00206DF9">
      <w:pPr>
        <w:pStyle w:val="Sumrio2"/>
        <w:tabs>
          <w:tab w:val="left" w:pos="1000"/>
        </w:tabs>
        <w:rPr>
          <w:rFonts w:asciiTheme="minorHAnsi" w:eastAsiaTheme="minorEastAsia" w:hAnsiTheme="minorHAnsi" w:cstheme="minorBidi"/>
          <w:noProof/>
          <w:sz w:val="22"/>
          <w:szCs w:val="22"/>
          <w:lang w:val="pt-BR" w:eastAsia="pt-BR"/>
        </w:rPr>
      </w:pPr>
      <w:r w:rsidRPr="00696C0F">
        <w:rPr>
          <w:noProof/>
          <w:lang w:val="pt-BR"/>
        </w:rPr>
        <w:t>4.1</w:t>
      </w:r>
      <w:r w:rsidRPr="00696C0F">
        <w:rPr>
          <w:rFonts w:asciiTheme="minorHAnsi" w:eastAsiaTheme="minorEastAsia" w:hAnsiTheme="minorHAnsi" w:cstheme="minorBidi"/>
          <w:noProof/>
          <w:sz w:val="22"/>
          <w:szCs w:val="22"/>
          <w:lang w:val="pt-BR" w:eastAsia="pt-BR"/>
        </w:rPr>
        <w:tab/>
      </w:r>
      <w:r w:rsidRPr="00696C0F">
        <w:rPr>
          <w:noProof/>
          <w:lang w:val="pt-BR"/>
        </w:rPr>
        <w:t>Interfaces de Usuário (GUIs)</w:t>
      </w:r>
      <w:r w:rsidRPr="00696C0F">
        <w:rPr>
          <w:noProof/>
          <w:lang w:val="pt-BR"/>
        </w:rPr>
        <w:tab/>
      </w:r>
      <w:r w:rsidRPr="00696C0F">
        <w:rPr>
          <w:noProof/>
        </w:rPr>
        <w:fldChar w:fldCharType="begin"/>
      </w:r>
      <w:r w:rsidRPr="00696C0F">
        <w:rPr>
          <w:noProof/>
          <w:lang w:val="pt-BR"/>
        </w:rPr>
        <w:instrText xml:space="preserve"> PAGEREF _Toc21111868 \h </w:instrText>
      </w:r>
      <w:r w:rsidRPr="00696C0F">
        <w:rPr>
          <w:noProof/>
        </w:rPr>
      </w:r>
      <w:r w:rsidRPr="00696C0F">
        <w:rPr>
          <w:noProof/>
        </w:rPr>
        <w:fldChar w:fldCharType="separate"/>
      </w:r>
      <w:r w:rsidR="006B2051" w:rsidRPr="00696C0F">
        <w:rPr>
          <w:noProof/>
          <w:lang w:val="pt-BR"/>
        </w:rPr>
        <w:t>9</w:t>
      </w:r>
      <w:r w:rsidRPr="00696C0F">
        <w:rPr>
          <w:noProof/>
        </w:rPr>
        <w:fldChar w:fldCharType="end"/>
      </w:r>
    </w:p>
    <w:p w14:paraId="5AB036E3" w14:textId="389DCDB0" w:rsidR="00206DF9" w:rsidRPr="00B35CD1" w:rsidRDefault="00206DF9">
      <w:pPr>
        <w:pStyle w:val="Sumrio3"/>
        <w:rPr>
          <w:noProof/>
          <w:lang w:val="pt-BR"/>
          <w:rPrChange w:id="40" w:author="HALLIDAY" w:date="2021-08-13T20:09:00Z">
            <w:rPr>
              <w:noProof/>
            </w:rPr>
          </w:rPrChange>
        </w:rPr>
      </w:pPr>
      <w:r w:rsidRPr="00696C0F">
        <w:rPr>
          <w:noProof/>
          <w:lang w:val="pt-BR"/>
        </w:rPr>
        <w:t>4.1.1</w:t>
      </w:r>
      <w:r w:rsidRPr="00696C0F">
        <w:rPr>
          <w:rFonts w:asciiTheme="minorHAnsi" w:eastAsiaTheme="minorEastAsia" w:hAnsiTheme="minorHAnsi" w:cstheme="minorBidi"/>
          <w:noProof/>
          <w:sz w:val="22"/>
          <w:szCs w:val="22"/>
          <w:lang w:val="pt-BR" w:eastAsia="pt-BR"/>
        </w:rPr>
        <w:tab/>
      </w:r>
      <w:r w:rsidRPr="00696C0F">
        <w:rPr>
          <w:noProof/>
          <w:lang w:val="pt-BR"/>
        </w:rPr>
        <w:t>Janela Principal</w:t>
      </w:r>
      <w:r w:rsidRPr="00696C0F">
        <w:rPr>
          <w:noProof/>
          <w:lang w:val="pt-BR"/>
        </w:rPr>
        <w:tab/>
      </w:r>
      <w:r w:rsidRPr="00696C0F">
        <w:rPr>
          <w:noProof/>
        </w:rPr>
        <w:fldChar w:fldCharType="begin"/>
      </w:r>
      <w:r w:rsidRPr="00696C0F">
        <w:rPr>
          <w:noProof/>
          <w:lang w:val="pt-BR"/>
        </w:rPr>
        <w:instrText xml:space="preserve"> PAGEREF _Toc21111869 \h </w:instrText>
      </w:r>
      <w:r w:rsidRPr="00696C0F">
        <w:rPr>
          <w:noProof/>
        </w:rPr>
      </w:r>
      <w:r w:rsidRPr="00696C0F">
        <w:rPr>
          <w:noProof/>
        </w:rPr>
        <w:fldChar w:fldCharType="separate"/>
      </w:r>
      <w:r w:rsidR="006B2051" w:rsidRPr="00696C0F">
        <w:rPr>
          <w:noProof/>
          <w:lang w:val="pt-BR"/>
        </w:rPr>
        <w:t>10</w:t>
      </w:r>
      <w:r w:rsidRPr="00696C0F">
        <w:rPr>
          <w:noProof/>
        </w:rPr>
        <w:fldChar w:fldCharType="end"/>
      </w:r>
    </w:p>
    <w:p w14:paraId="431C1759" w14:textId="728EEFD2" w:rsidR="00696C0F" w:rsidRPr="00B35CD1" w:rsidRDefault="00696C0F" w:rsidP="00696C0F">
      <w:pPr>
        <w:pStyle w:val="Sumrio3"/>
        <w:rPr>
          <w:noProof/>
          <w:lang w:val="pt-BR"/>
          <w:rPrChange w:id="41" w:author="HALLIDAY" w:date="2021-08-13T20:09:00Z">
            <w:rPr>
              <w:noProof/>
            </w:rPr>
          </w:rPrChange>
        </w:rPr>
      </w:pPr>
      <w:r w:rsidRPr="00696C0F">
        <w:rPr>
          <w:noProof/>
          <w:lang w:val="pt-BR"/>
        </w:rPr>
        <w:t>4.1.</w:t>
      </w:r>
      <w:r>
        <w:rPr>
          <w:noProof/>
          <w:lang w:val="pt-BR"/>
        </w:rPr>
        <w:t>2</w:t>
      </w:r>
      <w:r w:rsidRPr="00696C0F">
        <w:rPr>
          <w:rFonts w:asciiTheme="minorHAnsi" w:eastAsiaTheme="minorEastAsia" w:hAnsiTheme="minorHAnsi" w:cstheme="minorBidi"/>
          <w:noProof/>
          <w:sz w:val="22"/>
          <w:szCs w:val="22"/>
          <w:lang w:val="pt-BR" w:eastAsia="pt-BR"/>
        </w:rPr>
        <w:tab/>
      </w:r>
      <w:r w:rsidRPr="00696C0F">
        <w:rPr>
          <w:noProof/>
          <w:lang w:val="pt-BR"/>
        </w:rPr>
        <w:t xml:space="preserve">Janela </w:t>
      </w:r>
      <w:r>
        <w:rPr>
          <w:noProof/>
          <w:lang w:val="pt-BR"/>
        </w:rPr>
        <w:t>de Login</w:t>
      </w:r>
      <w:r w:rsidRPr="00696C0F">
        <w:rPr>
          <w:noProof/>
          <w:lang w:val="pt-BR"/>
        </w:rPr>
        <w:tab/>
      </w:r>
      <w:r w:rsidRPr="00696C0F">
        <w:rPr>
          <w:noProof/>
        </w:rPr>
        <w:fldChar w:fldCharType="begin"/>
      </w:r>
      <w:r w:rsidRPr="00696C0F">
        <w:rPr>
          <w:noProof/>
          <w:lang w:val="pt-BR"/>
        </w:rPr>
        <w:instrText xml:space="preserve"> PAGEREF _Toc21111869 \h </w:instrText>
      </w:r>
      <w:r w:rsidRPr="00696C0F">
        <w:rPr>
          <w:noProof/>
        </w:rPr>
      </w:r>
      <w:r w:rsidRPr="00696C0F">
        <w:rPr>
          <w:noProof/>
        </w:rPr>
        <w:fldChar w:fldCharType="separate"/>
      </w:r>
      <w:r w:rsidRPr="00696C0F">
        <w:rPr>
          <w:noProof/>
          <w:lang w:val="pt-BR"/>
        </w:rPr>
        <w:t>10</w:t>
      </w:r>
      <w:r w:rsidRPr="00696C0F">
        <w:rPr>
          <w:noProof/>
        </w:rPr>
        <w:fldChar w:fldCharType="end"/>
      </w:r>
    </w:p>
    <w:p w14:paraId="5D5C772D" w14:textId="46FD33A3" w:rsidR="00696C0F" w:rsidRPr="00B35CD1" w:rsidRDefault="00696C0F" w:rsidP="00696C0F">
      <w:pPr>
        <w:pStyle w:val="Sumrio3"/>
        <w:rPr>
          <w:noProof/>
          <w:lang w:val="pt-BR"/>
          <w:rPrChange w:id="42" w:author="HALLIDAY" w:date="2021-08-13T20:09:00Z">
            <w:rPr>
              <w:noProof/>
            </w:rPr>
          </w:rPrChange>
        </w:rPr>
      </w:pPr>
      <w:r w:rsidRPr="00696C0F">
        <w:rPr>
          <w:noProof/>
          <w:lang w:val="pt-BR"/>
        </w:rPr>
        <w:t>4.1.</w:t>
      </w:r>
      <w:r>
        <w:rPr>
          <w:noProof/>
          <w:lang w:val="pt-BR"/>
        </w:rPr>
        <w:t>3</w:t>
      </w:r>
      <w:r w:rsidRPr="00696C0F">
        <w:rPr>
          <w:rFonts w:asciiTheme="minorHAnsi" w:eastAsiaTheme="minorEastAsia" w:hAnsiTheme="minorHAnsi" w:cstheme="minorBidi"/>
          <w:noProof/>
          <w:sz w:val="22"/>
          <w:szCs w:val="22"/>
          <w:lang w:val="pt-BR" w:eastAsia="pt-BR"/>
        </w:rPr>
        <w:tab/>
      </w:r>
      <w:r w:rsidRPr="00696C0F">
        <w:rPr>
          <w:noProof/>
          <w:lang w:val="pt-BR"/>
        </w:rPr>
        <w:t xml:space="preserve">Janela </w:t>
      </w:r>
      <w:r w:rsidRPr="00B35CD1">
        <w:rPr>
          <w:lang w:val="pt-BR"/>
          <w:rPrChange w:id="43" w:author="HALLIDAY" w:date="2021-08-13T20:09:00Z">
            <w:rPr/>
          </w:rPrChange>
        </w:rPr>
        <w:t>de Painel Administrativo País</w:t>
      </w:r>
      <w:r w:rsidRPr="00696C0F">
        <w:rPr>
          <w:noProof/>
          <w:lang w:val="pt-BR"/>
        </w:rPr>
        <w:tab/>
      </w:r>
      <w:r w:rsidRPr="00696C0F">
        <w:rPr>
          <w:noProof/>
        </w:rPr>
        <w:fldChar w:fldCharType="begin"/>
      </w:r>
      <w:r w:rsidRPr="00696C0F">
        <w:rPr>
          <w:noProof/>
          <w:lang w:val="pt-BR"/>
        </w:rPr>
        <w:instrText xml:space="preserve"> PAGEREF _Toc21111869 \h </w:instrText>
      </w:r>
      <w:r w:rsidRPr="00696C0F">
        <w:rPr>
          <w:noProof/>
        </w:rPr>
      </w:r>
      <w:r w:rsidRPr="00696C0F">
        <w:rPr>
          <w:noProof/>
        </w:rPr>
        <w:fldChar w:fldCharType="separate"/>
      </w:r>
      <w:r w:rsidRPr="00696C0F">
        <w:rPr>
          <w:noProof/>
          <w:lang w:val="pt-BR"/>
        </w:rPr>
        <w:t>10</w:t>
      </w:r>
      <w:r w:rsidRPr="00696C0F">
        <w:rPr>
          <w:noProof/>
        </w:rPr>
        <w:fldChar w:fldCharType="end"/>
      </w:r>
    </w:p>
    <w:p w14:paraId="3F54D4B0" w14:textId="64DBEC74" w:rsidR="00696C0F" w:rsidRPr="00B35CD1" w:rsidRDefault="00696C0F" w:rsidP="00696C0F">
      <w:pPr>
        <w:pStyle w:val="Sumrio3"/>
        <w:rPr>
          <w:noProof/>
          <w:lang w:val="pt-BR"/>
          <w:rPrChange w:id="44" w:author="HALLIDAY" w:date="2021-08-13T20:09:00Z">
            <w:rPr>
              <w:noProof/>
            </w:rPr>
          </w:rPrChange>
        </w:rPr>
      </w:pPr>
      <w:r w:rsidRPr="00696C0F">
        <w:rPr>
          <w:noProof/>
          <w:lang w:val="pt-BR"/>
        </w:rPr>
        <w:t>4.1.</w:t>
      </w:r>
      <w:r w:rsidR="00B01310">
        <w:rPr>
          <w:noProof/>
          <w:lang w:val="pt-BR"/>
        </w:rPr>
        <w:t>4</w:t>
      </w:r>
      <w:r w:rsidRPr="00696C0F">
        <w:rPr>
          <w:rFonts w:asciiTheme="minorHAnsi" w:eastAsiaTheme="minorEastAsia" w:hAnsiTheme="minorHAnsi" w:cstheme="minorBidi"/>
          <w:noProof/>
          <w:sz w:val="22"/>
          <w:szCs w:val="22"/>
          <w:lang w:val="pt-BR" w:eastAsia="pt-BR"/>
        </w:rPr>
        <w:tab/>
      </w:r>
      <w:r w:rsidRPr="00696C0F">
        <w:rPr>
          <w:noProof/>
          <w:lang w:val="pt-BR"/>
        </w:rPr>
        <w:t xml:space="preserve">Janela </w:t>
      </w:r>
      <w:r w:rsidRPr="00B35CD1">
        <w:rPr>
          <w:lang w:val="pt-BR"/>
          <w:rPrChange w:id="45" w:author="HALLIDAY" w:date="2021-08-13T20:09:00Z">
            <w:rPr/>
          </w:rPrChange>
        </w:rPr>
        <w:t>de Cadastro País</w:t>
      </w:r>
      <w:r w:rsidRPr="00696C0F">
        <w:rPr>
          <w:noProof/>
          <w:lang w:val="pt-BR"/>
        </w:rPr>
        <w:tab/>
      </w:r>
      <w:r w:rsidRPr="00696C0F">
        <w:rPr>
          <w:noProof/>
        </w:rPr>
        <w:fldChar w:fldCharType="begin"/>
      </w:r>
      <w:r w:rsidRPr="00696C0F">
        <w:rPr>
          <w:noProof/>
          <w:lang w:val="pt-BR"/>
        </w:rPr>
        <w:instrText xml:space="preserve"> PAGEREF _Toc21111869 \h </w:instrText>
      </w:r>
      <w:r w:rsidRPr="00696C0F">
        <w:rPr>
          <w:noProof/>
        </w:rPr>
      </w:r>
      <w:r w:rsidRPr="00696C0F">
        <w:rPr>
          <w:noProof/>
        </w:rPr>
        <w:fldChar w:fldCharType="separate"/>
      </w:r>
      <w:r w:rsidRPr="00696C0F">
        <w:rPr>
          <w:noProof/>
          <w:lang w:val="pt-BR"/>
        </w:rPr>
        <w:t>10</w:t>
      </w:r>
      <w:r w:rsidRPr="00696C0F">
        <w:rPr>
          <w:noProof/>
        </w:rPr>
        <w:fldChar w:fldCharType="end"/>
      </w:r>
    </w:p>
    <w:p w14:paraId="25B6E53B" w14:textId="17841F92" w:rsidR="00696C0F" w:rsidRPr="00B35CD1" w:rsidRDefault="00696C0F" w:rsidP="00696C0F">
      <w:pPr>
        <w:pStyle w:val="Sumrio3"/>
        <w:rPr>
          <w:noProof/>
          <w:lang w:val="pt-BR"/>
          <w:rPrChange w:id="46" w:author="HALLIDAY" w:date="2021-08-13T20:09:00Z">
            <w:rPr>
              <w:noProof/>
            </w:rPr>
          </w:rPrChange>
        </w:rPr>
      </w:pPr>
      <w:r w:rsidRPr="00696C0F">
        <w:rPr>
          <w:noProof/>
          <w:lang w:val="pt-BR"/>
        </w:rPr>
        <w:t>4.1.</w:t>
      </w:r>
      <w:r w:rsidR="00B01310">
        <w:rPr>
          <w:noProof/>
          <w:lang w:val="pt-BR"/>
        </w:rPr>
        <w:t>5</w:t>
      </w:r>
      <w:r w:rsidRPr="00696C0F">
        <w:rPr>
          <w:rFonts w:asciiTheme="minorHAnsi" w:eastAsiaTheme="minorEastAsia" w:hAnsiTheme="minorHAnsi" w:cstheme="minorBidi"/>
          <w:noProof/>
          <w:sz w:val="22"/>
          <w:szCs w:val="22"/>
          <w:lang w:val="pt-BR" w:eastAsia="pt-BR"/>
        </w:rPr>
        <w:tab/>
      </w:r>
      <w:r w:rsidRPr="00696C0F">
        <w:rPr>
          <w:noProof/>
          <w:lang w:val="pt-BR"/>
        </w:rPr>
        <w:t>Janela</w:t>
      </w:r>
      <w:r w:rsidRPr="00B35CD1">
        <w:rPr>
          <w:lang w:val="pt-BR"/>
          <w:rPrChange w:id="47" w:author="HALLIDAY" w:date="2021-08-13T20:09:00Z">
            <w:rPr/>
          </w:rPrChange>
        </w:rPr>
        <w:t xml:space="preserve"> de Edição de Campos País</w:t>
      </w:r>
      <w:r w:rsidRPr="00696C0F">
        <w:rPr>
          <w:noProof/>
          <w:lang w:val="pt-BR"/>
        </w:rPr>
        <w:tab/>
      </w:r>
      <w:r w:rsidRPr="00696C0F">
        <w:rPr>
          <w:noProof/>
        </w:rPr>
        <w:fldChar w:fldCharType="begin"/>
      </w:r>
      <w:r w:rsidRPr="00696C0F">
        <w:rPr>
          <w:noProof/>
          <w:lang w:val="pt-BR"/>
        </w:rPr>
        <w:instrText xml:space="preserve"> PAGEREF _Toc21111869 \h </w:instrText>
      </w:r>
      <w:r w:rsidRPr="00696C0F">
        <w:rPr>
          <w:noProof/>
        </w:rPr>
      </w:r>
      <w:r w:rsidRPr="00696C0F">
        <w:rPr>
          <w:noProof/>
        </w:rPr>
        <w:fldChar w:fldCharType="separate"/>
      </w:r>
      <w:r w:rsidRPr="00696C0F">
        <w:rPr>
          <w:noProof/>
          <w:lang w:val="pt-BR"/>
        </w:rPr>
        <w:t>10</w:t>
      </w:r>
      <w:r w:rsidRPr="00696C0F">
        <w:rPr>
          <w:noProof/>
        </w:rPr>
        <w:fldChar w:fldCharType="end"/>
      </w:r>
    </w:p>
    <w:p w14:paraId="7484C652" w14:textId="3A7B9DCF" w:rsidR="00696C0F" w:rsidRPr="00B35CD1" w:rsidRDefault="00696C0F" w:rsidP="00696C0F">
      <w:pPr>
        <w:pStyle w:val="Sumrio3"/>
        <w:rPr>
          <w:noProof/>
          <w:lang w:val="pt-BR"/>
          <w:rPrChange w:id="48" w:author="HALLIDAY" w:date="2021-08-13T20:09:00Z">
            <w:rPr>
              <w:noProof/>
            </w:rPr>
          </w:rPrChange>
        </w:rPr>
      </w:pPr>
      <w:r w:rsidRPr="00696C0F">
        <w:rPr>
          <w:noProof/>
          <w:lang w:val="pt-BR"/>
        </w:rPr>
        <w:t>4.1.</w:t>
      </w:r>
      <w:r w:rsidR="00B01310">
        <w:rPr>
          <w:noProof/>
          <w:lang w:val="pt-BR"/>
        </w:rPr>
        <w:t>6</w:t>
      </w:r>
      <w:r w:rsidRPr="00696C0F">
        <w:rPr>
          <w:rFonts w:asciiTheme="minorHAnsi" w:eastAsiaTheme="minorEastAsia" w:hAnsiTheme="minorHAnsi" w:cstheme="minorBidi"/>
          <w:noProof/>
          <w:sz w:val="22"/>
          <w:szCs w:val="22"/>
          <w:lang w:val="pt-BR" w:eastAsia="pt-BR"/>
        </w:rPr>
        <w:tab/>
      </w:r>
      <w:r w:rsidRPr="00696C0F">
        <w:rPr>
          <w:noProof/>
          <w:lang w:val="pt-BR"/>
        </w:rPr>
        <w:t xml:space="preserve">Janela </w:t>
      </w:r>
      <w:r w:rsidRPr="00B35CD1">
        <w:rPr>
          <w:lang w:val="pt-BR"/>
          <w:rPrChange w:id="49" w:author="HALLIDAY" w:date="2021-08-13T20:09:00Z">
            <w:rPr/>
          </w:rPrChange>
        </w:rPr>
        <w:t>de Painel Administrativo Modalidade</w:t>
      </w:r>
      <w:r w:rsidRPr="00696C0F">
        <w:rPr>
          <w:noProof/>
          <w:lang w:val="pt-BR"/>
        </w:rPr>
        <w:tab/>
      </w:r>
      <w:r w:rsidRPr="00696C0F">
        <w:rPr>
          <w:noProof/>
        </w:rPr>
        <w:fldChar w:fldCharType="begin"/>
      </w:r>
      <w:r w:rsidRPr="00696C0F">
        <w:rPr>
          <w:noProof/>
          <w:lang w:val="pt-BR"/>
        </w:rPr>
        <w:instrText xml:space="preserve"> PAGEREF _Toc21111869 \h </w:instrText>
      </w:r>
      <w:r w:rsidRPr="00696C0F">
        <w:rPr>
          <w:noProof/>
        </w:rPr>
      </w:r>
      <w:r w:rsidRPr="00696C0F">
        <w:rPr>
          <w:noProof/>
        </w:rPr>
        <w:fldChar w:fldCharType="separate"/>
      </w:r>
      <w:r w:rsidRPr="00696C0F">
        <w:rPr>
          <w:noProof/>
          <w:lang w:val="pt-BR"/>
        </w:rPr>
        <w:t>10</w:t>
      </w:r>
      <w:r w:rsidRPr="00696C0F">
        <w:rPr>
          <w:noProof/>
        </w:rPr>
        <w:fldChar w:fldCharType="end"/>
      </w:r>
    </w:p>
    <w:p w14:paraId="67105B34" w14:textId="4BD952C8" w:rsidR="00696C0F" w:rsidRPr="00B35CD1" w:rsidRDefault="00696C0F" w:rsidP="00696C0F">
      <w:pPr>
        <w:pStyle w:val="Sumrio3"/>
        <w:rPr>
          <w:noProof/>
          <w:lang w:val="pt-BR"/>
          <w:rPrChange w:id="50" w:author="HALLIDAY" w:date="2021-08-13T20:09:00Z">
            <w:rPr>
              <w:noProof/>
            </w:rPr>
          </w:rPrChange>
        </w:rPr>
      </w:pPr>
      <w:r w:rsidRPr="00696C0F">
        <w:rPr>
          <w:noProof/>
          <w:lang w:val="pt-BR"/>
        </w:rPr>
        <w:t>4.1.</w:t>
      </w:r>
      <w:r w:rsidR="00B01310">
        <w:rPr>
          <w:noProof/>
          <w:lang w:val="pt-BR"/>
        </w:rPr>
        <w:t>7</w:t>
      </w:r>
      <w:r w:rsidRPr="00696C0F">
        <w:rPr>
          <w:rFonts w:asciiTheme="minorHAnsi" w:eastAsiaTheme="minorEastAsia" w:hAnsiTheme="minorHAnsi" w:cstheme="minorBidi"/>
          <w:noProof/>
          <w:sz w:val="22"/>
          <w:szCs w:val="22"/>
          <w:lang w:val="pt-BR" w:eastAsia="pt-BR"/>
        </w:rPr>
        <w:tab/>
      </w:r>
      <w:r w:rsidRPr="00696C0F">
        <w:rPr>
          <w:noProof/>
          <w:lang w:val="pt-BR"/>
        </w:rPr>
        <w:t xml:space="preserve">Janela </w:t>
      </w:r>
      <w:r w:rsidRPr="00B35CD1">
        <w:rPr>
          <w:lang w:val="pt-BR"/>
          <w:rPrChange w:id="51" w:author="HALLIDAY" w:date="2021-08-13T20:09:00Z">
            <w:rPr/>
          </w:rPrChange>
        </w:rPr>
        <w:t>de Cadastro de Modalidade</w:t>
      </w:r>
      <w:r w:rsidRPr="00696C0F">
        <w:rPr>
          <w:noProof/>
          <w:lang w:val="pt-BR"/>
        </w:rPr>
        <w:tab/>
      </w:r>
      <w:r w:rsidRPr="00696C0F">
        <w:rPr>
          <w:noProof/>
        </w:rPr>
        <w:fldChar w:fldCharType="begin"/>
      </w:r>
      <w:r w:rsidRPr="00696C0F">
        <w:rPr>
          <w:noProof/>
          <w:lang w:val="pt-BR"/>
        </w:rPr>
        <w:instrText xml:space="preserve"> PAGEREF _Toc21111869 \h </w:instrText>
      </w:r>
      <w:r w:rsidRPr="00696C0F">
        <w:rPr>
          <w:noProof/>
        </w:rPr>
      </w:r>
      <w:r w:rsidRPr="00696C0F">
        <w:rPr>
          <w:noProof/>
        </w:rPr>
        <w:fldChar w:fldCharType="separate"/>
      </w:r>
      <w:r w:rsidRPr="00696C0F">
        <w:rPr>
          <w:noProof/>
          <w:lang w:val="pt-BR"/>
        </w:rPr>
        <w:t>10</w:t>
      </w:r>
      <w:r w:rsidRPr="00696C0F">
        <w:rPr>
          <w:noProof/>
        </w:rPr>
        <w:fldChar w:fldCharType="end"/>
      </w:r>
    </w:p>
    <w:p w14:paraId="188622D2" w14:textId="02E2DBDB" w:rsidR="00696C0F" w:rsidRPr="00B35CD1" w:rsidRDefault="00696C0F" w:rsidP="00696C0F">
      <w:pPr>
        <w:pStyle w:val="Sumrio3"/>
        <w:rPr>
          <w:noProof/>
          <w:lang w:val="pt-BR"/>
          <w:rPrChange w:id="52" w:author="HALLIDAY" w:date="2021-08-13T20:09:00Z">
            <w:rPr>
              <w:noProof/>
            </w:rPr>
          </w:rPrChange>
        </w:rPr>
      </w:pPr>
      <w:r w:rsidRPr="00696C0F">
        <w:rPr>
          <w:noProof/>
          <w:lang w:val="pt-BR"/>
        </w:rPr>
        <w:t>4.1.</w:t>
      </w:r>
      <w:r w:rsidR="00B01310">
        <w:rPr>
          <w:noProof/>
          <w:lang w:val="pt-BR"/>
        </w:rPr>
        <w:t>8</w:t>
      </w:r>
      <w:r w:rsidRPr="00696C0F">
        <w:rPr>
          <w:rFonts w:asciiTheme="minorHAnsi" w:eastAsiaTheme="minorEastAsia" w:hAnsiTheme="minorHAnsi" w:cstheme="minorBidi"/>
          <w:noProof/>
          <w:sz w:val="22"/>
          <w:szCs w:val="22"/>
          <w:lang w:val="pt-BR" w:eastAsia="pt-BR"/>
        </w:rPr>
        <w:tab/>
      </w:r>
      <w:r w:rsidRPr="00696C0F">
        <w:rPr>
          <w:noProof/>
          <w:lang w:val="pt-BR"/>
        </w:rPr>
        <w:t xml:space="preserve">Janela </w:t>
      </w:r>
      <w:r w:rsidRPr="00B35CD1">
        <w:rPr>
          <w:lang w:val="pt-BR"/>
          <w:rPrChange w:id="53" w:author="HALLIDAY" w:date="2021-08-13T20:09:00Z">
            <w:rPr/>
          </w:rPrChange>
        </w:rPr>
        <w:t>de Edição de Campos Modalidade</w:t>
      </w:r>
      <w:r w:rsidRPr="00696C0F">
        <w:rPr>
          <w:noProof/>
          <w:lang w:val="pt-BR"/>
        </w:rPr>
        <w:tab/>
      </w:r>
      <w:r w:rsidRPr="00696C0F">
        <w:rPr>
          <w:noProof/>
        </w:rPr>
        <w:fldChar w:fldCharType="begin"/>
      </w:r>
      <w:r w:rsidRPr="00696C0F">
        <w:rPr>
          <w:noProof/>
          <w:lang w:val="pt-BR"/>
        </w:rPr>
        <w:instrText xml:space="preserve"> PAGEREF _Toc21111869 \h </w:instrText>
      </w:r>
      <w:r w:rsidRPr="00696C0F">
        <w:rPr>
          <w:noProof/>
        </w:rPr>
      </w:r>
      <w:r w:rsidRPr="00696C0F">
        <w:rPr>
          <w:noProof/>
        </w:rPr>
        <w:fldChar w:fldCharType="separate"/>
      </w:r>
      <w:r w:rsidRPr="00696C0F">
        <w:rPr>
          <w:noProof/>
          <w:lang w:val="pt-BR"/>
        </w:rPr>
        <w:t>10</w:t>
      </w:r>
      <w:r w:rsidRPr="00696C0F">
        <w:rPr>
          <w:noProof/>
        </w:rPr>
        <w:fldChar w:fldCharType="end"/>
      </w:r>
    </w:p>
    <w:p w14:paraId="6CF29413" w14:textId="5EF7D55F" w:rsidR="00696C0F" w:rsidRPr="00B35CD1" w:rsidRDefault="00696C0F" w:rsidP="00696C0F">
      <w:pPr>
        <w:pStyle w:val="Sumrio3"/>
        <w:rPr>
          <w:noProof/>
          <w:lang w:val="pt-BR"/>
          <w:rPrChange w:id="54" w:author="HALLIDAY" w:date="2021-08-13T20:09:00Z">
            <w:rPr>
              <w:noProof/>
            </w:rPr>
          </w:rPrChange>
        </w:rPr>
      </w:pPr>
      <w:r w:rsidRPr="00696C0F">
        <w:rPr>
          <w:noProof/>
          <w:lang w:val="pt-BR"/>
        </w:rPr>
        <w:t>4.1.</w:t>
      </w:r>
      <w:r w:rsidR="00B01310">
        <w:rPr>
          <w:noProof/>
          <w:lang w:val="pt-BR"/>
        </w:rPr>
        <w:t>9</w:t>
      </w:r>
      <w:r w:rsidRPr="00696C0F">
        <w:rPr>
          <w:rFonts w:asciiTheme="minorHAnsi" w:eastAsiaTheme="minorEastAsia" w:hAnsiTheme="minorHAnsi" w:cstheme="minorBidi"/>
          <w:noProof/>
          <w:sz w:val="22"/>
          <w:szCs w:val="22"/>
          <w:lang w:val="pt-BR" w:eastAsia="pt-BR"/>
        </w:rPr>
        <w:tab/>
      </w:r>
      <w:r w:rsidRPr="00696C0F">
        <w:rPr>
          <w:noProof/>
          <w:lang w:val="pt-BR"/>
        </w:rPr>
        <w:t xml:space="preserve">Janela </w:t>
      </w:r>
      <w:r w:rsidRPr="00B35CD1">
        <w:rPr>
          <w:lang w:val="pt-BR"/>
          <w:rPrChange w:id="55" w:author="HALLIDAY" w:date="2021-08-13T20:09:00Z">
            <w:rPr/>
          </w:rPrChange>
        </w:rPr>
        <w:t>de Painel Administrativo Medalha</w:t>
      </w:r>
      <w:r w:rsidRPr="00696C0F">
        <w:rPr>
          <w:noProof/>
          <w:lang w:val="pt-BR"/>
        </w:rPr>
        <w:tab/>
      </w:r>
      <w:r w:rsidRPr="00696C0F">
        <w:rPr>
          <w:noProof/>
        </w:rPr>
        <w:fldChar w:fldCharType="begin"/>
      </w:r>
      <w:r w:rsidRPr="00696C0F">
        <w:rPr>
          <w:noProof/>
          <w:lang w:val="pt-BR"/>
        </w:rPr>
        <w:instrText xml:space="preserve"> PAGEREF _Toc21111869 \h </w:instrText>
      </w:r>
      <w:r w:rsidRPr="00696C0F">
        <w:rPr>
          <w:noProof/>
        </w:rPr>
      </w:r>
      <w:r w:rsidRPr="00696C0F">
        <w:rPr>
          <w:noProof/>
        </w:rPr>
        <w:fldChar w:fldCharType="separate"/>
      </w:r>
      <w:r w:rsidRPr="00696C0F">
        <w:rPr>
          <w:noProof/>
          <w:lang w:val="pt-BR"/>
        </w:rPr>
        <w:t>10</w:t>
      </w:r>
      <w:r w:rsidRPr="00696C0F">
        <w:rPr>
          <w:noProof/>
        </w:rPr>
        <w:fldChar w:fldCharType="end"/>
      </w:r>
    </w:p>
    <w:p w14:paraId="64C17434" w14:textId="04928042" w:rsidR="00F36FC8" w:rsidRPr="00B35CD1" w:rsidRDefault="00F36FC8" w:rsidP="00F36FC8">
      <w:pPr>
        <w:pStyle w:val="Sumrio3"/>
        <w:rPr>
          <w:noProof/>
          <w:lang w:val="pt-BR"/>
          <w:rPrChange w:id="56" w:author="HALLIDAY" w:date="2021-08-13T20:09:00Z">
            <w:rPr>
              <w:noProof/>
            </w:rPr>
          </w:rPrChange>
        </w:rPr>
      </w:pPr>
      <w:r w:rsidRPr="00696C0F">
        <w:rPr>
          <w:noProof/>
          <w:lang w:val="pt-BR"/>
        </w:rPr>
        <w:t>4.1.1</w:t>
      </w:r>
      <w:r>
        <w:rPr>
          <w:noProof/>
          <w:lang w:val="pt-BR"/>
        </w:rPr>
        <w:t>0</w:t>
      </w:r>
      <w:r w:rsidRPr="00696C0F">
        <w:rPr>
          <w:rFonts w:asciiTheme="minorHAnsi" w:eastAsiaTheme="minorEastAsia" w:hAnsiTheme="minorHAnsi" w:cstheme="minorBidi"/>
          <w:noProof/>
          <w:sz w:val="22"/>
          <w:szCs w:val="22"/>
          <w:lang w:val="pt-BR" w:eastAsia="pt-BR"/>
        </w:rPr>
        <w:tab/>
      </w:r>
      <w:r w:rsidRPr="00696C0F">
        <w:rPr>
          <w:noProof/>
          <w:lang w:val="pt-BR"/>
        </w:rPr>
        <w:t xml:space="preserve">Janela </w:t>
      </w:r>
      <w:r w:rsidRPr="00B35CD1">
        <w:rPr>
          <w:lang w:val="pt-BR"/>
          <w:rPrChange w:id="57" w:author="HALLIDAY" w:date="2021-08-13T20:09:00Z">
            <w:rPr/>
          </w:rPrChange>
        </w:rPr>
        <w:t>de Cadastro de Medalha</w:t>
      </w:r>
      <w:r w:rsidRPr="00696C0F">
        <w:rPr>
          <w:noProof/>
          <w:lang w:val="pt-BR"/>
        </w:rPr>
        <w:tab/>
      </w:r>
      <w:r w:rsidRPr="00696C0F">
        <w:rPr>
          <w:noProof/>
        </w:rPr>
        <w:fldChar w:fldCharType="begin"/>
      </w:r>
      <w:r w:rsidRPr="00696C0F">
        <w:rPr>
          <w:noProof/>
          <w:lang w:val="pt-BR"/>
        </w:rPr>
        <w:instrText xml:space="preserve"> PAGEREF _Toc21111869 \h </w:instrText>
      </w:r>
      <w:r w:rsidRPr="00696C0F">
        <w:rPr>
          <w:noProof/>
        </w:rPr>
      </w:r>
      <w:r w:rsidRPr="00696C0F">
        <w:rPr>
          <w:noProof/>
        </w:rPr>
        <w:fldChar w:fldCharType="separate"/>
      </w:r>
      <w:r w:rsidRPr="00696C0F">
        <w:rPr>
          <w:noProof/>
          <w:lang w:val="pt-BR"/>
        </w:rPr>
        <w:t>10</w:t>
      </w:r>
      <w:r w:rsidRPr="00696C0F">
        <w:rPr>
          <w:noProof/>
        </w:rPr>
        <w:fldChar w:fldCharType="end"/>
      </w:r>
    </w:p>
    <w:p w14:paraId="2FB4F24E" w14:textId="02AFE9BF" w:rsidR="00206DF9" w:rsidRPr="00B35CD1" w:rsidRDefault="00696C0F" w:rsidP="00285736">
      <w:pPr>
        <w:pStyle w:val="Sumrio3"/>
        <w:rPr>
          <w:noProof/>
          <w:lang w:val="pt-BR"/>
          <w:rPrChange w:id="58" w:author="HALLIDAY" w:date="2021-08-13T20:09:00Z">
            <w:rPr>
              <w:noProof/>
            </w:rPr>
          </w:rPrChange>
        </w:rPr>
      </w:pPr>
      <w:r w:rsidRPr="00696C0F">
        <w:rPr>
          <w:noProof/>
          <w:lang w:val="pt-BR"/>
        </w:rPr>
        <w:t>4.1.1</w:t>
      </w:r>
      <w:r w:rsidR="00F36FC8">
        <w:rPr>
          <w:noProof/>
          <w:lang w:val="pt-BR"/>
        </w:rPr>
        <w:t>1</w:t>
      </w:r>
      <w:r w:rsidRPr="00696C0F">
        <w:rPr>
          <w:rFonts w:asciiTheme="minorHAnsi" w:eastAsiaTheme="minorEastAsia" w:hAnsiTheme="minorHAnsi" w:cstheme="minorBidi"/>
          <w:noProof/>
          <w:sz w:val="22"/>
          <w:szCs w:val="22"/>
          <w:lang w:val="pt-BR" w:eastAsia="pt-BR"/>
        </w:rPr>
        <w:tab/>
      </w:r>
      <w:r w:rsidRPr="00696C0F">
        <w:rPr>
          <w:noProof/>
          <w:lang w:val="pt-BR"/>
        </w:rPr>
        <w:t xml:space="preserve">Janela </w:t>
      </w:r>
      <w:r w:rsidRPr="00B35CD1">
        <w:rPr>
          <w:lang w:val="pt-BR"/>
          <w:rPrChange w:id="59" w:author="HALLIDAY" w:date="2021-08-13T20:09:00Z">
            <w:rPr/>
          </w:rPrChange>
        </w:rPr>
        <w:t>de Edição de Campos Medalha</w:t>
      </w:r>
      <w:r w:rsidRPr="00696C0F">
        <w:rPr>
          <w:noProof/>
          <w:lang w:val="pt-BR"/>
        </w:rPr>
        <w:tab/>
      </w:r>
      <w:r w:rsidRPr="00696C0F">
        <w:rPr>
          <w:noProof/>
        </w:rPr>
        <w:fldChar w:fldCharType="begin"/>
      </w:r>
      <w:r w:rsidRPr="00696C0F">
        <w:rPr>
          <w:noProof/>
          <w:lang w:val="pt-BR"/>
        </w:rPr>
        <w:instrText xml:space="preserve"> PAGEREF _Toc21111869 \h </w:instrText>
      </w:r>
      <w:r w:rsidRPr="00696C0F">
        <w:rPr>
          <w:noProof/>
        </w:rPr>
      </w:r>
      <w:r w:rsidRPr="00696C0F">
        <w:rPr>
          <w:noProof/>
        </w:rPr>
        <w:fldChar w:fldCharType="separate"/>
      </w:r>
      <w:r w:rsidRPr="00696C0F">
        <w:rPr>
          <w:noProof/>
          <w:lang w:val="pt-BR"/>
        </w:rPr>
        <w:t>10</w:t>
      </w:r>
      <w:r w:rsidRPr="00696C0F">
        <w:rPr>
          <w:noProof/>
        </w:rPr>
        <w:fldChar w:fldCharType="end"/>
      </w:r>
    </w:p>
    <w:p w14:paraId="4BC06A6F" w14:textId="780A6735" w:rsidR="00206DF9" w:rsidRDefault="00206DF9">
      <w:pPr>
        <w:pStyle w:val="Sumrio1"/>
        <w:tabs>
          <w:tab w:val="left" w:pos="432"/>
        </w:tabs>
        <w:rPr>
          <w:rFonts w:asciiTheme="minorHAnsi" w:eastAsiaTheme="minorEastAsia" w:hAnsiTheme="minorHAnsi" w:cstheme="minorBidi"/>
          <w:noProof/>
          <w:sz w:val="22"/>
          <w:szCs w:val="22"/>
          <w:lang w:val="pt-BR" w:eastAsia="pt-BR"/>
        </w:rPr>
      </w:pPr>
      <w:r w:rsidRPr="00281D80">
        <w:rPr>
          <w:noProof/>
          <w:lang w:val="pt-BR"/>
        </w:rPr>
        <w:t>5.</w:t>
      </w:r>
      <w:r>
        <w:rPr>
          <w:rFonts w:asciiTheme="minorHAnsi" w:eastAsiaTheme="minorEastAsia" w:hAnsiTheme="minorHAnsi" w:cstheme="minorBidi"/>
          <w:noProof/>
          <w:sz w:val="22"/>
          <w:szCs w:val="22"/>
          <w:lang w:val="pt-BR" w:eastAsia="pt-BR"/>
        </w:rPr>
        <w:tab/>
      </w:r>
      <w:r w:rsidRPr="00281D80">
        <w:rPr>
          <w:noProof/>
          <w:lang w:val="pt-BR"/>
        </w:rPr>
        <w:t>Requisitos Funcionais</w:t>
      </w:r>
      <w:r w:rsidRPr="00206DF9">
        <w:rPr>
          <w:noProof/>
          <w:lang w:val="pt-BR"/>
        </w:rPr>
        <w:tab/>
      </w:r>
      <w:r>
        <w:rPr>
          <w:noProof/>
        </w:rPr>
        <w:fldChar w:fldCharType="begin"/>
      </w:r>
      <w:r w:rsidRPr="00206DF9">
        <w:rPr>
          <w:noProof/>
          <w:lang w:val="pt-BR"/>
        </w:rPr>
        <w:instrText xml:space="preserve"> PAGEREF _Toc21111874 \h </w:instrText>
      </w:r>
      <w:r>
        <w:rPr>
          <w:noProof/>
        </w:rPr>
      </w:r>
      <w:r>
        <w:rPr>
          <w:noProof/>
        </w:rPr>
        <w:fldChar w:fldCharType="separate"/>
      </w:r>
      <w:r w:rsidR="006B2051">
        <w:rPr>
          <w:noProof/>
          <w:lang w:val="pt-BR"/>
        </w:rPr>
        <w:t>13</w:t>
      </w:r>
      <w:r>
        <w:rPr>
          <w:noProof/>
        </w:rPr>
        <w:fldChar w:fldCharType="end"/>
      </w:r>
    </w:p>
    <w:p w14:paraId="2FC004D5" w14:textId="77777777" w:rsidR="00206DF9" w:rsidRPr="00B35CD1" w:rsidRDefault="00206DF9">
      <w:pPr>
        <w:pStyle w:val="Sumrio2"/>
        <w:tabs>
          <w:tab w:val="left" w:pos="1000"/>
        </w:tabs>
        <w:rPr>
          <w:rFonts w:asciiTheme="minorHAnsi" w:eastAsiaTheme="minorEastAsia" w:hAnsiTheme="minorHAnsi" w:cstheme="minorBidi"/>
          <w:noProof/>
          <w:sz w:val="22"/>
          <w:szCs w:val="22"/>
          <w:lang w:val="pt-BR" w:eastAsia="pt-BR"/>
          <w:rPrChange w:id="60" w:author="HALLIDAY" w:date="2021-08-13T20:09:00Z">
            <w:rPr>
              <w:rFonts w:asciiTheme="minorHAnsi" w:eastAsiaTheme="minorEastAsia" w:hAnsiTheme="minorHAnsi" w:cstheme="minorBidi"/>
              <w:noProof/>
              <w:sz w:val="22"/>
              <w:szCs w:val="22"/>
              <w:lang w:eastAsia="pt-BR"/>
            </w:rPr>
          </w:rPrChange>
        </w:rPr>
      </w:pPr>
      <w:r w:rsidRPr="00B35CD1">
        <w:rPr>
          <w:noProof/>
          <w:lang w:val="pt-BR"/>
          <w:rPrChange w:id="61" w:author="HALLIDAY" w:date="2021-08-13T20:09:00Z">
            <w:rPr>
              <w:noProof/>
            </w:rPr>
          </w:rPrChange>
        </w:rPr>
        <w:t>5.1</w:t>
      </w:r>
      <w:r w:rsidRPr="00B35CD1">
        <w:rPr>
          <w:rFonts w:asciiTheme="minorHAnsi" w:eastAsiaTheme="minorEastAsia" w:hAnsiTheme="minorHAnsi" w:cstheme="minorBidi"/>
          <w:noProof/>
          <w:sz w:val="22"/>
          <w:szCs w:val="22"/>
          <w:lang w:val="pt-BR" w:eastAsia="pt-BR"/>
          <w:rPrChange w:id="62" w:author="HALLIDAY" w:date="2021-08-13T20:09:00Z">
            <w:rPr>
              <w:rFonts w:asciiTheme="minorHAnsi" w:eastAsiaTheme="minorEastAsia" w:hAnsiTheme="minorHAnsi" w:cstheme="minorBidi"/>
              <w:noProof/>
              <w:sz w:val="22"/>
              <w:szCs w:val="22"/>
              <w:lang w:eastAsia="pt-BR"/>
            </w:rPr>
          </w:rPrChange>
        </w:rPr>
        <w:tab/>
      </w:r>
      <w:r w:rsidRPr="00B35CD1">
        <w:rPr>
          <w:noProof/>
          <w:lang w:val="pt-BR"/>
          <w:rPrChange w:id="63" w:author="HALLIDAY" w:date="2021-08-13T20:09:00Z">
            <w:rPr>
              <w:noProof/>
            </w:rPr>
          </w:rPrChange>
        </w:rPr>
        <w:t>Backlog do projeto</w:t>
      </w:r>
      <w:r w:rsidRPr="00B35CD1">
        <w:rPr>
          <w:noProof/>
          <w:lang w:val="pt-BR"/>
          <w:rPrChange w:id="64" w:author="HALLIDAY" w:date="2021-08-13T20:09:00Z">
            <w:rPr>
              <w:noProof/>
            </w:rPr>
          </w:rPrChange>
        </w:rPr>
        <w:tab/>
      </w:r>
      <w:r>
        <w:rPr>
          <w:noProof/>
        </w:rPr>
        <w:fldChar w:fldCharType="begin"/>
      </w:r>
      <w:r w:rsidRPr="00B35CD1">
        <w:rPr>
          <w:noProof/>
          <w:lang w:val="pt-BR"/>
          <w:rPrChange w:id="65" w:author="HALLIDAY" w:date="2021-08-13T20:09:00Z">
            <w:rPr>
              <w:noProof/>
            </w:rPr>
          </w:rPrChange>
        </w:rPr>
        <w:instrText xml:space="preserve"> PAGEREF _Toc21111875 \h </w:instrText>
      </w:r>
      <w:r>
        <w:rPr>
          <w:noProof/>
        </w:rPr>
      </w:r>
      <w:r>
        <w:rPr>
          <w:noProof/>
        </w:rPr>
        <w:fldChar w:fldCharType="separate"/>
      </w:r>
      <w:r w:rsidR="006B2051" w:rsidRPr="00B35CD1">
        <w:rPr>
          <w:noProof/>
          <w:lang w:val="pt-BR"/>
          <w:rPrChange w:id="66" w:author="HALLIDAY" w:date="2021-08-13T20:09:00Z">
            <w:rPr>
              <w:noProof/>
            </w:rPr>
          </w:rPrChange>
        </w:rPr>
        <w:t>13</w:t>
      </w:r>
      <w:r>
        <w:rPr>
          <w:noProof/>
        </w:rPr>
        <w:fldChar w:fldCharType="end"/>
      </w:r>
    </w:p>
    <w:p w14:paraId="5DA3E49D" w14:textId="18B918BF" w:rsidR="00206DF9" w:rsidRPr="00B35CD1" w:rsidRDefault="00206DF9" w:rsidP="00AA6625">
      <w:pPr>
        <w:pStyle w:val="Sumrio2"/>
        <w:tabs>
          <w:tab w:val="left" w:pos="1000"/>
        </w:tabs>
        <w:rPr>
          <w:rFonts w:asciiTheme="minorHAnsi" w:eastAsiaTheme="minorEastAsia" w:hAnsiTheme="minorHAnsi" w:cstheme="minorBidi"/>
          <w:noProof/>
          <w:sz w:val="22"/>
          <w:szCs w:val="22"/>
          <w:lang w:val="pt-BR" w:eastAsia="pt-BR"/>
          <w:rPrChange w:id="67" w:author="HALLIDAY" w:date="2021-08-13T20:09:00Z">
            <w:rPr>
              <w:rFonts w:asciiTheme="minorHAnsi" w:eastAsiaTheme="minorEastAsia" w:hAnsiTheme="minorHAnsi" w:cstheme="minorBidi"/>
              <w:noProof/>
              <w:sz w:val="22"/>
              <w:szCs w:val="22"/>
              <w:lang w:eastAsia="pt-BR"/>
            </w:rPr>
          </w:rPrChange>
        </w:rPr>
      </w:pPr>
      <w:r w:rsidRPr="00B35CD1">
        <w:rPr>
          <w:noProof/>
          <w:lang w:val="pt-BR"/>
          <w:rPrChange w:id="68" w:author="HALLIDAY" w:date="2021-08-13T20:09:00Z">
            <w:rPr>
              <w:noProof/>
            </w:rPr>
          </w:rPrChange>
        </w:rPr>
        <w:t>5.2</w:t>
      </w:r>
      <w:r w:rsidRPr="00B35CD1">
        <w:rPr>
          <w:rFonts w:asciiTheme="minorHAnsi" w:eastAsiaTheme="minorEastAsia" w:hAnsiTheme="minorHAnsi" w:cstheme="minorBidi"/>
          <w:noProof/>
          <w:sz w:val="22"/>
          <w:szCs w:val="22"/>
          <w:lang w:val="pt-BR" w:eastAsia="pt-BR"/>
          <w:rPrChange w:id="69" w:author="HALLIDAY" w:date="2021-08-13T20:09:00Z">
            <w:rPr>
              <w:rFonts w:asciiTheme="minorHAnsi" w:eastAsiaTheme="minorEastAsia" w:hAnsiTheme="minorHAnsi" w:cstheme="minorBidi"/>
              <w:noProof/>
              <w:sz w:val="22"/>
              <w:szCs w:val="22"/>
              <w:lang w:eastAsia="pt-BR"/>
            </w:rPr>
          </w:rPrChange>
        </w:rPr>
        <w:tab/>
      </w:r>
      <w:r w:rsidRPr="00B35CD1">
        <w:rPr>
          <w:noProof/>
          <w:lang w:val="pt-BR"/>
          <w:rPrChange w:id="70" w:author="HALLIDAY" w:date="2021-08-13T20:09:00Z">
            <w:rPr>
              <w:noProof/>
            </w:rPr>
          </w:rPrChange>
        </w:rPr>
        <w:t>Sprint Backlog</w:t>
      </w:r>
      <w:r w:rsidRPr="00B35CD1">
        <w:rPr>
          <w:noProof/>
          <w:lang w:val="pt-BR"/>
          <w:rPrChange w:id="71" w:author="HALLIDAY" w:date="2021-08-13T20:09:00Z">
            <w:rPr>
              <w:noProof/>
            </w:rPr>
          </w:rPrChange>
        </w:rPr>
        <w:tab/>
      </w:r>
      <w:r>
        <w:rPr>
          <w:noProof/>
        </w:rPr>
        <w:fldChar w:fldCharType="begin"/>
      </w:r>
      <w:r w:rsidRPr="00B35CD1">
        <w:rPr>
          <w:noProof/>
          <w:lang w:val="pt-BR"/>
          <w:rPrChange w:id="72" w:author="HALLIDAY" w:date="2021-08-13T20:09:00Z">
            <w:rPr>
              <w:noProof/>
            </w:rPr>
          </w:rPrChange>
        </w:rPr>
        <w:instrText xml:space="preserve"> PAGEREF _Toc21111876 \h </w:instrText>
      </w:r>
      <w:r>
        <w:rPr>
          <w:noProof/>
        </w:rPr>
      </w:r>
      <w:r>
        <w:rPr>
          <w:noProof/>
        </w:rPr>
        <w:fldChar w:fldCharType="separate"/>
      </w:r>
      <w:r w:rsidR="006B2051" w:rsidRPr="00B35CD1">
        <w:rPr>
          <w:noProof/>
          <w:lang w:val="pt-BR"/>
          <w:rPrChange w:id="73" w:author="HALLIDAY" w:date="2021-08-13T20:09:00Z">
            <w:rPr>
              <w:noProof/>
            </w:rPr>
          </w:rPrChange>
        </w:rPr>
        <w:t>14</w:t>
      </w:r>
      <w:r>
        <w:rPr>
          <w:noProof/>
        </w:rPr>
        <w:fldChar w:fldCharType="end"/>
      </w:r>
    </w:p>
    <w:p w14:paraId="73865491" w14:textId="77777777" w:rsidR="00206DF9" w:rsidRDefault="00206DF9">
      <w:pPr>
        <w:pStyle w:val="Sumrio1"/>
        <w:tabs>
          <w:tab w:val="left" w:pos="432"/>
        </w:tabs>
        <w:rPr>
          <w:rFonts w:asciiTheme="minorHAnsi" w:eastAsiaTheme="minorEastAsia" w:hAnsiTheme="minorHAnsi" w:cstheme="minorBidi"/>
          <w:noProof/>
          <w:sz w:val="22"/>
          <w:szCs w:val="22"/>
          <w:lang w:val="pt-BR" w:eastAsia="pt-BR"/>
        </w:rPr>
      </w:pPr>
      <w:r w:rsidRPr="00281D80">
        <w:rPr>
          <w:noProof/>
          <w:lang w:val="pt-BR"/>
        </w:rPr>
        <w:t>6.</w:t>
      </w:r>
      <w:r>
        <w:rPr>
          <w:rFonts w:asciiTheme="minorHAnsi" w:eastAsiaTheme="minorEastAsia" w:hAnsiTheme="minorHAnsi" w:cstheme="minorBidi"/>
          <w:noProof/>
          <w:sz w:val="22"/>
          <w:szCs w:val="22"/>
          <w:lang w:val="pt-BR" w:eastAsia="pt-BR"/>
        </w:rPr>
        <w:tab/>
      </w:r>
      <w:r w:rsidRPr="00281D80">
        <w:rPr>
          <w:noProof/>
          <w:lang w:val="pt-BR"/>
        </w:rPr>
        <w:t>Requisitos Não Funcionais</w:t>
      </w:r>
      <w:r w:rsidRPr="00206DF9">
        <w:rPr>
          <w:noProof/>
          <w:lang w:val="pt-BR"/>
        </w:rPr>
        <w:tab/>
      </w:r>
      <w:r>
        <w:rPr>
          <w:noProof/>
        </w:rPr>
        <w:fldChar w:fldCharType="begin"/>
      </w:r>
      <w:r w:rsidRPr="00206DF9">
        <w:rPr>
          <w:noProof/>
          <w:lang w:val="pt-BR"/>
        </w:rPr>
        <w:instrText xml:space="preserve"> PAGEREF _Toc21111879 \h </w:instrText>
      </w:r>
      <w:r>
        <w:rPr>
          <w:noProof/>
        </w:rPr>
      </w:r>
      <w:r>
        <w:rPr>
          <w:noProof/>
        </w:rPr>
        <w:fldChar w:fldCharType="separate"/>
      </w:r>
      <w:r w:rsidR="006B2051">
        <w:rPr>
          <w:noProof/>
          <w:lang w:val="pt-BR"/>
        </w:rPr>
        <w:t>15</w:t>
      </w:r>
      <w:r>
        <w:rPr>
          <w:noProof/>
        </w:rPr>
        <w:fldChar w:fldCharType="end"/>
      </w:r>
    </w:p>
    <w:p w14:paraId="03673059" w14:textId="77777777" w:rsidR="00206DF9" w:rsidRDefault="00206DF9">
      <w:pPr>
        <w:pStyle w:val="Sumrio2"/>
        <w:tabs>
          <w:tab w:val="left" w:pos="1000"/>
        </w:tabs>
        <w:rPr>
          <w:rFonts w:asciiTheme="minorHAnsi" w:eastAsiaTheme="minorEastAsia" w:hAnsiTheme="minorHAnsi" w:cstheme="minorBidi"/>
          <w:noProof/>
          <w:sz w:val="22"/>
          <w:szCs w:val="22"/>
          <w:lang w:val="pt-BR" w:eastAsia="pt-BR"/>
        </w:rPr>
      </w:pPr>
      <w:r w:rsidRPr="00281D80">
        <w:rPr>
          <w:noProof/>
          <w:lang w:val="pt-BR"/>
        </w:rPr>
        <w:t>6.1</w:t>
      </w:r>
      <w:r>
        <w:rPr>
          <w:rFonts w:asciiTheme="minorHAnsi" w:eastAsiaTheme="minorEastAsia" w:hAnsiTheme="minorHAnsi" w:cstheme="minorBidi"/>
          <w:noProof/>
          <w:sz w:val="22"/>
          <w:szCs w:val="22"/>
          <w:lang w:val="pt-BR" w:eastAsia="pt-BR"/>
        </w:rPr>
        <w:tab/>
      </w:r>
      <w:r w:rsidRPr="00281D80">
        <w:rPr>
          <w:noProof/>
          <w:lang w:val="pt-BR"/>
        </w:rPr>
        <w:t>Usabilidade</w:t>
      </w:r>
      <w:r w:rsidRPr="00206DF9">
        <w:rPr>
          <w:noProof/>
          <w:lang w:val="pt-BR"/>
        </w:rPr>
        <w:tab/>
      </w:r>
      <w:r>
        <w:rPr>
          <w:noProof/>
        </w:rPr>
        <w:fldChar w:fldCharType="begin"/>
      </w:r>
      <w:r w:rsidRPr="00206DF9">
        <w:rPr>
          <w:noProof/>
          <w:lang w:val="pt-BR"/>
        </w:rPr>
        <w:instrText xml:space="preserve"> PAGEREF _Toc21111880 \h </w:instrText>
      </w:r>
      <w:r>
        <w:rPr>
          <w:noProof/>
        </w:rPr>
      </w:r>
      <w:r>
        <w:rPr>
          <w:noProof/>
        </w:rPr>
        <w:fldChar w:fldCharType="separate"/>
      </w:r>
      <w:r w:rsidR="006B2051">
        <w:rPr>
          <w:noProof/>
          <w:lang w:val="pt-BR"/>
        </w:rPr>
        <w:t>15</w:t>
      </w:r>
      <w:r>
        <w:rPr>
          <w:noProof/>
        </w:rPr>
        <w:fldChar w:fldCharType="end"/>
      </w:r>
    </w:p>
    <w:p w14:paraId="28B66893" w14:textId="77777777" w:rsidR="00206DF9" w:rsidRDefault="00206DF9">
      <w:pPr>
        <w:pStyle w:val="Sumrio2"/>
        <w:tabs>
          <w:tab w:val="left" w:pos="1000"/>
        </w:tabs>
        <w:rPr>
          <w:rFonts w:asciiTheme="minorHAnsi" w:eastAsiaTheme="minorEastAsia" w:hAnsiTheme="minorHAnsi" w:cstheme="minorBidi"/>
          <w:noProof/>
          <w:sz w:val="22"/>
          <w:szCs w:val="22"/>
          <w:lang w:val="pt-BR" w:eastAsia="pt-BR"/>
        </w:rPr>
      </w:pPr>
      <w:r w:rsidRPr="00206DF9">
        <w:rPr>
          <w:noProof/>
          <w:lang w:val="pt-BR"/>
        </w:rPr>
        <w:t>6.2</w:t>
      </w:r>
      <w:r>
        <w:rPr>
          <w:rFonts w:asciiTheme="minorHAnsi" w:eastAsiaTheme="minorEastAsia" w:hAnsiTheme="minorHAnsi" w:cstheme="minorBidi"/>
          <w:noProof/>
          <w:sz w:val="22"/>
          <w:szCs w:val="22"/>
          <w:lang w:val="pt-BR" w:eastAsia="pt-BR"/>
        </w:rPr>
        <w:tab/>
      </w:r>
      <w:r w:rsidRPr="00206DF9">
        <w:rPr>
          <w:noProof/>
          <w:lang w:val="pt-BR"/>
        </w:rPr>
        <w:t>Confiabilidade</w:t>
      </w:r>
      <w:r w:rsidRPr="00206DF9">
        <w:rPr>
          <w:noProof/>
          <w:lang w:val="pt-BR"/>
        </w:rPr>
        <w:tab/>
      </w:r>
      <w:r>
        <w:rPr>
          <w:noProof/>
        </w:rPr>
        <w:fldChar w:fldCharType="begin"/>
      </w:r>
      <w:r w:rsidRPr="00206DF9">
        <w:rPr>
          <w:noProof/>
          <w:lang w:val="pt-BR"/>
        </w:rPr>
        <w:instrText xml:space="preserve"> PAGEREF _Toc21111881 \h </w:instrText>
      </w:r>
      <w:r>
        <w:rPr>
          <w:noProof/>
        </w:rPr>
      </w:r>
      <w:r>
        <w:rPr>
          <w:noProof/>
        </w:rPr>
        <w:fldChar w:fldCharType="separate"/>
      </w:r>
      <w:r w:rsidR="006B2051">
        <w:rPr>
          <w:noProof/>
          <w:lang w:val="pt-BR"/>
        </w:rPr>
        <w:t>15</w:t>
      </w:r>
      <w:r>
        <w:rPr>
          <w:noProof/>
        </w:rPr>
        <w:fldChar w:fldCharType="end"/>
      </w:r>
    </w:p>
    <w:p w14:paraId="78D6A99D" w14:textId="77777777" w:rsidR="00206DF9" w:rsidRDefault="00206DF9">
      <w:pPr>
        <w:pStyle w:val="Sumrio2"/>
        <w:tabs>
          <w:tab w:val="left" w:pos="1000"/>
        </w:tabs>
        <w:rPr>
          <w:rFonts w:asciiTheme="minorHAnsi" w:eastAsiaTheme="minorEastAsia" w:hAnsiTheme="minorHAnsi" w:cstheme="minorBidi"/>
          <w:noProof/>
          <w:sz w:val="22"/>
          <w:szCs w:val="22"/>
          <w:lang w:val="pt-BR" w:eastAsia="pt-BR"/>
        </w:rPr>
      </w:pPr>
      <w:r w:rsidRPr="00206DF9">
        <w:rPr>
          <w:noProof/>
          <w:lang w:val="pt-BR"/>
        </w:rPr>
        <w:t>6.3</w:t>
      </w:r>
      <w:r>
        <w:rPr>
          <w:rFonts w:asciiTheme="minorHAnsi" w:eastAsiaTheme="minorEastAsia" w:hAnsiTheme="minorHAnsi" w:cstheme="minorBidi"/>
          <w:noProof/>
          <w:sz w:val="22"/>
          <w:szCs w:val="22"/>
          <w:lang w:val="pt-BR" w:eastAsia="pt-BR"/>
        </w:rPr>
        <w:tab/>
      </w:r>
      <w:r w:rsidRPr="00206DF9">
        <w:rPr>
          <w:noProof/>
          <w:lang w:val="pt-BR"/>
        </w:rPr>
        <w:t>Desempenho</w:t>
      </w:r>
      <w:r w:rsidRPr="00206DF9">
        <w:rPr>
          <w:noProof/>
          <w:lang w:val="pt-BR"/>
        </w:rPr>
        <w:tab/>
      </w:r>
      <w:r>
        <w:rPr>
          <w:noProof/>
        </w:rPr>
        <w:fldChar w:fldCharType="begin"/>
      </w:r>
      <w:r w:rsidRPr="00206DF9">
        <w:rPr>
          <w:noProof/>
          <w:lang w:val="pt-BR"/>
        </w:rPr>
        <w:instrText xml:space="preserve"> PAGEREF _Toc21111882 \h </w:instrText>
      </w:r>
      <w:r>
        <w:rPr>
          <w:noProof/>
        </w:rPr>
      </w:r>
      <w:r>
        <w:rPr>
          <w:noProof/>
        </w:rPr>
        <w:fldChar w:fldCharType="separate"/>
      </w:r>
      <w:r w:rsidR="006B2051">
        <w:rPr>
          <w:noProof/>
          <w:lang w:val="pt-BR"/>
        </w:rPr>
        <w:t>16</w:t>
      </w:r>
      <w:r>
        <w:rPr>
          <w:noProof/>
        </w:rPr>
        <w:fldChar w:fldCharType="end"/>
      </w:r>
    </w:p>
    <w:p w14:paraId="5E35E08C" w14:textId="77777777" w:rsidR="00206DF9" w:rsidRDefault="00206DF9">
      <w:pPr>
        <w:pStyle w:val="Sumrio2"/>
        <w:tabs>
          <w:tab w:val="left" w:pos="1000"/>
        </w:tabs>
        <w:rPr>
          <w:rFonts w:asciiTheme="minorHAnsi" w:eastAsiaTheme="minorEastAsia" w:hAnsiTheme="minorHAnsi" w:cstheme="minorBidi"/>
          <w:noProof/>
          <w:sz w:val="22"/>
          <w:szCs w:val="22"/>
          <w:lang w:val="pt-BR" w:eastAsia="pt-BR"/>
        </w:rPr>
      </w:pPr>
      <w:r w:rsidRPr="00206DF9">
        <w:rPr>
          <w:noProof/>
          <w:lang w:val="pt-BR"/>
        </w:rPr>
        <w:t>6.4</w:t>
      </w:r>
      <w:r>
        <w:rPr>
          <w:rFonts w:asciiTheme="minorHAnsi" w:eastAsiaTheme="minorEastAsia" w:hAnsiTheme="minorHAnsi" w:cstheme="minorBidi"/>
          <w:noProof/>
          <w:sz w:val="22"/>
          <w:szCs w:val="22"/>
          <w:lang w:val="pt-BR" w:eastAsia="pt-BR"/>
        </w:rPr>
        <w:tab/>
      </w:r>
      <w:r w:rsidRPr="00206DF9">
        <w:rPr>
          <w:noProof/>
          <w:lang w:val="pt-BR"/>
        </w:rPr>
        <w:t>Manutenibilidade</w:t>
      </w:r>
      <w:r w:rsidRPr="00206DF9">
        <w:rPr>
          <w:noProof/>
          <w:lang w:val="pt-BR"/>
        </w:rPr>
        <w:tab/>
      </w:r>
      <w:r>
        <w:rPr>
          <w:noProof/>
        </w:rPr>
        <w:fldChar w:fldCharType="begin"/>
      </w:r>
      <w:r w:rsidRPr="00206DF9">
        <w:rPr>
          <w:noProof/>
          <w:lang w:val="pt-BR"/>
        </w:rPr>
        <w:instrText xml:space="preserve"> PAGEREF _Toc21111883 \h </w:instrText>
      </w:r>
      <w:r>
        <w:rPr>
          <w:noProof/>
        </w:rPr>
      </w:r>
      <w:r>
        <w:rPr>
          <w:noProof/>
        </w:rPr>
        <w:fldChar w:fldCharType="separate"/>
      </w:r>
      <w:r w:rsidR="006B2051">
        <w:rPr>
          <w:noProof/>
          <w:lang w:val="pt-BR"/>
        </w:rPr>
        <w:t>16</w:t>
      </w:r>
      <w:r>
        <w:rPr>
          <w:noProof/>
        </w:rPr>
        <w:fldChar w:fldCharType="end"/>
      </w:r>
    </w:p>
    <w:p w14:paraId="53F44615" w14:textId="77777777" w:rsidR="00206DF9" w:rsidRDefault="00206DF9">
      <w:pPr>
        <w:pStyle w:val="Sumrio2"/>
        <w:tabs>
          <w:tab w:val="left" w:pos="1000"/>
        </w:tabs>
        <w:rPr>
          <w:rFonts w:asciiTheme="minorHAnsi" w:eastAsiaTheme="minorEastAsia" w:hAnsiTheme="minorHAnsi" w:cstheme="minorBidi"/>
          <w:noProof/>
          <w:sz w:val="22"/>
          <w:szCs w:val="22"/>
          <w:lang w:val="pt-BR" w:eastAsia="pt-BR"/>
        </w:rPr>
      </w:pPr>
      <w:r w:rsidRPr="00206DF9">
        <w:rPr>
          <w:noProof/>
          <w:lang w:val="pt-BR"/>
        </w:rPr>
        <w:t>6.5</w:t>
      </w:r>
      <w:r>
        <w:rPr>
          <w:rFonts w:asciiTheme="minorHAnsi" w:eastAsiaTheme="minorEastAsia" w:hAnsiTheme="minorHAnsi" w:cstheme="minorBidi"/>
          <w:noProof/>
          <w:sz w:val="22"/>
          <w:szCs w:val="22"/>
          <w:lang w:val="pt-BR" w:eastAsia="pt-BR"/>
        </w:rPr>
        <w:tab/>
      </w:r>
      <w:r w:rsidRPr="00206DF9">
        <w:rPr>
          <w:noProof/>
          <w:lang w:val="pt-BR"/>
        </w:rPr>
        <w:t>Portabilidade</w:t>
      </w:r>
      <w:r w:rsidRPr="00206DF9">
        <w:rPr>
          <w:noProof/>
          <w:lang w:val="pt-BR"/>
        </w:rPr>
        <w:tab/>
      </w:r>
      <w:r>
        <w:rPr>
          <w:noProof/>
        </w:rPr>
        <w:fldChar w:fldCharType="begin"/>
      </w:r>
      <w:r w:rsidRPr="00206DF9">
        <w:rPr>
          <w:noProof/>
          <w:lang w:val="pt-BR"/>
        </w:rPr>
        <w:instrText xml:space="preserve"> PAGEREF _Toc21111884 \h </w:instrText>
      </w:r>
      <w:r>
        <w:rPr>
          <w:noProof/>
        </w:rPr>
      </w:r>
      <w:r>
        <w:rPr>
          <w:noProof/>
        </w:rPr>
        <w:fldChar w:fldCharType="separate"/>
      </w:r>
      <w:r w:rsidR="006B2051">
        <w:rPr>
          <w:noProof/>
          <w:lang w:val="pt-BR"/>
        </w:rPr>
        <w:t>17</w:t>
      </w:r>
      <w:r>
        <w:rPr>
          <w:noProof/>
        </w:rPr>
        <w:fldChar w:fldCharType="end"/>
      </w:r>
    </w:p>
    <w:p w14:paraId="5D316AB2" w14:textId="77777777" w:rsidR="00206DF9" w:rsidRDefault="00206DF9">
      <w:pPr>
        <w:pStyle w:val="Sumrio2"/>
        <w:tabs>
          <w:tab w:val="left" w:pos="1000"/>
        </w:tabs>
        <w:rPr>
          <w:rFonts w:asciiTheme="minorHAnsi" w:eastAsiaTheme="minorEastAsia" w:hAnsiTheme="minorHAnsi" w:cstheme="minorBidi"/>
          <w:noProof/>
          <w:sz w:val="22"/>
          <w:szCs w:val="22"/>
          <w:lang w:val="pt-BR" w:eastAsia="pt-BR"/>
        </w:rPr>
      </w:pPr>
      <w:r w:rsidRPr="00206DF9">
        <w:rPr>
          <w:noProof/>
          <w:lang w:val="pt-BR"/>
        </w:rPr>
        <w:t>6.6</w:t>
      </w:r>
      <w:r>
        <w:rPr>
          <w:rFonts w:asciiTheme="minorHAnsi" w:eastAsiaTheme="minorEastAsia" w:hAnsiTheme="minorHAnsi" w:cstheme="minorBidi"/>
          <w:noProof/>
          <w:sz w:val="22"/>
          <w:szCs w:val="22"/>
          <w:lang w:val="pt-BR" w:eastAsia="pt-BR"/>
        </w:rPr>
        <w:tab/>
      </w:r>
      <w:r w:rsidRPr="00206DF9">
        <w:rPr>
          <w:noProof/>
          <w:lang w:val="pt-BR"/>
        </w:rPr>
        <w:t>Requisitos Legais</w:t>
      </w:r>
      <w:r w:rsidRPr="00206DF9">
        <w:rPr>
          <w:noProof/>
          <w:lang w:val="pt-BR"/>
        </w:rPr>
        <w:tab/>
      </w:r>
      <w:r>
        <w:rPr>
          <w:noProof/>
        </w:rPr>
        <w:fldChar w:fldCharType="begin"/>
      </w:r>
      <w:r w:rsidRPr="00206DF9">
        <w:rPr>
          <w:noProof/>
          <w:lang w:val="pt-BR"/>
        </w:rPr>
        <w:instrText xml:space="preserve"> PAGEREF _Toc21111885 \h </w:instrText>
      </w:r>
      <w:r>
        <w:rPr>
          <w:noProof/>
        </w:rPr>
      </w:r>
      <w:r>
        <w:rPr>
          <w:noProof/>
        </w:rPr>
        <w:fldChar w:fldCharType="separate"/>
      </w:r>
      <w:r w:rsidR="006B2051">
        <w:rPr>
          <w:noProof/>
          <w:lang w:val="pt-BR"/>
        </w:rPr>
        <w:t>17</w:t>
      </w:r>
      <w:r>
        <w:rPr>
          <w:noProof/>
        </w:rPr>
        <w:fldChar w:fldCharType="end"/>
      </w:r>
    </w:p>
    <w:p w14:paraId="4BD70B0D" w14:textId="77777777" w:rsidR="00206DF9" w:rsidRDefault="00206DF9">
      <w:pPr>
        <w:pStyle w:val="Sumrio2"/>
        <w:tabs>
          <w:tab w:val="left" w:pos="1000"/>
        </w:tabs>
        <w:rPr>
          <w:rFonts w:asciiTheme="minorHAnsi" w:eastAsiaTheme="minorEastAsia" w:hAnsiTheme="minorHAnsi" w:cstheme="minorBidi"/>
          <w:noProof/>
          <w:sz w:val="22"/>
          <w:szCs w:val="22"/>
          <w:lang w:val="pt-BR" w:eastAsia="pt-BR"/>
        </w:rPr>
      </w:pPr>
      <w:r w:rsidRPr="00206DF9">
        <w:rPr>
          <w:noProof/>
          <w:lang w:val="pt-BR"/>
        </w:rPr>
        <w:t>6.7</w:t>
      </w:r>
      <w:r>
        <w:rPr>
          <w:rFonts w:asciiTheme="minorHAnsi" w:eastAsiaTheme="minorEastAsia" w:hAnsiTheme="minorHAnsi" w:cstheme="minorBidi"/>
          <w:noProof/>
          <w:sz w:val="22"/>
          <w:szCs w:val="22"/>
          <w:lang w:val="pt-BR" w:eastAsia="pt-BR"/>
        </w:rPr>
        <w:tab/>
      </w:r>
      <w:r w:rsidRPr="00206DF9">
        <w:rPr>
          <w:noProof/>
          <w:lang w:val="pt-BR"/>
        </w:rPr>
        <w:t>Requisitos de Segurança</w:t>
      </w:r>
      <w:r w:rsidRPr="00206DF9">
        <w:rPr>
          <w:noProof/>
          <w:lang w:val="pt-BR"/>
        </w:rPr>
        <w:tab/>
      </w:r>
      <w:r>
        <w:rPr>
          <w:noProof/>
        </w:rPr>
        <w:fldChar w:fldCharType="begin"/>
      </w:r>
      <w:r w:rsidRPr="00206DF9">
        <w:rPr>
          <w:noProof/>
          <w:lang w:val="pt-BR"/>
        </w:rPr>
        <w:instrText xml:space="preserve"> PAGEREF _Toc21111886 \h </w:instrText>
      </w:r>
      <w:r>
        <w:rPr>
          <w:noProof/>
        </w:rPr>
      </w:r>
      <w:r>
        <w:rPr>
          <w:noProof/>
        </w:rPr>
        <w:fldChar w:fldCharType="separate"/>
      </w:r>
      <w:r w:rsidR="006B2051">
        <w:rPr>
          <w:noProof/>
          <w:lang w:val="pt-BR"/>
        </w:rPr>
        <w:t>17</w:t>
      </w:r>
      <w:r>
        <w:rPr>
          <w:noProof/>
        </w:rPr>
        <w:fldChar w:fldCharType="end"/>
      </w:r>
    </w:p>
    <w:p w14:paraId="13CFCA24" w14:textId="77777777" w:rsidR="00206DF9" w:rsidRDefault="00206DF9">
      <w:pPr>
        <w:pStyle w:val="Sumrio2"/>
        <w:tabs>
          <w:tab w:val="left" w:pos="1000"/>
        </w:tabs>
        <w:rPr>
          <w:rFonts w:asciiTheme="minorHAnsi" w:eastAsiaTheme="minorEastAsia" w:hAnsiTheme="minorHAnsi" w:cstheme="minorBidi"/>
          <w:noProof/>
          <w:sz w:val="22"/>
          <w:szCs w:val="22"/>
          <w:lang w:val="pt-BR" w:eastAsia="pt-BR"/>
        </w:rPr>
      </w:pPr>
      <w:r w:rsidRPr="00206DF9">
        <w:rPr>
          <w:noProof/>
          <w:lang w:val="pt-BR"/>
        </w:rPr>
        <w:t>6.8</w:t>
      </w:r>
      <w:r>
        <w:rPr>
          <w:rFonts w:asciiTheme="minorHAnsi" w:eastAsiaTheme="minorEastAsia" w:hAnsiTheme="minorHAnsi" w:cstheme="minorBidi"/>
          <w:noProof/>
          <w:sz w:val="22"/>
          <w:szCs w:val="22"/>
          <w:lang w:val="pt-BR" w:eastAsia="pt-BR"/>
        </w:rPr>
        <w:tab/>
      </w:r>
      <w:r w:rsidRPr="00206DF9">
        <w:rPr>
          <w:noProof/>
          <w:lang w:val="pt-BR"/>
        </w:rPr>
        <w:t>Outros Requisistos Não Funcionais</w:t>
      </w:r>
      <w:r w:rsidRPr="00206DF9">
        <w:rPr>
          <w:noProof/>
          <w:lang w:val="pt-BR"/>
        </w:rPr>
        <w:tab/>
      </w:r>
      <w:r>
        <w:rPr>
          <w:noProof/>
        </w:rPr>
        <w:fldChar w:fldCharType="begin"/>
      </w:r>
      <w:r w:rsidRPr="00206DF9">
        <w:rPr>
          <w:noProof/>
          <w:lang w:val="pt-BR"/>
        </w:rPr>
        <w:instrText xml:space="preserve"> PAGEREF _Toc21111887 \h </w:instrText>
      </w:r>
      <w:r>
        <w:rPr>
          <w:noProof/>
        </w:rPr>
      </w:r>
      <w:r>
        <w:rPr>
          <w:noProof/>
        </w:rPr>
        <w:fldChar w:fldCharType="separate"/>
      </w:r>
      <w:r w:rsidR="006B2051">
        <w:rPr>
          <w:noProof/>
          <w:lang w:val="pt-BR"/>
        </w:rPr>
        <w:t>18</w:t>
      </w:r>
      <w:r>
        <w:rPr>
          <w:noProof/>
        </w:rPr>
        <w:fldChar w:fldCharType="end"/>
      </w:r>
    </w:p>
    <w:p w14:paraId="258A8772" w14:textId="77777777" w:rsidR="00206DF9" w:rsidRDefault="00206DF9">
      <w:pPr>
        <w:pStyle w:val="Sumrio1"/>
        <w:tabs>
          <w:tab w:val="left" w:pos="432"/>
        </w:tabs>
        <w:rPr>
          <w:rFonts w:asciiTheme="minorHAnsi" w:eastAsiaTheme="minorEastAsia" w:hAnsiTheme="minorHAnsi" w:cstheme="minorBidi"/>
          <w:noProof/>
          <w:sz w:val="22"/>
          <w:szCs w:val="22"/>
          <w:lang w:val="pt-BR" w:eastAsia="pt-BR"/>
        </w:rPr>
      </w:pPr>
      <w:r w:rsidRPr="00281D80">
        <w:rPr>
          <w:noProof/>
          <w:lang w:val="pt-BR"/>
        </w:rPr>
        <w:t>7.</w:t>
      </w:r>
      <w:r>
        <w:rPr>
          <w:rFonts w:asciiTheme="minorHAnsi" w:eastAsiaTheme="minorEastAsia" w:hAnsiTheme="minorHAnsi" w:cstheme="minorBidi"/>
          <w:noProof/>
          <w:sz w:val="22"/>
          <w:szCs w:val="22"/>
          <w:lang w:val="pt-BR" w:eastAsia="pt-BR"/>
        </w:rPr>
        <w:tab/>
      </w:r>
      <w:r w:rsidRPr="00281D80">
        <w:rPr>
          <w:noProof/>
          <w:lang w:val="pt-BR"/>
        </w:rPr>
        <w:t>Referên</w:t>
      </w:r>
      <w:r w:rsidRPr="00B35CD1">
        <w:rPr>
          <w:noProof/>
          <w:lang w:val="pt-BR"/>
          <w:rPrChange w:id="74" w:author="HALLIDAY" w:date="2021-08-13T20:09:00Z">
            <w:rPr>
              <w:noProof/>
            </w:rPr>
          </w:rPrChange>
        </w:rPr>
        <w:t>cias</w:t>
      </w:r>
      <w:r w:rsidRPr="00B35CD1">
        <w:rPr>
          <w:noProof/>
          <w:lang w:val="pt-BR"/>
          <w:rPrChange w:id="75" w:author="HALLIDAY" w:date="2021-08-13T20:09:00Z">
            <w:rPr>
              <w:noProof/>
            </w:rPr>
          </w:rPrChange>
        </w:rPr>
        <w:tab/>
      </w:r>
      <w:r>
        <w:rPr>
          <w:noProof/>
        </w:rPr>
        <w:fldChar w:fldCharType="begin"/>
      </w:r>
      <w:r w:rsidRPr="00B35CD1">
        <w:rPr>
          <w:noProof/>
          <w:lang w:val="pt-BR"/>
          <w:rPrChange w:id="76" w:author="HALLIDAY" w:date="2021-08-13T20:09:00Z">
            <w:rPr>
              <w:noProof/>
            </w:rPr>
          </w:rPrChange>
        </w:rPr>
        <w:instrText xml:space="preserve"> PAGEREF _Toc21111888 \h </w:instrText>
      </w:r>
      <w:r>
        <w:rPr>
          <w:noProof/>
        </w:rPr>
      </w:r>
      <w:r>
        <w:rPr>
          <w:noProof/>
        </w:rPr>
        <w:fldChar w:fldCharType="separate"/>
      </w:r>
      <w:r w:rsidR="006B2051" w:rsidRPr="00B35CD1">
        <w:rPr>
          <w:noProof/>
          <w:lang w:val="pt-BR"/>
          <w:rPrChange w:id="77" w:author="HALLIDAY" w:date="2021-08-13T20:09:00Z">
            <w:rPr>
              <w:noProof/>
            </w:rPr>
          </w:rPrChange>
        </w:rPr>
        <w:t>18</w:t>
      </w:r>
      <w:r>
        <w:rPr>
          <w:noProof/>
        </w:rPr>
        <w:fldChar w:fldCharType="end"/>
      </w:r>
    </w:p>
    <w:p w14:paraId="4E7AD503" w14:textId="77777777" w:rsidR="007B6C49" w:rsidRPr="00420E07" w:rsidRDefault="00E22B42">
      <w:pPr>
        <w:pStyle w:val="Ttulo"/>
        <w:rPr>
          <w:lang w:val="pt-BR"/>
        </w:rPr>
      </w:pPr>
      <w:r>
        <w:fldChar w:fldCharType="end"/>
      </w:r>
      <w:r w:rsidR="007B6C49" w:rsidRPr="00420E07">
        <w:rPr>
          <w:lang w:val="pt-BR"/>
        </w:rPr>
        <w:br w:type="page"/>
      </w:r>
      <w:r w:rsidR="006954B8">
        <w:rPr>
          <w:lang w:val="pt-BR"/>
        </w:rPr>
        <w:lastRenderedPageBreak/>
        <w:fldChar w:fldCharType="begin"/>
      </w:r>
      <w:r w:rsidR="006954B8">
        <w:rPr>
          <w:lang w:val="pt-BR"/>
        </w:rPr>
        <w:instrText xml:space="preserve">title  \* Mergeformat </w:instrText>
      </w:r>
      <w:r w:rsidR="006954B8">
        <w:rPr>
          <w:lang w:val="pt-BR"/>
        </w:rPr>
        <w:fldChar w:fldCharType="separate"/>
      </w:r>
      <w:r w:rsidR="00E9616F">
        <w:rPr>
          <w:lang w:val="pt-BR"/>
        </w:rPr>
        <w:t xml:space="preserve">Especificação de Requisitos </w:t>
      </w:r>
      <w:r w:rsidR="006954B8">
        <w:rPr>
          <w:lang w:val="pt-BR"/>
        </w:rPr>
        <w:fldChar w:fldCharType="end"/>
      </w:r>
      <w:bookmarkStart w:id="78" w:name="_Toc423410237"/>
      <w:bookmarkStart w:id="79" w:name="_Toc425054503"/>
      <w:r w:rsidR="007B6C49" w:rsidRPr="00420E07">
        <w:rPr>
          <w:lang w:val="pt-BR"/>
        </w:rPr>
        <w:t xml:space="preserve"> </w:t>
      </w:r>
      <w:bookmarkEnd w:id="78"/>
      <w:bookmarkEnd w:id="79"/>
    </w:p>
    <w:p w14:paraId="594AC18F" w14:textId="77777777" w:rsidR="007B6C49" w:rsidRPr="00420E07" w:rsidRDefault="007B6C49">
      <w:pPr>
        <w:pStyle w:val="InfoBlue"/>
        <w:rPr>
          <w:lang w:val="pt-BR"/>
        </w:rPr>
      </w:pPr>
    </w:p>
    <w:p w14:paraId="23F07340" w14:textId="77777777" w:rsidR="007B6C49" w:rsidRPr="00E9616F" w:rsidRDefault="0049450E">
      <w:pPr>
        <w:pStyle w:val="Ttulo1"/>
        <w:rPr>
          <w:lang w:val="pt-BR"/>
        </w:rPr>
      </w:pPr>
      <w:bookmarkStart w:id="80" w:name="_Toc21111852"/>
      <w:bookmarkStart w:id="81" w:name="_Toc423410239"/>
      <w:bookmarkStart w:id="82" w:name="_Toc425054505"/>
      <w:r w:rsidRPr="00E9616F">
        <w:rPr>
          <w:lang w:val="pt-BR"/>
        </w:rPr>
        <w:t>Objetivo</w:t>
      </w:r>
      <w:bookmarkEnd w:id="80"/>
    </w:p>
    <w:p w14:paraId="69E58215" w14:textId="77777777" w:rsidR="00E17EAE" w:rsidRPr="00E17EAE" w:rsidRDefault="00E17EAE" w:rsidP="00E17EAE">
      <w:pPr>
        <w:pStyle w:val="PSDS-CorpodeTexto"/>
        <w:ind w:left="708"/>
        <w:jc w:val="both"/>
        <w:rPr>
          <w:rFonts w:ascii="Times New Roman" w:hAnsi="Times New Roman"/>
        </w:rPr>
      </w:pPr>
      <w:r w:rsidRPr="00E17EAE">
        <w:rPr>
          <w:rFonts w:ascii="Times New Roman" w:hAnsi="Times New Roman"/>
        </w:rPr>
        <w:t>O projeto tem como finalidade ajudar no acompanhamento geral dos jogos olímpicos, visto que é o maior evento esportivo do mundo, a intenção é auxiliar os usuários com informações pertinentes como por exemplo o quadro de medalhas.</w:t>
      </w:r>
    </w:p>
    <w:p w14:paraId="2711AE97" w14:textId="66E0E0A4" w:rsidR="007B1134" w:rsidRDefault="00E17EAE" w:rsidP="00E17EAE">
      <w:pPr>
        <w:pStyle w:val="PSDS-CorpodeTexto"/>
        <w:ind w:left="708"/>
        <w:jc w:val="both"/>
        <w:rPr>
          <w:rFonts w:ascii="Times New Roman" w:hAnsi="Times New Roman"/>
        </w:rPr>
      </w:pPr>
      <w:r w:rsidRPr="00E17EAE">
        <w:rPr>
          <w:rFonts w:ascii="Times New Roman" w:hAnsi="Times New Roman"/>
        </w:rPr>
        <w:t>As principais funções do projeto são mostrar todos esportes e países participantes do evento e como citado anteriormente mostrar o quadro de medalhas atualizado.</w:t>
      </w:r>
    </w:p>
    <w:p w14:paraId="5C16CFAA" w14:textId="77777777" w:rsidR="00E17EAE" w:rsidRPr="007B1134" w:rsidRDefault="00E17EAE" w:rsidP="00E17EAE">
      <w:pPr>
        <w:pStyle w:val="PSDS-CorpodeTexto"/>
        <w:ind w:left="708"/>
        <w:jc w:val="both"/>
        <w:rPr>
          <w:rFonts w:ascii="Times New Roman" w:hAnsi="Times New Roman"/>
        </w:rPr>
      </w:pPr>
    </w:p>
    <w:p w14:paraId="6C639545" w14:textId="77777777" w:rsidR="003D0DD5" w:rsidRDefault="003D0DD5" w:rsidP="003D0DD5">
      <w:pPr>
        <w:pStyle w:val="Ttulo1"/>
        <w:widowControl/>
      </w:pPr>
      <w:bookmarkStart w:id="83" w:name="_Toc21111853"/>
      <w:bookmarkStart w:id="84" w:name="_Toc220204194"/>
      <w:bookmarkStart w:id="85" w:name="_Toc240266491"/>
      <w:proofErr w:type="spellStart"/>
      <w:r>
        <w:t>Descrição</w:t>
      </w:r>
      <w:proofErr w:type="spellEnd"/>
      <w:r>
        <w:t xml:space="preserve"> do </w:t>
      </w:r>
      <w:proofErr w:type="spellStart"/>
      <w:r>
        <w:t>Produto</w:t>
      </w:r>
      <w:bookmarkEnd w:id="83"/>
      <w:proofErr w:type="spellEnd"/>
    </w:p>
    <w:p w14:paraId="43625DAB" w14:textId="77777777" w:rsidR="003D0DD5" w:rsidRPr="00377447" w:rsidRDefault="003D0DD5" w:rsidP="00377447">
      <w:pPr>
        <w:pStyle w:val="Ttulo2"/>
        <w:tabs>
          <w:tab w:val="num" w:pos="1134"/>
        </w:tabs>
        <w:rPr>
          <w:lang w:val="pt-BR"/>
        </w:rPr>
      </w:pPr>
      <w:bookmarkStart w:id="86" w:name="_Toc21111854"/>
      <w:bookmarkEnd w:id="84"/>
      <w:proofErr w:type="spellStart"/>
      <w:r w:rsidRPr="003D0DD5">
        <w:t>Escopo</w:t>
      </w:r>
      <w:proofErr w:type="spellEnd"/>
      <w:r w:rsidRPr="003D0DD5">
        <w:rPr>
          <w:lang w:val="pt-BR"/>
        </w:rPr>
        <w:t xml:space="preserve"> do Produto</w:t>
      </w:r>
      <w:bookmarkEnd w:id="86"/>
    </w:p>
    <w:p w14:paraId="2FB04EA6" w14:textId="77777777" w:rsidR="00397CFD" w:rsidRDefault="00397CFD" w:rsidP="003D0DD5">
      <w:pPr>
        <w:pStyle w:val="Ttulo3"/>
        <w:rPr>
          <w:lang w:val="pt-BR"/>
        </w:rPr>
      </w:pPr>
      <w:bookmarkStart w:id="87" w:name="_Toc21111855"/>
      <w:r>
        <w:rPr>
          <w:lang w:val="pt-BR"/>
        </w:rPr>
        <w:t>Contexto organizacional no qual o produto se insere</w:t>
      </w:r>
      <w:bookmarkEnd w:id="87"/>
    </w:p>
    <w:p w14:paraId="6DEF3118" w14:textId="65C75C5B" w:rsidR="00397CFD" w:rsidRDefault="00E17EAE" w:rsidP="00E17EAE">
      <w:pPr>
        <w:ind w:left="720"/>
        <w:jc w:val="both"/>
        <w:rPr>
          <w:lang w:val="pt-BR" w:eastAsia="pt-BR"/>
        </w:rPr>
      </w:pPr>
      <w:r w:rsidRPr="00E17EAE">
        <w:rPr>
          <w:lang w:val="pt-BR" w:eastAsia="pt-BR"/>
        </w:rPr>
        <w:t>As Olimpíadas é um dos eventos esportivos mais antigos da história da humanidade e surgiu na Grécia por volta do século VIII a.C., consequentemente há uma massa de espectadores em todo o mundo que acompanham as competições tanto presencialmente nos estádios e arenas quanto pela televisão.</w:t>
      </w:r>
    </w:p>
    <w:p w14:paraId="2C2F0A8B" w14:textId="77777777" w:rsidR="00E17EAE" w:rsidRPr="00397CFD" w:rsidRDefault="00E17EAE" w:rsidP="00E17EAE">
      <w:pPr>
        <w:ind w:left="720"/>
        <w:jc w:val="both"/>
        <w:rPr>
          <w:lang w:val="pt-BR"/>
        </w:rPr>
      </w:pPr>
    </w:p>
    <w:p w14:paraId="475B63F6" w14:textId="2E9A053A" w:rsidR="00E17EAE" w:rsidRPr="00E17EAE" w:rsidRDefault="00582089" w:rsidP="00E17EAE">
      <w:pPr>
        <w:pStyle w:val="Ttulo3"/>
        <w:rPr>
          <w:lang w:val="pt-BR"/>
        </w:rPr>
      </w:pPr>
      <w:bookmarkStart w:id="88" w:name="_Toc21111856"/>
      <w:r>
        <w:rPr>
          <w:lang w:val="pt-BR"/>
        </w:rPr>
        <w:t>O que é o produto</w:t>
      </w:r>
      <w:bookmarkEnd w:id="88"/>
    </w:p>
    <w:p w14:paraId="15746BB4" w14:textId="77777777" w:rsidR="00E17EAE" w:rsidRPr="00E17EAE" w:rsidRDefault="00E17EAE" w:rsidP="00E17EAE">
      <w:pPr>
        <w:ind w:left="720"/>
        <w:jc w:val="both"/>
        <w:rPr>
          <w:lang w:val="pt-BR"/>
        </w:rPr>
      </w:pPr>
      <w:r w:rsidRPr="00E17EAE">
        <w:rPr>
          <w:lang w:val="pt-BR"/>
        </w:rPr>
        <w:t>É um sistema de computação para facilitar o acompanhamento dos jogos olímpicos, que acontece durante 1 mês ininterrupto e de 4 em 4 anos, com a presença de milhares de atletas e delegações em diferentes modalidades.</w:t>
      </w:r>
    </w:p>
    <w:p w14:paraId="2C135EA3" w14:textId="2E549040" w:rsidR="00582089" w:rsidRDefault="00E17EAE" w:rsidP="00E17EAE">
      <w:pPr>
        <w:ind w:left="720"/>
        <w:jc w:val="both"/>
        <w:rPr>
          <w:lang w:val="pt-BR"/>
        </w:rPr>
      </w:pPr>
      <w:r w:rsidRPr="00E17EAE">
        <w:rPr>
          <w:lang w:val="pt-BR"/>
        </w:rPr>
        <w:t xml:space="preserve">É esperado que este sistema produza, de forma </w:t>
      </w:r>
      <w:proofErr w:type="spellStart"/>
      <w:r w:rsidRPr="00E17EAE">
        <w:rPr>
          <w:lang w:val="pt-BR"/>
        </w:rPr>
        <w:t>semi-automatizada</w:t>
      </w:r>
      <w:proofErr w:type="spellEnd"/>
      <w:r w:rsidRPr="00E17EAE">
        <w:rPr>
          <w:lang w:val="pt-BR"/>
        </w:rPr>
        <w:t>, listas dos países participantes, das modalidades e do quadro de medalhas.</w:t>
      </w:r>
    </w:p>
    <w:p w14:paraId="0E152DA4" w14:textId="77777777" w:rsidR="00E17EAE" w:rsidRPr="00582089" w:rsidRDefault="00E17EAE" w:rsidP="00582089">
      <w:pPr>
        <w:ind w:left="720"/>
        <w:rPr>
          <w:lang w:val="pt-BR"/>
        </w:rPr>
      </w:pPr>
    </w:p>
    <w:p w14:paraId="7E2254C6" w14:textId="77777777" w:rsidR="003D0DD5" w:rsidRPr="003D0DD5" w:rsidRDefault="003D0DD5" w:rsidP="003D0DD5">
      <w:pPr>
        <w:pStyle w:val="Ttulo3"/>
        <w:rPr>
          <w:lang w:val="pt-BR"/>
        </w:rPr>
      </w:pPr>
      <w:bookmarkStart w:id="89" w:name="_Toc21111857"/>
      <w:r w:rsidRPr="003D0DD5">
        <w:rPr>
          <w:lang w:val="pt-BR"/>
        </w:rPr>
        <w:t xml:space="preserve">Nome do </w:t>
      </w:r>
      <w:r w:rsidR="0061452B">
        <w:rPr>
          <w:lang w:val="pt-BR"/>
        </w:rPr>
        <w:t>p</w:t>
      </w:r>
      <w:r w:rsidRPr="003D0DD5">
        <w:rPr>
          <w:lang w:val="pt-BR"/>
        </w:rPr>
        <w:t>roduto e de seus componentes principais</w:t>
      </w:r>
      <w:bookmarkEnd w:id="89"/>
    </w:p>
    <w:p w14:paraId="068BDF6A" w14:textId="77777777" w:rsidR="00E17EAE" w:rsidRPr="00E17EAE" w:rsidRDefault="00E17EAE" w:rsidP="00E17EAE">
      <w:pPr>
        <w:pStyle w:val="PSDS-CorpodeTexto"/>
        <w:ind w:left="708"/>
        <w:jc w:val="both"/>
        <w:rPr>
          <w:rFonts w:ascii="Times New Roman" w:hAnsi="Times New Roman"/>
        </w:rPr>
      </w:pPr>
      <w:r w:rsidRPr="00E17EAE">
        <w:rPr>
          <w:rFonts w:ascii="Times New Roman" w:hAnsi="Times New Roman"/>
        </w:rPr>
        <w:t>Haverá um componente:</w:t>
      </w:r>
    </w:p>
    <w:p w14:paraId="28601C5C" w14:textId="69120350" w:rsidR="00A55FBD" w:rsidRPr="003D0DD5" w:rsidRDefault="00E17EAE" w:rsidP="00E17EAE">
      <w:pPr>
        <w:pStyle w:val="PSDS-CorpodeTexto"/>
        <w:ind w:left="1440"/>
        <w:jc w:val="both"/>
        <w:rPr>
          <w:rFonts w:ascii="Times New Roman" w:hAnsi="Times New Roman"/>
        </w:rPr>
      </w:pPr>
      <w:r>
        <w:rPr>
          <w:rFonts w:ascii="Times New Roman" w:hAnsi="Times New Roman"/>
        </w:rPr>
        <w:t xml:space="preserve">- </w:t>
      </w:r>
      <w:r w:rsidRPr="00E17EAE">
        <w:rPr>
          <w:rFonts w:ascii="Times New Roman" w:hAnsi="Times New Roman"/>
        </w:rPr>
        <w:t xml:space="preserve">Serviço WEB denominado </w:t>
      </w:r>
      <w:proofErr w:type="spellStart"/>
      <w:r w:rsidRPr="00E17EAE">
        <w:rPr>
          <w:rFonts w:ascii="Times New Roman" w:hAnsi="Times New Roman"/>
        </w:rPr>
        <w:t>Olympos</w:t>
      </w:r>
      <w:proofErr w:type="spellEnd"/>
      <w:r w:rsidRPr="00E17EAE">
        <w:rPr>
          <w:rFonts w:ascii="Times New Roman" w:hAnsi="Times New Roman"/>
        </w:rPr>
        <w:t xml:space="preserve"> para apresentação e edição dos dados.</w:t>
      </w:r>
    </w:p>
    <w:p w14:paraId="0A2CB3EA" w14:textId="77777777" w:rsidR="003D0DD5" w:rsidRPr="003D0DD5" w:rsidRDefault="003D0DD5" w:rsidP="003D0DD5">
      <w:pPr>
        <w:jc w:val="both"/>
        <w:rPr>
          <w:lang w:val="pt-BR"/>
        </w:rPr>
      </w:pPr>
    </w:p>
    <w:p w14:paraId="6FFEDE37" w14:textId="77777777" w:rsidR="003D0DD5" w:rsidRPr="003D0DD5" w:rsidRDefault="003D0DD5" w:rsidP="003D0DD5">
      <w:pPr>
        <w:pStyle w:val="Ttulo3"/>
        <w:rPr>
          <w:lang w:val="pt-BR"/>
        </w:rPr>
      </w:pPr>
      <w:bookmarkStart w:id="90" w:name="_Toc21111858"/>
      <w:proofErr w:type="spellStart"/>
      <w:r w:rsidRPr="003D0DD5">
        <w:t>Missão</w:t>
      </w:r>
      <w:proofErr w:type="spellEnd"/>
      <w:r w:rsidRPr="003D0DD5">
        <w:rPr>
          <w:lang w:val="pt-BR"/>
        </w:rPr>
        <w:t xml:space="preserve"> do produto</w:t>
      </w:r>
      <w:bookmarkEnd w:id="90"/>
    </w:p>
    <w:p w14:paraId="11F1015B" w14:textId="16C1088D" w:rsidR="003D0DD5" w:rsidRPr="00E17EAE" w:rsidRDefault="00E17EAE" w:rsidP="00E17EAE">
      <w:pPr>
        <w:autoSpaceDE w:val="0"/>
        <w:autoSpaceDN w:val="0"/>
        <w:adjustRightInd w:val="0"/>
        <w:ind w:left="720"/>
        <w:jc w:val="both"/>
        <w:rPr>
          <w:iCs/>
          <w:color w:val="000000" w:themeColor="text1"/>
          <w:lang w:val="pt-BR"/>
        </w:rPr>
      </w:pPr>
      <w:r w:rsidRPr="00E17EAE">
        <w:rPr>
          <w:iCs/>
          <w:color w:val="000000" w:themeColor="text1"/>
          <w:lang w:val="pt-BR"/>
        </w:rPr>
        <w:t>Atualmente, os dados dos jogos olímpicos são de difícil acesso, sendo assim ao automatizar tais dados facilitaria bastante. Este produto faz integração em um único repositório em nuvem, reduzindo a perda de dados. Por isso, este produto tem por objetivo a redução de tempo de coleta de dados olímpicos e a automação do processo de levantamento de dados.</w:t>
      </w:r>
    </w:p>
    <w:p w14:paraId="64161578" w14:textId="77777777" w:rsidR="00E17EAE" w:rsidRPr="00572A64" w:rsidRDefault="00E17EAE" w:rsidP="003D0DD5">
      <w:pPr>
        <w:autoSpaceDE w:val="0"/>
        <w:autoSpaceDN w:val="0"/>
        <w:adjustRightInd w:val="0"/>
        <w:jc w:val="both"/>
        <w:rPr>
          <w:i/>
          <w:color w:val="0070C0"/>
          <w:lang w:val="pt-BR"/>
        </w:rPr>
      </w:pPr>
    </w:p>
    <w:p w14:paraId="65CDC6DD" w14:textId="77777777" w:rsidR="003D0DD5" w:rsidRPr="003D0DD5" w:rsidRDefault="003D0DD5" w:rsidP="003D0DD5">
      <w:pPr>
        <w:pStyle w:val="Ttulo3"/>
        <w:rPr>
          <w:lang w:val="pt-BR"/>
        </w:rPr>
      </w:pPr>
      <w:bookmarkStart w:id="91" w:name="_Toc21111859"/>
      <w:r w:rsidRPr="003D0DD5">
        <w:rPr>
          <w:lang w:val="pt-BR"/>
        </w:rPr>
        <w:t xml:space="preserve">Limites do </w:t>
      </w:r>
      <w:proofErr w:type="spellStart"/>
      <w:r w:rsidR="0061452B">
        <w:t>p</w:t>
      </w:r>
      <w:r w:rsidRPr="003D0DD5">
        <w:t>roduto</w:t>
      </w:r>
      <w:bookmarkEnd w:id="91"/>
      <w:proofErr w:type="spellEnd"/>
    </w:p>
    <w:p w14:paraId="184949A2" w14:textId="4F9BF98B" w:rsidR="008C6AEA" w:rsidRPr="00892FD2" w:rsidRDefault="008C6AEA" w:rsidP="00892FD2">
      <w:pPr>
        <w:pStyle w:val="PSDS-CorpodeTexto"/>
        <w:ind w:left="708"/>
        <w:jc w:val="both"/>
        <w:rPr>
          <w:rFonts w:ascii="Times New Roman" w:hAnsi="Times New Roman"/>
        </w:rPr>
      </w:pPr>
      <w:r w:rsidRPr="008C6AEA">
        <w:rPr>
          <w:rFonts w:ascii="Times New Roman" w:hAnsi="Times New Roman"/>
        </w:rPr>
        <w:t>O produto não terá de forma nenhuma a agenda dos jogos.</w:t>
      </w:r>
    </w:p>
    <w:p w14:paraId="6510603B" w14:textId="77777777" w:rsidR="003D0DD5" w:rsidRDefault="003D0DD5" w:rsidP="00CD1BBC">
      <w:pPr>
        <w:pStyle w:val="CVRDNORMAL"/>
      </w:pPr>
    </w:p>
    <w:p w14:paraId="3C390DBF" w14:textId="77777777" w:rsidR="003D0DD5" w:rsidRPr="003D0DD5" w:rsidRDefault="003D0DD5" w:rsidP="00892FD2">
      <w:pPr>
        <w:pStyle w:val="Ttulo3"/>
        <w:tabs>
          <w:tab w:val="num" w:pos="1134"/>
        </w:tabs>
        <w:rPr>
          <w:lang w:val="pt-BR"/>
        </w:rPr>
      </w:pPr>
      <w:bookmarkStart w:id="92" w:name="_Toc21111860"/>
      <w:r w:rsidRPr="003D0DD5">
        <w:rPr>
          <w:lang w:val="pt-BR"/>
        </w:rPr>
        <w:t xml:space="preserve">Benefícios do </w:t>
      </w:r>
      <w:r w:rsidR="0061452B">
        <w:rPr>
          <w:lang w:val="pt-BR"/>
        </w:rPr>
        <w:t>p</w:t>
      </w:r>
      <w:r w:rsidRPr="003D0DD5">
        <w:rPr>
          <w:lang w:val="pt-BR"/>
        </w:rPr>
        <w:t>roduto</w:t>
      </w:r>
      <w:bookmarkEnd w:id="92"/>
    </w:p>
    <w:p w14:paraId="061B2C7A" w14:textId="15027113" w:rsidR="00AB371C" w:rsidRPr="00AB371C" w:rsidRDefault="00AB371C" w:rsidP="00AB371C">
      <w:pPr>
        <w:pStyle w:val="PSDS-CorpodeTexto"/>
        <w:ind w:left="708"/>
        <w:jc w:val="both"/>
        <w:rPr>
          <w:rFonts w:ascii="Times New Roman" w:hAnsi="Times New Roman"/>
        </w:rPr>
      </w:pPr>
      <w:r w:rsidRPr="00AB371C">
        <w:rPr>
          <w:rFonts w:ascii="Times New Roman" w:hAnsi="Times New Roman"/>
        </w:rPr>
        <w:t>O administrador espera poder mexer nas configurações do sistema, alterando medalhas, modalidades e países de modo a manter os dados informados os mais exatos possíveis.</w:t>
      </w:r>
    </w:p>
    <w:p w14:paraId="62A75C40" w14:textId="5B85F9BE" w:rsidR="00AB371C" w:rsidRDefault="00AB371C" w:rsidP="00AB371C">
      <w:pPr>
        <w:pStyle w:val="PSDS-CorpodeTexto"/>
        <w:ind w:left="708"/>
        <w:jc w:val="both"/>
        <w:rPr>
          <w:rFonts w:ascii="Times New Roman" w:hAnsi="Times New Roman"/>
        </w:rPr>
      </w:pPr>
      <w:r w:rsidRPr="00AB371C">
        <w:rPr>
          <w:rFonts w:ascii="Times New Roman" w:hAnsi="Times New Roman"/>
        </w:rPr>
        <w:t>Já o usuário geral espera poder encontrar as informações sobre medalhas, modalidades e países de forma simplificada.</w:t>
      </w:r>
    </w:p>
    <w:p w14:paraId="3BDF887A" w14:textId="77777777" w:rsidR="0003282C" w:rsidRDefault="0003282C" w:rsidP="00BF08C4">
      <w:pPr>
        <w:pStyle w:val="PSDS-CorpodeTexto"/>
        <w:ind w:left="708"/>
        <w:jc w:val="both"/>
        <w:rPr>
          <w:rFonts w:ascii="Times New Roman" w:hAnsi="Times New Roman"/>
        </w:rPr>
      </w:pPr>
    </w:p>
    <w:p w14:paraId="1327BD4C" w14:textId="77777777" w:rsidR="00BF08C4" w:rsidRDefault="006F26C5" w:rsidP="00BF08C4">
      <w:pPr>
        <w:pStyle w:val="Ttulo2"/>
        <w:tabs>
          <w:tab w:val="num" w:pos="1134"/>
        </w:tabs>
      </w:pPr>
      <w:bookmarkStart w:id="93" w:name="_Toc21111861"/>
      <w:bookmarkEnd w:id="85"/>
      <w:proofErr w:type="spellStart"/>
      <w:r>
        <w:t>Servi</w:t>
      </w:r>
      <w:r w:rsidRPr="006F26C5">
        <w:t>ç</w:t>
      </w:r>
      <w:r>
        <w:t>o</w:t>
      </w:r>
      <w:r w:rsidR="00397CFD">
        <w:t>s</w:t>
      </w:r>
      <w:proofErr w:type="spellEnd"/>
      <w:r>
        <w:t xml:space="preserve"> </w:t>
      </w:r>
      <w:proofErr w:type="spellStart"/>
      <w:r>
        <w:t>ofere</w:t>
      </w:r>
      <w:r w:rsidRPr="006F26C5">
        <w:t>c</w:t>
      </w:r>
      <w:r>
        <w:t>idos</w:t>
      </w:r>
      <w:proofErr w:type="spellEnd"/>
      <w:r>
        <w:t xml:space="preserve"> </w:t>
      </w:r>
      <w:proofErr w:type="spellStart"/>
      <w:r>
        <w:t>pelo</w:t>
      </w:r>
      <w:proofErr w:type="spellEnd"/>
      <w:r>
        <w:t xml:space="preserve"> </w:t>
      </w:r>
      <w:proofErr w:type="spellStart"/>
      <w:r>
        <w:t>produto</w:t>
      </w:r>
      <w:bookmarkEnd w:id="93"/>
      <w:proofErr w:type="spellEnd"/>
    </w:p>
    <w:p w14:paraId="7695D31D" w14:textId="77777777" w:rsidR="00BF08C4" w:rsidRDefault="00BF08C4" w:rsidP="00BF08C4"/>
    <w:p w14:paraId="2C750472" w14:textId="04C9299E" w:rsidR="00BC2CED" w:rsidRPr="00BC2CED" w:rsidRDefault="00BC2CED" w:rsidP="00BC2CED">
      <w:pPr>
        <w:ind w:left="720"/>
        <w:rPr>
          <w:color w:val="000000" w:themeColor="text1"/>
          <w:lang w:val="pt-BR" w:eastAsia="pt-BR"/>
        </w:rPr>
      </w:pPr>
      <w:r>
        <w:rPr>
          <w:color w:val="000000" w:themeColor="text1"/>
          <w:lang w:val="pt-BR" w:eastAsia="pt-BR"/>
        </w:rPr>
        <w:t xml:space="preserve">- </w:t>
      </w:r>
      <w:r w:rsidRPr="00BC2CED">
        <w:rPr>
          <w:color w:val="000000" w:themeColor="text1"/>
          <w:lang w:val="pt-BR" w:eastAsia="pt-BR"/>
        </w:rPr>
        <w:t>Serviço de Gestão de Países</w:t>
      </w:r>
    </w:p>
    <w:p w14:paraId="20385DB6" w14:textId="384EC5E5" w:rsidR="00BC2CED" w:rsidRPr="00BC2CED" w:rsidRDefault="00BC2CED" w:rsidP="00BC2CED">
      <w:pPr>
        <w:ind w:left="720"/>
        <w:rPr>
          <w:color w:val="000000" w:themeColor="text1"/>
          <w:lang w:val="pt-BR" w:eastAsia="pt-BR"/>
        </w:rPr>
      </w:pPr>
      <w:r>
        <w:rPr>
          <w:color w:val="000000" w:themeColor="text1"/>
          <w:lang w:val="pt-BR" w:eastAsia="pt-BR"/>
        </w:rPr>
        <w:lastRenderedPageBreak/>
        <w:t xml:space="preserve">- </w:t>
      </w:r>
      <w:r w:rsidRPr="00BC2CED">
        <w:rPr>
          <w:color w:val="000000" w:themeColor="text1"/>
          <w:lang w:val="pt-BR" w:eastAsia="pt-BR"/>
        </w:rPr>
        <w:t>Serviço de Gestão de Medalhas</w:t>
      </w:r>
    </w:p>
    <w:p w14:paraId="2D6FCFDB" w14:textId="52C85CFE" w:rsidR="00BC2CED" w:rsidRPr="00BC2CED" w:rsidRDefault="00BC2CED" w:rsidP="00BC2CED">
      <w:pPr>
        <w:ind w:left="720"/>
        <w:rPr>
          <w:color w:val="000000" w:themeColor="text1"/>
          <w:lang w:val="pt-BR" w:eastAsia="pt-BR"/>
        </w:rPr>
      </w:pPr>
      <w:r>
        <w:rPr>
          <w:color w:val="000000" w:themeColor="text1"/>
          <w:lang w:val="pt-BR" w:eastAsia="pt-BR"/>
        </w:rPr>
        <w:t xml:space="preserve">- </w:t>
      </w:r>
      <w:r w:rsidRPr="00BC2CED">
        <w:rPr>
          <w:color w:val="000000" w:themeColor="text1"/>
          <w:lang w:val="pt-BR" w:eastAsia="pt-BR"/>
        </w:rPr>
        <w:t>Serviço de Gestão de Modalidades</w:t>
      </w:r>
    </w:p>
    <w:p w14:paraId="3585DC00" w14:textId="1C43144B" w:rsidR="00BC2CED" w:rsidRPr="00BC2CED" w:rsidRDefault="00BC2CED" w:rsidP="00BC2CED">
      <w:pPr>
        <w:ind w:left="720"/>
        <w:rPr>
          <w:color w:val="000000" w:themeColor="text1"/>
          <w:lang w:val="pt-BR" w:eastAsia="pt-BR"/>
        </w:rPr>
      </w:pPr>
      <w:r>
        <w:rPr>
          <w:color w:val="000000" w:themeColor="text1"/>
          <w:lang w:val="pt-BR" w:eastAsia="pt-BR"/>
        </w:rPr>
        <w:t xml:space="preserve">- </w:t>
      </w:r>
      <w:r w:rsidRPr="00BC2CED">
        <w:rPr>
          <w:color w:val="000000" w:themeColor="text1"/>
          <w:lang w:val="pt-BR" w:eastAsia="pt-BR"/>
        </w:rPr>
        <w:t>Serviço de Autenticação</w:t>
      </w:r>
    </w:p>
    <w:p w14:paraId="62378A41" w14:textId="77777777" w:rsidR="009C4FFE" w:rsidRPr="009C4FFE" w:rsidRDefault="009C4FFE" w:rsidP="009C4FFE">
      <w:pPr>
        <w:ind w:left="720"/>
        <w:rPr>
          <w:lang w:val="pt-BR"/>
        </w:rPr>
      </w:pPr>
    </w:p>
    <w:p w14:paraId="07BFBD81" w14:textId="77777777" w:rsidR="00046A21" w:rsidRDefault="00046A21" w:rsidP="00254669">
      <w:pPr>
        <w:pStyle w:val="Ttulo3"/>
      </w:pPr>
      <w:bookmarkStart w:id="94" w:name="_Toc21111862"/>
      <w:proofErr w:type="spellStart"/>
      <w:r w:rsidRPr="00254669">
        <w:t>Diagrama</w:t>
      </w:r>
      <w:proofErr w:type="spellEnd"/>
      <w:r w:rsidRPr="00254669">
        <w:t xml:space="preserve"> </w:t>
      </w:r>
      <w:r w:rsidR="00254669" w:rsidRPr="00254669">
        <w:t xml:space="preserve">de </w:t>
      </w:r>
      <w:proofErr w:type="spellStart"/>
      <w:r w:rsidR="00254669">
        <w:t>contexto</w:t>
      </w:r>
      <w:bookmarkEnd w:id="94"/>
      <w:proofErr w:type="spellEnd"/>
    </w:p>
    <w:p w14:paraId="61D5A1D4" w14:textId="77777777" w:rsidR="00EE1C66" w:rsidRDefault="00EE1C66" w:rsidP="00EE1C66">
      <w:pPr>
        <w:widowControl/>
        <w:autoSpaceDE w:val="0"/>
        <w:autoSpaceDN w:val="0"/>
        <w:adjustRightInd w:val="0"/>
        <w:spacing w:line="240" w:lineRule="auto"/>
        <w:rPr>
          <w:sz w:val="22"/>
          <w:szCs w:val="22"/>
          <w:lang w:val="pt-BR" w:eastAsia="pt-BR"/>
        </w:rPr>
      </w:pPr>
    </w:p>
    <w:p w14:paraId="5BAE230C" w14:textId="77777777" w:rsidR="00EE1C66" w:rsidRDefault="00EE1C66" w:rsidP="00EE1C66">
      <w:pPr>
        <w:pStyle w:val="PSDS-CorpodeTexto"/>
        <w:ind w:left="708"/>
        <w:jc w:val="both"/>
        <w:rPr>
          <w:rFonts w:ascii="Times New Roman" w:hAnsi="Times New Roman"/>
        </w:rPr>
      </w:pPr>
      <w:r w:rsidRPr="00EE1C66">
        <w:rPr>
          <w:rFonts w:ascii="Times New Roman" w:hAnsi="Times New Roman"/>
        </w:rPr>
        <w:t xml:space="preserve">Inclui-se aqui </w:t>
      </w:r>
      <w:r w:rsidR="002018F1">
        <w:rPr>
          <w:rFonts w:ascii="Times New Roman" w:hAnsi="Times New Roman"/>
        </w:rPr>
        <w:t>o</w:t>
      </w:r>
      <w:r w:rsidRPr="00EE1C66">
        <w:rPr>
          <w:rFonts w:ascii="Times New Roman" w:hAnsi="Times New Roman"/>
        </w:rPr>
        <w:t xml:space="preserve"> diagrama de contexto</w:t>
      </w:r>
      <w:r w:rsidR="002018F1">
        <w:rPr>
          <w:rFonts w:ascii="Times New Roman" w:hAnsi="Times New Roman"/>
        </w:rPr>
        <w:t xml:space="preserve"> do sistema</w:t>
      </w:r>
      <w:r>
        <w:rPr>
          <w:rFonts w:ascii="Times New Roman" w:hAnsi="Times New Roman"/>
        </w:rPr>
        <w:t xml:space="preserve">. </w:t>
      </w:r>
    </w:p>
    <w:p w14:paraId="428365D1" w14:textId="77777777" w:rsidR="00EE1C66" w:rsidRDefault="00EE1C66" w:rsidP="00EE1C66">
      <w:pPr>
        <w:pStyle w:val="PSDS-CorpodeTexto"/>
        <w:ind w:left="708"/>
        <w:jc w:val="both"/>
        <w:rPr>
          <w:rFonts w:ascii="Times New Roman" w:hAnsi="Times New Roman"/>
        </w:rPr>
      </w:pPr>
    </w:p>
    <w:p w14:paraId="45E5D054" w14:textId="77777777" w:rsidR="00EE1C66" w:rsidRDefault="00EE1C66" w:rsidP="00EE1C66">
      <w:pPr>
        <w:pStyle w:val="PSDS-CorpodeTexto"/>
        <w:ind w:left="708"/>
        <w:jc w:val="both"/>
        <w:rPr>
          <w:rFonts w:ascii="Times New Roman" w:hAnsi="Times New Roman"/>
          <w:color w:val="0070C0"/>
          <w:sz w:val="18"/>
        </w:rPr>
      </w:pPr>
      <w:r w:rsidRPr="00EE1C66">
        <w:rPr>
          <w:rFonts w:ascii="Times New Roman" w:hAnsi="Times New Roman"/>
          <w:color w:val="0070C0"/>
          <w:sz w:val="18"/>
        </w:rPr>
        <w:t>Is</w:t>
      </w:r>
      <w:r w:rsidR="00426B51">
        <w:rPr>
          <w:rFonts w:ascii="Times New Roman" w:hAnsi="Times New Roman"/>
          <w:color w:val="0070C0"/>
          <w:sz w:val="18"/>
        </w:rPr>
        <w:t>t</w:t>
      </w:r>
      <w:r w:rsidRPr="00EE1C66">
        <w:rPr>
          <w:rFonts w:ascii="Times New Roman" w:hAnsi="Times New Roman"/>
          <w:color w:val="0070C0"/>
          <w:sz w:val="18"/>
        </w:rPr>
        <w:t xml:space="preserve">o é, um diagrama de casos de uso que mostre as interfaces do sistema em seu ambiente de </w:t>
      </w:r>
      <w:r w:rsidR="001A7E32" w:rsidRPr="00EE1C66">
        <w:rPr>
          <w:rFonts w:ascii="Times New Roman" w:hAnsi="Times New Roman"/>
          <w:color w:val="0070C0"/>
          <w:sz w:val="18"/>
        </w:rPr>
        <w:t>operação</w:t>
      </w:r>
      <w:r w:rsidRPr="00EE1C66">
        <w:rPr>
          <w:rFonts w:ascii="Times New Roman" w:hAnsi="Times New Roman"/>
          <w:color w:val="0070C0"/>
          <w:sz w:val="18"/>
        </w:rPr>
        <w:t xml:space="preserve">. É importante apresentar </w:t>
      </w:r>
      <w:r w:rsidR="00A02B8C">
        <w:rPr>
          <w:rFonts w:ascii="Times New Roman" w:hAnsi="Times New Roman"/>
          <w:color w:val="0070C0"/>
          <w:sz w:val="18"/>
        </w:rPr>
        <w:t xml:space="preserve">os </w:t>
      </w:r>
      <w:r w:rsidRPr="00EE1C66">
        <w:rPr>
          <w:rFonts w:ascii="Times New Roman" w:hAnsi="Times New Roman"/>
          <w:color w:val="0070C0"/>
          <w:sz w:val="18"/>
        </w:rPr>
        <w:t xml:space="preserve">diversos atores (tipos de usuários) que </w:t>
      </w:r>
      <w:r w:rsidR="001A7E32" w:rsidRPr="00EE1C66">
        <w:rPr>
          <w:rFonts w:ascii="Times New Roman" w:hAnsi="Times New Roman"/>
          <w:color w:val="0070C0"/>
          <w:sz w:val="18"/>
        </w:rPr>
        <w:t>interagem</w:t>
      </w:r>
      <w:r w:rsidRPr="00EE1C66">
        <w:rPr>
          <w:rFonts w:ascii="Times New Roman" w:hAnsi="Times New Roman"/>
          <w:color w:val="0070C0"/>
          <w:sz w:val="18"/>
        </w:rPr>
        <w:t xml:space="preserve"> com o sistema, sejam esses atores pessoas, hardware ou outro sistema.</w:t>
      </w:r>
      <w:r w:rsidR="002018F1">
        <w:rPr>
          <w:rFonts w:ascii="Times New Roman" w:hAnsi="Times New Roman"/>
          <w:color w:val="0070C0"/>
          <w:sz w:val="18"/>
        </w:rPr>
        <w:t xml:space="preserve"> </w:t>
      </w:r>
      <w:r w:rsidR="002018F1" w:rsidRPr="002018F1">
        <w:rPr>
          <w:rFonts w:ascii="Times New Roman" w:hAnsi="Times New Roman"/>
          <w:color w:val="0070C0"/>
          <w:sz w:val="18"/>
        </w:rPr>
        <w:t xml:space="preserve">Cada caso de uso corresponde a um </w:t>
      </w:r>
      <w:r w:rsidR="001A7E32" w:rsidRPr="002018F1">
        <w:rPr>
          <w:rFonts w:ascii="Times New Roman" w:hAnsi="Times New Roman"/>
          <w:color w:val="0070C0"/>
          <w:sz w:val="18"/>
        </w:rPr>
        <w:t>serviço</w:t>
      </w:r>
      <w:r w:rsidR="002018F1" w:rsidRPr="002018F1">
        <w:rPr>
          <w:rFonts w:ascii="Times New Roman" w:hAnsi="Times New Roman"/>
          <w:color w:val="0070C0"/>
          <w:sz w:val="18"/>
        </w:rPr>
        <w:t xml:space="preserve"> (</w:t>
      </w:r>
      <w:r w:rsidR="001A7E32" w:rsidRPr="002018F1">
        <w:rPr>
          <w:rFonts w:ascii="Times New Roman" w:hAnsi="Times New Roman"/>
          <w:color w:val="0070C0"/>
          <w:sz w:val="18"/>
        </w:rPr>
        <w:t>macro funcionalidade</w:t>
      </w:r>
      <w:r w:rsidR="002018F1" w:rsidRPr="002018F1">
        <w:rPr>
          <w:rFonts w:ascii="Times New Roman" w:hAnsi="Times New Roman"/>
          <w:color w:val="0070C0"/>
          <w:sz w:val="18"/>
        </w:rPr>
        <w:t>) oferecido pelo sistema.</w:t>
      </w:r>
    </w:p>
    <w:p w14:paraId="1C75F258" w14:textId="77777777" w:rsidR="00A02B8C" w:rsidRDefault="00A02B8C" w:rsidP="00EE1C66">
      <w:pPr>
        <w:pStyle w:val="PSDS-CorpodeTexto"/>
        <w:ind w:left="708"/>
        <w:jc w:val="both"/>
        <w:rPr>
          <w:rFonts w:ascii="Times New Roman" w:hAnsi="Times New Roman"/>
          <w:color w:val="0070C0"/>
          <w:sz w:val="18"/>
        </w:rPr>
      </w:pPr>
    </w:p>
    <w:p w14:paraId="73DEECE9" w14:textId="0E4BA743" w:rsidR="00A02B8C" w:rsidRDefault="008577A7" w:rsidP="00A02B8C">
      <w:pPr>
        <w:pStyle w:val="PSDS-CorpodeTexto"/>
        <w:ind w:left="708"/>
        <w:jc w:val="center"/>
        <w:rPr>
          <w:rFonts w:ascii="Times New Roman" w:hAnsi="Times New Roman"/>
          <w:color w:val="0070C0"/>
          <w:sz w:val="18"/>
        </w:rPr>
      </w:pPr>
      <w:r>
        <w:rPr>
          <w:rFonts w:ascii="Times New Roman" w:hAnsi="Times New Roman"/>
          <w:noProof/>
          <w:color w:val="0070C0"/>
          <w:sz w:val="18"/>
        </w:rPr>
        <w:drawing>
          <wp:inline distT="0" distB="0" distL="0" distR="0" wp14:anchorId="21526E1B" wp14:editId="5ADEDF25">
            <wp:extent cx="2827927" cy="2724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510" cy="2733381"/>
                    </a:xfrm>
                    <a:prstGeom prst="rect">
                      <a:avLst/>
                    </a:prstGeom>
                    <a:noFill/>
                    <a:ln>
                      <a:noFill/>
                    </a:ln>
                  </pic:spPr>
                </pic:pic>
              </a:graphicData>
            </a:graphic>
          </wp:inline>
        </w:drawing>
      </w:r>
    </w:p>
    <w:p w14:paraId="4A33A9C5" w14:textId="77777777" w:rsidR="00A02B8C" w:rsidRPr="00553857" w:rsidRDefault="00A02B8C" w:rsidP="00A02B8C">
      <w:pPr>
        <w:pStyle w:val="PSDS-CorpodeTexto"/>
        <w:ind w:left="708"/>
        <w:jc w:val="center"/>
        <w:rPr>
          <w:rFonts w:ascii="Times New Roman" w:hAnsi="Times New Roman"/>
          <w:color w:val="000000" w:themeColor="text1"/>
          <w:sz w:val="18"/>
        </w:rPr>
      </w:pPr>
      <w:r w:rsidRPr="00553857">
        <w:rPr>
          <w:rFonts w:ascii="Times New Roman" w:hAnsi="Times New Roman"/>
          <w:color w:val="000000" w:themeColor="text1"/>
          <w:sz w:val="18"/>
        </w:rPr>
        <w:t>Figura 1 – Diagrama de Contexto do Sistema</w:t>
      </w:r>
    </w:p>
    <w:p w14:paraId="3B04BF9C" w14:textId="77777777" w:rsidR="00254669" w:rsidRPr="00EE1C66" w:rsidRDefault="00EE1C66" w:rsidP="00EE1C66">
      <w:pPr>
        <w:pStyle w:val="PSDS-CorpodeTexto"/>
        <w:ind w:left="708"/>
        <w:jc w:val="both"/>
        <w:rPr>
          <w:rFonts w:ascii="Times New Roman" w:hAnsi="Times New Roman"/>
        </w:rPr>
      </w:pPr>
      <w:r w:rsidRPr="00EE1C66">
        <w:rPr>
          <w:rFonts w:ascii="Times New Roman" w:hAnsi="Times New Roman"/>
        </w:rPr>
        <w:t>.</w:t>
      </w:r>
    </w:p>
    <w:p w14:paraId="4037A3BB" w14:textId="77777777" w:rsidR="00254669" w:rsidRDefault="00EE1C66" w:rsidP="00EE1C66">
      <w:pPr>
        <w:pStyle w:val="Ttulo3"/>
      </w:pPr>
      <w:bookmarkStart w:id="95" w:name="_Toc21111863"/>
      <w:proofErr w:type="spellStart"/>
      <w:r w:rsidRPr="00EE1C66">
        <w:t>Desc</w:t>
      </w:r>
      <w:r>
        <w:t>ri</w:t>
      </w:r>
      <w:r w:rsidRPr="00EE1C66">
        <w:t>c</w:t>
      </w:r>
      <w:r>
        <w:t>ão</w:t>
      </w:r>
      <w:proofErr w:type="spellEnd"/>
      <w:r>
        <w:t xml:space="preserve"> dos </w:t>
      </w:r>
      <w:proofErr w:type="spellStart"/>
      <w:r>
        <w:t>Servi</w:t>
      </w:r>
      <w:r w:rsidRPr="00EE1C66">
        <w:t>c</w:t>
      </w:r>
      <w:r>
        <w:t>os</w:t>
      </w:r>
      <w:bookmarkEnd w:id="95"/>
      <w:proofErr w:type="spellEnd"/>
    </w:p>
    <w:p w14:paraId="31911187" w14:textId="77777777" w:rsidR="00EE1C66" w:rsidRPr="00EE1C66" w:rsidRDefault="00EE1C66" w:rsidP="00EE1C66"/>
    <w:p w14:paraId="73B6AC84" w14:textId="77777777" w:rsidR="00BF08C4" w:rsidRPr="00CA3B47" w:rsidRDefault="00BF08C4" w:rsidP="00BF08C4">
      <w:pPr>
        <w:pStyle w:val="PSDS-CorpodeTexto"/>
        <w:ind w:left="708"/>
        <w:jc w:val="both"/>
        <w:rPr>
          <w:rFonts w:ascii="Times New Roman" w:hAnsi="Times New Roman"/>
          <w:color w:val="0070C0"/>
        </w:rPr>
      </w:pPr>
    </w:p>
    <w:p w14:paraId="420526DC" w14:textId="77777777" w:rsidR="00046A21" w:rsidRPr="00553857" w:rsidRDefault="00046A21" w:rsidP="00046A21">
      <w:pPr>
        <w:pStyle w:val="Legenda"/>
        <w:keepNext/>
        <w:jc w:val="center"/>
        <w:rPr>
          <w:rFonts w:ascii="Times New Roman" w:hAnsi="Times New Roman"/>
          <w:color w:val="000000" w:themeColor="text1"/>
        </w:rPr>
      </w:pPr>
      <w:r w:rsidRPr="00553857">
        <w:rPr>
          <w:rFonts w:ascii="Times New Roman" w:hAnsi="Times New Roman"/>
          <w:color w:val="000000" w:themeColor="text1"/>
        </w:rPr>
        <w:t xml:space="preserve">Tabela </w:t>
      </w:r>
      <w:r w:rsidR="00E22B42" w:rsidRPr="00553857">
        <w:rPr>
          <w:rFonts w:ascii="Times New Roman" w:hAnsi="Times New Roman"/>
          <w:color w:val="000000" w:themeColor="text1"/>
        </w:rPr>
        <w:fldChar w:fldCharType="begin"/>
      </w:r>
      <w:r w:rsidRPr="00553857">
        <w:rPr>
          <w:rFonts w:ascii="Times New Roman" w:hAnsi="Times New Roman"/>
          <w:color w:val="000000" w:themeColor="text1"/>
        </w:rPr>
        <w:instrText xml:space="preserve"> SEQ Tabela \* ARABIC </w:instrText>
      </w:r>
      <w:r w:rsidR="00E22B42" w:rsidRPr="00553857">
        <w:rPr>
          <w:rFonts w:ascii="Times New Roman" w:hAnsi="Times New Roman"/>
          <w:color w:val="000000" w:themeColor="text1"/>
        </w:rPr>
        <w:fldChar w:fldCharType="separate"/>
      </w:r>
      <w:r w:rsidR="006B2051" w:rsidRPr="00553857">
        <w:rPr>
          <w:rFonts w:ascii="Times New Roman" w:hAnsi="Times New Roman"/>
          <w:noProof/>
          <w:color w:val="000000" w:themeColor="text1"/>
        </w:rPr>
        <w:t>1</w:t>
      </w:r>
      <w:r w:rsidR="00E22B42" w:rsidRPr="00553857">
        <w:rPr>
          <w:rFonts w:ascii="Times New Roman" w:hAnsi="Times New Roman"/>
          <w:color w:val="000000" w:themeColor="text1"/>
        </w:rPr>
        <w:fldChar w:fldCharType="end"/>
      </w:r>
      <w:r w:rsidRPr="00553857">
        <w:rPr>
          <w:rFonts w:ascii="Times New Roman" w:hAnsi="Times New Roman"/>
          <w:color w:val="000000" w:themeColor="text1"/>
        </w:rPr>
        <w:t xml:space="preserve">: Lista de </w:t>
      </w:r>
      <w:proofErr w:type="spellStart"/>
      <w:r w:rsidR="00254669" w:rsidRPr="00553857">
        <w:rPr>
          <w:rFonts w:ascii="Times New Roman" w:hAnsi="Times New Roman"/>
          <w:color w:val="000000" w:themeColor="text1"/>
        </w:rPr>
        <w:t>Servicos</w:t>
      </w:r>
      <w:proofErr w:type="spellEnd"/>
      <w:r w:rsidRPr="00553857">
        <w:rPr>
          <w:rFonts w:ascii="Times New Roman" w:hAnsi="Times New Roman"/>
          <w:color w:val="000000" w:themeColor="text1"/>
        </w:rPr>
        <w:t xml:space="preserve"> </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1094"/>
        <w:gridCol w:w="2340"/>
        <w:gridCol w:w="4693"/>
      </w:tblGrid>
      <w:tr w:rsidR="00046A21" w:rsidRPr="00565CD0" w14:paraId="5E641A13" w14:textId="77777777" w:rsidTr="00046A21">
        <w:trPr>
          <w:tblHeader/>
          <w:jc w:val="center"/>
        </w:trPr>
        <w:tc>
          <w:tcPr>
            <w:tcW w:w="1094" w:type="dxa"/>
            <w:shd w:val="clear" w:color="auto" w:fill="003366"/>
            <w:vAlign w:val="center"/>
          </w:tcPr>
          <w:p w14:paraId="5AB096C5" w14:textId="77777777" w:rsidR="00046A21" w:rsidRPr="00565CD0" w:rsidRDefault="00046A21" w:rsidP="00046A21">
            <w:pPr>
              <w:jc w:val="center"/>
              <w:rPr>
                <w:b/>
                <w:color w:val="FFFFFF"/>
              </w:rPr>
            </w:pPr>
            <w:proofErr w:type="spellStart"/>
            <w:r w:rsidRPr="00565CD0">
              <w:rPr>
                <w:b/>
                <w:color w:val="FFFFFF"/>
              </w:rPr>
              <w:t>N</w:t>
            </w:r>
            <w:r>
              <w:rPr>
                <w:b/>
                <w:color w:val="FFFFFF"/>
              </w:rPr>
              <w:t>úmero</w:t>
            </w:r>
            <w:proofErr w:type="spellEnd"/>
          </w:p>
        </w:tc>
        <w:tc>
          <w:tcPr>
            <w:tcW w:w="2340" w:type="dxa"/>
            <w:shd w:val="clear" w:color="auto" w:fill="003366"/>
            <w:vAlign w:val="center"/>
          </w:tcPr>
          <w:p w14:paraId="4394DD08" w14:textId="77777777" w:rsidR="00046A21" w:rsidRPr="00565CD0" w:rsidRDefault="00046A21" w:rsidP="00046A21">
            <w:pPr>
              <w:jc w:val="center"/>
              <w:rPr>
                <w:b/>
                <w:color w:val="FFFFFF"/>
              </w:rPr>
            </w:pPr>
            <w:r w:rsidRPr="00046A21">
              <w:rPr>
                <w:b/>
              </w:rPr>
              <w:t xml:space="preserve">Caso de </w:t>
            </w:r>
            <w:proofErr w:type="spellStart"/>
            <w:r w:rsidRPr="00046A21">
              <w:rPr>
                <w:b/>
              </w:rPr>
              <w:t>Uso</w:t>
            </w:r>
            <w:proofErr w:type="spellEnd"/>
          </w:p>
        </w:tc>
        <w:tc>
          <w:tcPr>
            <w:tcW w:w="4693" w:type="dxa"/>
            <w:shd w:val="clear" w:color="auto" w:fill="003366"/>
            <w:vAlign w:val="center"/>
          </w:tcPr>
          <w:p w14:paraId="40F0511A" w14:textId="77777777" w:rsidR="00046A21" w:rsidRPr="00565CD0" w:rsidRDefault="00046A21" w:rsidP="00F577F7">
            <w:pPr>
              <w:jc w:val="center"/>
              <w:rPr>
                <w:b/>
                <w:color w:val="FFFFFF"/>
              </w:rPr>
            </w:pPr>
            <w:proofErr w:type="spellStart"/>
            <w:r>
              <w:rPr>
                <w:b/>
                <w:color w:val="FFFFFF"/>
              </w:rPr>
              <w:t>Des</w:t>
            </w:r>
            <w:r w:rsidRPr="00046A21">
              <w:rPr>
                <w:b/>
              </w:rPr>
              <w:t>c</w:t>
            </w:r>
            <w:r>
              <w:rPr>
                <w:b/>
              </w:rPr>
              <w:t>ri</w:t>
            </w:r>
            <w:r w:rsidRPr="00565CD0">
              <w:rPr>
                <w:b/>
                <w:color w:val="FFFFFF"/>
              </w:rPr>
              <w:t>ç</w:t>
            </w:r>
            <w:r>
              <w:rPr>
                <w:b/>
                <w:color w:val="FFFFFF"/>
              </w:rPr>
              <w:t>ão</w:t>
            </w:r>
            <w:proofErr w:type="spellEnd"/>
          </w:p>
        </w:tc>
      </w:tr>
      <w:tr w:rsidR="00ED36C7" w:rsidRPr="00B35CD1" w14:paraId="38E166A1" w14:textId="77777777" w:rsidTr="003E24FF">
        <w:trPr>
          <w:cantSplit/>
          <w:jc w:val="center"/>
        </w:trPr>
        <w:tc>
          <w:tcPr>
            <w:tcW w:w="1094" w:type="dxa"/>
            <w:vAlign w:val="center"/>
          </w:tcPr>
          <w:p w14:paraId="41493D9E" w14:textId="77777777" w:rsidR="00ED36C7" w:rsidRPr="00046A21" w:rsidRDefault="00ED36C7" w:rsidP="00ED36C7">
            <w:pPr>
              <w:pStyle w:val="NormalPeq"/>
              <w:jc w:val="left"/>
              <w:rPr>
                <w:rFonts w:ascii="Times New Roman" w:hAnsi="Times New Roman"/>
                <w:sz w:val="20"/>
                <w:szCs w:val="20"/>
              </w:rPr>
            </w:pPr>
            <w:r w:rsidRPr="00046A21">
              <w:rPr>
                <w:rFonts w:ascii="Times New Roman" w:hAnsi="Times New Roman"/>
                <w:sz w:val="20"/>
                <w:szCs w:val="20"/>
              </w:rPr>
              <w:t>1</w:t>
            </w:r>
          </w:p>
        </w:tc>
        <w:tc>
          <w:tcPr>
            <w:tcW w:w="2340" w:type="dxa"/>
          </w:tcPr>
          <w:p w14:paraId="31CDB3C3" w14:textId="78178FB0" w:rsidR="00ED36C7" w:rsidRPr="00ED36C7" w:rsidRDefault="00ED36C7" w:rsidP="00ED36C7">
            <w:pPr>
              <w:pStyle w:val="NormalPeq"/>
              <w:jc w:val="left"/>
              <w:rPr>
                <w:rFonts w:ascii="Times New Roman" w:hAnsi="Times New Roman"/>
                <w:color w:val="0070C0"/>
                <w:sz w:val="20"/>
                <w:szCs w:val="20"/>
              </w:rPr>
            </w:pPr>
            <w:r w:rsidRPr="00ED36C7">
              <w:rPr>
                <w:rFonts w:ascii="Times New Roman" w:hAnsi="Times New Roman"/>
                <w:sz w:val="20"/>
                <w:szCs w:val="20"/>
              </w:rPr>
              <w:t>Visualização do quadro de medalhas</w:t>
            </w:r>
          </w:p>
        </w:tc>
        <w:tc>
          <w:tcPr>
            <w:tcW w:w="4693" w:type="dxa"/>
          </w:tcPr>
          <w:p w14:paraId="3B75FFC1" w14:textId="2D3D05A9" w:rsidR="00ED36C7" w:rsidRPr="00ED36C7" w:rsidRDefault="00ED36C7" w:rsidP="00ED36C7">
            <w:pPr>
              <w:pStyle w:val="NormalPeq"/>
              <w:jc w:val="left"/>
              <w:rPr>
                <w:rFonts w:ascii="Times New Roman" w:hAnsi="Times New Roman"/>
                <w:color w:val="0070C0"/>
                <w:sz w:val="20"/>
                <w:szCs w:val="20"/>
              </w:rPr>
            </w:pPr>
            <w:r w:rsidRPr="00ED36C7">
              <w:rPr>
                <w:rFonts w:ascii="Times New Roman" w:hAnsi="Times New Roman"/>
                <w:sz w:val="20"/>
                <w:szCs w:val="20"/>
              </w:rPr>
              <w:t>O usuário poderá ver o quadro completo de medalhas.</w:t>
            </w:r>
          </w:p>
        </w:tc>
      </w:tr>
      <w:tr w:rsidR="00ED36C7" w:rsidRPr="00B35CD1" w14:paraId="6C9B1576" w14:textId="77777777" w:rsidTr="007307E2">
        <w:trPr>
          <w:cantSplit/>
          <w:jc w:val="center"/>
        </w:trPr>
        <w:tc>
          <w:tcPr>
            <w:tcW w:w="1094" w:type="dxa"/>
            <w:vAlign w:val="center"/>
          </w:tcPr>
          <w:p w14:paraId="3A2B0E52" w14:textId="77777777" w:rsidR="00ED36C7" w:rsidRPr="00046A21" w:rsidRDefault="00ED36C7" w:rsidP="00ED36C7">
            <w:pPr>
              <w:pStyle w:val="NormalPeq"/>
              <w:jc w:val="left"/>
              <w:rPr>
                <w:rFonts w:ascii="Times New Roman" w:hAnsi="Times New Roman"/>
                <w:sz w:val="20"/>
                <w:szCs w:val="20"/>
              </w:rPr>
            </w:pPr>
            <w:r w:rsidRPr="00046A21">
              <w:rPr>
                <w:rFonts w:ascii="Times New Roman" w:hAnsi="Times New Roman"/>
                <w:sz w:val="20"/>
                <w:szCs w:val="20"/>
              </w:rPr>
              <w:t>2</w:t>
            </w:r>
          </w:p>
        </w:tc>
        <w:tc>
          <w:tcPr>
            <w:tcW w:w="2340" w:type="dxa"/>
          </w:tcPr>
          <w:p w14:paraId="20D145D8" w14:textId="525BE5C8" w:rsidR="00ED36C7" w:rsidRPr="00ED36C7" w:rsidRDefault="00ED36C7" w:rsidP="00ED36C7">
            <w:pPr>
              <w:pStyle w:val="NormalPeq"/>
              <w:jc w:val="left"/>
              <w:rPr>
                <w:rFonts w:ascii="Times New Roman" w:hAnsi="Times New Roman"/>
                <w:color w:val="0070C0"/>
                <w:sz w:val="20"/>
                <w:szCs w:val="20"/>
              </w:rPr>
            </w:pPr>
            <w:r w:rsidRPr="00ED36C7">
              <w:rPr>
                <w:rFonts w:ascii="Times New Roman" w:hAnsi="Times New Roman"/>
                <w:sz w:val="20"/>
                <w:szCs w:val="20"/>
              </w:rPr>
              <w:t>Visualização de modalidades olímpicas</w:t>
            </w:r>
          </w:p>
        </w:tc>
        <w:tc>
          <w:tcPr>
            <w:tcW w:w="4693" w:type="dxa"/>
          </w:tcPr>
          <w:p w14:paraId="17713215" w14:textId="30BEC012" w:rsidR="00ED36C7" w:rsidRPr="00ED36C7" w:rsidRDefault="00ED36C7" w:rsidP="00ED36C7">
            <w:pPr>
              <w:pStyle w:val="NormalPeq"/>
              <w:jc w:val="left"/>
              <w:rPr>
                <w:rFonts w:ascii="Times New Roman" w:hAnsi="Times New Roman"/>
                <w:color w:val="0070C0"/>
                <w:sz w:val="20"/>
                <w:szCs w:val="20"/>
              </w:rPr>
            </w:pPr>
            <w:r w:rsidRPr="00ED36C7">
              <w:rPr>
                <w:rFonts w:ascii="Times New Roman" w:hAnsi="Times New Roman"/>
                <w:sz w:val="20"/>
                <w:szCs w:val="20"/>
              </w:rPr>
              <w:t>O usuário poderá ver todas as modalidades que fazem parte da Olimpíada.</w:t>
            </w:r>
          </w:p>
        </w:tc>
      </w:tr>
      <w:tr w:rsidR="00ED36C7" w:rsidRPr="00B35CD1" w14:paraId="68363C2F" w14:textId="77777777" w:rsidTr="007307E2">
        <w:trPr>
          <w:cantSplit/>
          <w:jc w:val="center"/>
        </w:trPr>
        <w:tc>
          <w:tcPr>
            <w:tcW w:w="1094" w:type="dxa"/>
            <w:vAlign w:val="center"/>
          </w:tcPr>
          <w:p w14:paraId="149334CC" w14:textId="77777777" w:rsidR="00ED36C7" w:rsidRPr="00046A21" w:rsidRDefault="00ED36C7" w:rsidP="00ED36C7">
            <w:pPr>
              <w:pStyle w:val="NormalPeq"/>
              <w:jc w:val="left"/>
              <w:rPr>
                <w:rFonts w:ascii="Times New Roman" w:hAnsi="Times New Roman"/>
                <w:sz w:val="20"/>
                <w:szCs w:val="20"/>
              </w:rPr>
            </w:pPr>
            <w:r w:rsidRPr="00046A21">
              <w:rPr>
                <w:rFonts w:ascii="Times New Roman" w:hAnsi="Times New Roman"/>
                <w:sz w:val="20"/>
                <w:szCs w:val="20"/>
              </w:rPr>
              <w:t>3</w:t>
            </w:r>
          </w:p>
        </w:tc>
        <w:tc>
          <w:tcPr>
            <w:tcW w:w="2340" w:type="dxa"/>
          </w:tcPr>
          <w:p w14:paraId="6E5D435C" w14:textId="20DB3F7E" w:rsidR="00ED36C7" w:rsidRPr="00ED36C7" w:rsidRDefault="00ED36C7" w:rsidP="00ED36C7">
            <w:pPr>
              <w:pStyle w:val="NormalPeq"/>
              <w:jc w:val="left"/>
              <w:rPr>
                <w:rFonts w:ascii="Times New Roman" w:hAnsi="Times New Roman"/>
                <w:color w:val="0070C0"/>
                <w:sz w:val="20"/>
                <w:szCs w:val="20"/>
              </w:rPr>
            </w:pPr>
            <w:r w:rsidRPr="00ED36C7">
              <w:rPr>
                <w:rFonts w:ascii="Times New Roman" w:hAnsi="Times New Roman"/>
                <w:sz w:val="20"/>
                <w:szCs w:val="20"/>
              </w:rPr>
              <w:t>Visualização de países participantes</w:t>
            </w:r>
          </w:p>
        </w:tc>
        <w:tc>
          <w:tcPr>
            <w:tcW w:w="4693" w:type="dxa"/>
          </w:tcPr>
          <w:p w14:paraId="0AEE04AE" w14:textId="161F8D28" w:rsidR="00ED36C7" w:rsidRPr="00ED36C7" w:rsidRDefault="00ED36C7" w:rsidP="00ED36C7">
            <w:pPr>
              <w:pStyle w:val="NormalPeq"/>
              <w:jc w:val="left"/>
              <w:rPr>
                <w:rFonts w:ascii="Times New Roman" w:hAnsi="Times New Roman"/>
                <w:color w:val="0070C0"/>
                <w:sz w:val="20"/>
                <w:szCs w:val="20"/>
              </w:rPr>
            </w:pPr>
            <w:r w:rsidRPr="00ED36C7">
              <w:rPr>
                <w:rFonts w:ascii="Times New Roman" w:hAnsi="Times New Roman"/>
                <w:sz w:val="20"/>
                <w:szCs w:val="20"/>
              </w:rPr>
              <w:t>O usuário poderá ver todos os países participantes na Olimpíada.</w:t>
            </w:r>
          </w:p>
        </w:tc>
      </w:tr>
      <w:tr w:rsidR="00ED36C7" w:rsidRPr="00B35CD1" w14:paraId="18797230" w14:textId="77777777" w:rsidTr="008A461B">
        <w:trPr>
          <w:cantSplit/>
          <w:jc w:val="center"/>
        </w:trPr>
        <w:tc>
          <w:tcPr>
            <w:tcW w:w="1094" w:type="dxa"/>
          </w:tcPr>
          <w:p w14:paraId="374E7667" w14:textId="36195632" w:rsidR="00ED36C7" w:rsidRPr="00ED36C7" w:rsidRDefault="00ED36C7" w:rsidP="00ED36C7">
            <w:pPr>
              <w:pStyle w:val="NormalPeq"/>
              <w:jc w:val="left"/>
              <w:rPr>
                <w:rFonts w:ascii="Times New Roman" w:hAnsi="Times New Roman"/>
                <w:sz w:val="20"/>
                <w:szCs w:val="20"/>
              </w:rPr>
            </w:pPr>
            <w:r w:rsidRPr="00ED36C7">
              <w:rPr>
                <w:rFonts w:ascii="Times New Roman" w:hAnsi="Times New Roman"/>
                <w:sz w:val="20"/>
                <w:szCs w:val="20"/>
              </w:rPr>
              <w:t>4</w:t>
            </w:r>
          </w:p>
        </w:tc>
        <w:tc>
          <w:tcPr>
            <w:tcW w:w="2340" w:type="dxa"/>
          </w:tcPr>
          <w:p w14:paraId="58211679" w14:textId="050C89A5" w:rsidR="00ED36C7" w:rsidRPr="00ED36C7" w:rsidRDefault="00ED36C7" w:rsidP="00ED36C7">
            <w:pPr>
              <w:pStyle w:val="NormalPeq"/>
              <w:jc w:val="left"/>
              <w:rPr>
                <w:rFonts w:ascii="Times New Roman" w:hAnsi="Times New Roman"/>
                <w:sz w:val="20"/>
                <w:szCs w:val="20"/>
              </w:rPr>
            </w:pPr>
            <w:r w:rsidRPr="00ED36C7">
              <w:rPr>
                <w:rFonts w:ascii="Times New Roman" w:hAnsi="Times New Roman"/>
                <w:sz w:val="20"/>
                <w:szCs w:val="20"/>
              </w:rPr>
              <w:t>Atualização de dados</w:t>
            </w:r>
          </w:p>
        </w:tc>
        <w:tc>
          <w:tcPr>
            <w:tcW w:w="4693" w:type="dxa"/>
          </w:tcPr>
          <w:p w14:paraId="0867FD9F" w14:textId="4D092B60" w:rsidR="00ED36C7" w:rsidRPr="00ED36C7" w:rsidRDefault="00ED36C7" w:rsidP="00ED36C7">
            <w:pPr>
              <w:pStyle w:val="NormalPeq"/>
              <w:jc w:val="left"/>
              <w:rPr>
                <w:rFonts w:ascii="Times New Roman" w:hAnsi="Times New Roman"/>
                <w:sz w:val="20"/>
                <w:szCs w:val="20"/>
              </w:rPr>
            </w:pPr>
            <w:r w:rsidRPr="00ED36C7">
              <w:rPr>
                <w:rFonts w:ascii="Times New Roman" w:hAnsi="Times New Roman"/>
                <w:sz w:val="20"/>
                <w:szCs w:val="20"/>
              </w:rPr>
              <w:t>O administrador autentica-se no servidor do sistema e cria/atualiza os dados.</w:t>
            </w:r>
          </w:p>
        </w:tc>
      </w:tr>
    </w:tbl>
    <w:p w14:paraId="03AFC107" w14:textId="77777777" w:rsidR="00046A21" w:rsidRPr="00CA3B47" w:rsidRDefault="00046A21" w:rsidP="00046A21">
      <w:pPr>
        <w:pStyle w:val="PSDS-CorpodeTexto"/>
        <w:jc w:val="both"/>
        <w:rPr>
          <w:rFonts w:ascii="Times New Roman" w:hAnsi="Times New Roman"/>
          <w:color w:val="0070C0"/>
        </w:rPr>
      </w:pPr>
    </w:p>
    <w:p w14:paraId="43DCC686" w14:textId="344B0A0B" w:rsidR="00A537BF" w:rsidRPr="00663E45" w:rsidRDefault="00A537BF" w:rsidP="00A537BF">
      <w:pPr>
        <w:pStyle w:val="Ttulo3"/>
      </w:pPr>
      <w:bookmarkStart w:id="96" w:name="_Toc21111864"/>
      <w:proofErr w:type="spellStart"/>
      <w:r>
        <w:lastRenderedPageBreak/>
        <w:t>Generaliza</w:t>
      </w:r>
      <w:r w:rsidRPr="00EE1C66">
        <w:t>c</w:t>
      </w:r>
      <w:r>
        <w:t>ão</w:t>
      </w:r>
      <w:proofErr w:type="spellEnd"/>
      <w:r>
        <w:t xml:space="preserve"> dos </w:t>
      </w:r>
      <w:proofErr w:type="spellStart"/>
      <w:r>
        <w:t>Atores</w:t>
      </w:r>
      <w:bookmarkEnd w:id="96"/>
      <w:proofErr w:type="spellEnd"/>
    </w:p>
    <w:p w14:paraId="07B8D04F" w14:textId="44C20E7B" w:rsidR="00A537BF" w:rsidRDefault="00663E45" w:rsidP="00A537BF">
      <w:pPr>
        <w:jc w:val="center"/>
        <w:rPr>
          <w:lang w:val="pt-BR"/>
        </w:rPr>
      </w:pPr>
      <w:r>
        <w:rPr>
          <w:noProof/>
        </w:rPr>
        <w:drawing>
          <wp:inline distT="0" distB="0" distL="0" distR="0" wp14:anchorId="0B753FEB" wp14:editId="2C21C41C">
            <wp:extent cx="902970" cy="2390775"/>
            <wp:effectExtent l="0" t="0" r="0" b="9525"/>
            <wp:docPr id="3"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1"/>
                    <a:srcRect l="24437" r="45331"/>
                    <a:stretch>
                      <a:fillRect/>
                    </a:stretch>
                  </pic:blipFill>
                  <pic:spPr>
                    <a:xfrm>
                      <a:off x="0" y="0"/>
                      <a:ext cx="902970" cy="2390775"/>
                    </a:xfrm>
                    <a:prstGeom prst="rect">
                      <a:avLst/>
                    </a:prstGeom>
                    <a:ln/>
                  </pic:spPr>
                </pic:pic>
              </a:graphicData>
            </a:graphic>
          </wp:inline>
        </w:drawing>
      </w:r>
    </w:p>
    <w:p w14:paraId="581C2111" w14:textId="77777777" w:rsidR="00A537BF" w:rsidRPr="00663E45" w:rsidRDefault="00A537BF" w:rsidP="00A537BF">
      <w:pPr>
        <w:pStyle w:val="PSDS-CorpodeTexto"/>
        <w:ind w:left="708"/>
        <w:jc w:val="center"/>
        <w:rPr>
          <w:rFonts w:ascii="Times New Roman" w:hAnsi="Times New Roman"/>
          <w:color w:val="000000" w:themeColor="text1"/>
          <w:sz w:val="18"/>
        </w:rPr>
      </w:pPr>
      <w:r w:rsidRPr="00663E45">
        <w:rPr>
          <w:rFonts w:ascii="Times New Roman" w:hAnsi="Times New Roman"/>
          <w:color w:val="000000" w:themeColor="text1"/>
          <w:sz w:val="18"/>
        </w:rPr>
        <w:t>Figura 2 – Diagrama de Atores do Sistema</w:t>
      </w:r>
    </w:p>
    <w:p w14:paraId="4A2D761F" w14:textId="77777777" w:rsidR="00A537BF" w:rsidRPr="00A537BF" w:rsidRDefault="00A537BF" w:rsidP="00A537BF">
      <w:pPr>
        <w:jc w:val="center"/>
        <w:rPr>
          <w:lang w:val="pt-BR"/>
        </w:rPr>
      </w:pPr>
    </w:p>
    <w:p w14:paraId="4D196125" w14:textId="77777777" w:rsidR="002018F1" w:rsidRDefault="002018F1" w:rsidP="002018F1">
      <w:pPr>
        <w:pStyle w:val="Ttulo3"/>
      </w:pPr>
      <w:bookmarkStart w:id="97" w:name="_Toc21111865"/>
      <w:proofErr w:type="spellStart"/>
      <w:r w:rsidRPr="00EE1C66">
        <w:t>Desc</w:t>
      </w:r>
      <w:r>
        <w:t>ri</w:t>
      </w:r>
      <w:r w:rsidRPr="00EE1C66">
        <w:t>c</w:t>
      </w:r>
      <w:r>
        <w:t>ão</w:t>
      </w:r>
      <w:proofErr w:type="spellEnd"/>
      <w:r>
        <w:t xml:space="preserve"> dos </w:t>
      </w:r>
      <w:proofErr w:type="spellStart"/>
      <w:r>
        <w:t>Atores</w:t>
      </w:r>
      <w:bookmarkEnd w:id="97"/>
      <w:proofErr w:type="spellEnd"/>
    </w:p>
    <w:p w14:paraId="05745B07" w14:textId="77777777" w:rsidR="002018F1" w:rsidRDefault="002018F1" w:rsidP="00663E45">
      <w:pPr>
        <w:pStyle w:val="PSDS-CorpodeTexto"/>
        <w:jc w:val="both"/>
        <w:rPr>
          <w:rFonts w:ascii="Times New Roman" w:hAnsi="Times New Roman"/>
          <w:color w:val="0070C0"/>
        </w:rPr>
      </w:pPr>
    </w:p>
    <w:p w14:paraId="5BD4C820" w14:textId="77777777" w:rsidR="002018F1" w:rsidRPr="00663E45" w:rsidRDefault="002018F1" w:rsidP="002018F1">
      <w:pPr>
        <w:pStyle w:val="Legenda"/>
        <w:keepNext/>
        <w:jc w:val="center"/>
        <w:rPr>
          <w:rFonts w:ascii="Times New Roman" w:hAnsi="Times New Roman"/>
          <w:color w:val="000000" w:themeColor="text1"/>
        </w:rPr>
      </w:pPr>
      <w:r w:rsidRPr="00663E45">
        <w:rPr>
          <w:rFonts w:ascii="Times New Roman" w:hAnsi="Times New Roman"/>
          <w:color w:val="000000" w:themeColor="text1"/>
        </w:rPr>
        <w:t xml:space="preserve">Tabela 2: Lista de Atores </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980"/>
        <w:gridCol w:w="1727"/>
        <w:gridCol w:w="2536"/>
        <w:gridCol w:w="2175"/>
        <w:gridCol w:w="1942"/>
      </w:tblGrid>
      <w:tr w:rsidR="00B80CC1" w:rsidRPr="00995A0C" w14:paraId="59F34186" w14:textId="77777777" w:rsidTr="00663E45">
        <w:trPr>
          <w:tblHeader/>
          <w:jc w:val="center"/>
        </w:trPr>
        <w:tc>
          <w:tcPr>
            <w:tcW w:w="980" w:type="dxa"/>
            <w:shd w:val="clear" w:color="auto" w:fill="003366"/>
            <w:vAlign w:val="center"/>
          </w:tcPr>
          <w:p w14:paraId="0D0E5064" w14:textId="77777777" w:rsidR="00B80CC1" w:rsidRPr="00565CD0" w:rsidRDefault="00B80CC1" w:rsidP="00F577F7">
            <w:pPr>
              <w:jc w:val="center"/>
              <w:rPr>
                <w:b/>
                <w:color w:val="FFFFFF"/>
              </w:rPr>
            </w:pPr>
            <w:proofErr w:type="spellStart"/>
            <w:r w:rsidRPr="00565CD0">
              <w:rPr>
                <w:b/>
                <w:color w:val="FFFFFF"/>
              </w:rPr>
              <w:t>N</w:t>
            </w:r>
            <w:r>
              <w:rPr>
                <w:b/>
                <w:color w:val="FFFFFF"/>
              </w:rPr>
              <w:t>úmero</w:t>
            </w:r>
            <w:proofErr w:type="spellEnd"/>
          </w:p>
        </w:tc>
        <w:tc>
          <w:tcPr>
            <w:tcW w:w="1727" w:type="dxa"/>
            <w:shd w:val="clear" w:color="auto" w:fill="003366"/>
            <w:vAlign w:val="center"/>
          </w:tcPr>
          <w:p w14:paraId="792EBADB" w14:textId="77777777" w:rsidR="00B80CC1" w:rsidRPr="00565CD0" w:rsidRDefault="00B80CC1" w:rsidP="00F577F7">
            <w:pPr>
              <w:jc w:val="center"/>
              <w:rPr>
                <w:b/>
                <w:color w:val="FFFFFF"/>
              </w:rPr>
            </w:pPr>
            <w:proofErr w:type="spellStart"/>
            <w:r>
              <w:rPr>
                <w:b/>
              </w:rPr>
              <w:t>Ator</w:t>
            </w:r>
            <w:proofErr w:type="spellEnd"/>
          </w:p>
        </w:tc>
        <w:tc>
          <w:tcPr>
            <w:tcW w:w="2536" w:type="dxa"/>
            <w:shd w:val="clear" w:color="auto" w:fill="003366"/>
            <w:vAlign w:val="center"/>
          </w:tcPr>
          <w:p w14:paraId="10C35C0C" w14:textId="77777777" w:rsidR="00B80CC1" w:rsidRPr="00565CD0" w:rsidRDefault="00B80CC1" w:rsidP="00F577F7">
            <w:pPr>
              <w:jc w:val="center"/>
              <w:rPr>
                <w:b/>
                <w:color w:val="FFFFFF"/>
              </w:rPr>
            </w:pPr>
            <w:proofErr w:type="spellStart"/>
            <w:r>
              <w:rPr>
                <w:b/>
                <w:color w:val="FFFFFF"/>
              </w:rPr>
              <w:t>Des</w:t>
            </w:r>
            <w:r w:rsidRPr="00046A21">
              <w:rPr>
                <w:b/>
              </w:rPr>
              <w:t>c</w:t>
            </w:r>
            <w:r>
              <w:rPr>
                <w:b/>
              </w:rPr>
              <w:t>ri</w:t>
            </w:r>
            <w:r w:rsidRPr="00565CD0">
              <w:rPr>
                <w:b/>
                <w:color w:val="FFFFFF"/>
              </w:rPr>
              <w:t>ç</w:t>
            </w:r>
            <w:r>
              <w:rPr>
                <w:b/>
                <w:color w:val="FFFFFF"/>
              </w:rPr>
              <w:t>ão</w:t>
            </w:r>
            <w:proofErr w:type="spellEnd"/>
          </w:p>
        </w:tc>
        <w:tc>
          <w:tcPr>
            <w:tcW w:w="2175" w:type="dxa"/>
            <w:shd w:val="clear" w:color="auto" w:fill="003366"/>
          </w:tcPr>
          <w:p w14:paraId="31AEEED5" w14:textId="77777777" w:rsidR="00B80CC1" w:rsidRPr="00995A0C" w:rsidRDefault="00B80CC1" w:rsidP="00F577F7">
            <w:pPr>
              <w:jc w:val="center"/>
              <w:rPr>
                <w:b/>
                <w:color w:val="FFFFFF"/>
                <w:lang w:val="pt-BR"/>
              </w:rPr>
            </w:pPr>
            <w:r>
              <w:rPr>
                <w:b/>
                <w:color w:val="FFFFFF"/>
              </w:rPr>
              <w:t xml:space="preserve">Nivel de </w:t>
            </w:r>
            <w:proofErr w:type="spellStart"/>
            <w:r>
              <w:rPr>
                <w:b/>
                <w:color w:val="FFFFFF"/>
              </w:rPr>
              <w:t>Instru</w:t>
            </w:r>
            <w:r w:rsidRPr="00B80CC1">
              <w:rPr>
                <w:b/>
              </w:rPr>
              <w:t>ção</w:t>
            </w:r>
            <w:proofErr w:type="spellEnd"/>
          </w:p>
        </w:tc>
        <w:tc>
          <w:tcPr>
            <w:tcW w:w="1942" w:type="dxa"/>
            <w:shd w:val="clear" w:color="auto" w:fill="003366"/>
          </w:tcPr>
          <w:p w14:paraId="1F0D3D3E" w14:textId="77777777" w:rsidR="00B80CC1" w:rsidRDefault="00B80CC1" w:rsidP="00F577F7">
            <w:pPr>
              <w:jc w:val="center"/>
              <w:rPr>
                <w:b/>
                <w:color w:val="FFFFFF"/>
              </w:rPr>
            </w:pPr>
            <w:proofErr w:type="spellStart"/>
            <w:r>
              <w:rPr>
                <w:b/>
                <w:color w:val="FFFFFF"/>
              </w:rPr>
              <w:t>Profi</w:t>
            </w:r>
            <w:r w:rsidRPr="00046A21">
              <w:rPr>
                <w:b/>
              </w:rPr>
              <w:t>c</w:t>
            </w:r>
            <w:r>
              <w:rPr>
                <w:b/>
              </w:rPr>
              <w:t>iên</w:t>
            </w:r>
            <w:r w:rsidRPr="00046A21">
              <w:rPr>
                <w:b/>
              </w:rPr>
              <w:t>c</w:t>
            </w:r>
            <w:r>
              <w:rPr>
                <w:b/>
              </w:rPr>
              <w:t>ia</w:t>
            </w:r>
            <w:proofErr w:type="spellEnd"/>
            <w:r>
              <w:rPr>
                <w:b/>
              </w:rPr>
              <w:t xml:space="preserve"> </w:t>
            </w:r>
            <w:proofErr w:type="spellStart"/>
            <w:r>
              <w:rPr>
                <w:b/>
              </w:rPr>
              <w:t>na</w:t>
            </w:r>
            <w:proofErr w:type="spellEnd"/>
            <w:r>
              <w:rPr>
                <w:b/>
              </w:rPr>
              <w:t xml:space="preserve"> </w:t>
            </w:r>
            <w:proofErr w:type="spellStart"/>
            <w:r>
              <w:rPr>
                <w:b/>
              </w:rPr>
              <w:t>Aplia</w:t>
            </w:r>
            <w:r w:rsidRPr="00B80CC1">
              <w:rPr>
                <w:b/>
              </w:rPr>
              <w:t>ção</w:t>
            </w:r>
            <w:proofErr w:type="spellEnd"/>
          </w:p>
        </w:tc>
      </w:tr>
      <w:tr w:rsidR="00663E45" w:rsidRPr="00254669" w14:paraId="79F38DEC" w14:textId="77777777" w:rsidTr="00663E45">
        <w:trPr>
          <w:cantSplit/>
          <w:jc w:val="center"/>
        </w:trPr>
        <w:tc>
          <w:tcPr>
            <w:tcW w:w="980" w:type="dxa"/>
          </w:tcPr>
          <w:p w14:paraId="64258EE3" w14:textId="3CB6BFDB" w:rsidR="00663E45" w:rsidRPr="00046A21" w:rsidRDefault="00663E45" w:rsidP="00663E45">
            <w:pPr>
              <w:pStyle w:val="NormalPeq"/>
              <w:jc w:val="left"/>
              <w:rPr>
                <w:rFonts w:ascii="Times New Roman" w:hAnsi="Times New Roman"/>
                <w:sz w:val="20"/>
                <w:szCs w:val="20"/>
              </w:rPr>
            </w:pPr>
            <w:r>
              <w:rPr>
                <w:rFonts w:ascii="Times New Roman" w:hAnsi="Times New Roman"/>
                <w:sz w:val="20"/>
                <w:szCs w:val="20"/>
              </w:rPr>
              <w:t>1</w:t>
            </w:r>
          </w:p>
        </w:tc>
        <w:tc>
          <w:tcPr>
            <w:tcW w:w="1727" w:type="dxa"/>
          </w:tcPr>
          <w:p w14:paraId="0FE7992C" w14:textId="5943B459" w:rsidR="00663E45" w:rsidRPr="00046A21" w:rsidRDefault="00663E45" w:rsidP="00663E45">
            <w:pPr>
              <w:pStyle w:val="NormalPeq"/>
              <w:jc w:val="left"/>
              <w:rPr>
                <w:rFonts w:ascii="Times New Roman" w:hAnsi="Times New Roman"/>
                <w:color w:val="0070C0"/>
                <w:sz w:val="20"/>
                <w:szCs w:val="20"/>
              </w:rPr>
            </w:pPr>
            <w:r>
              <w:rPr>
                <w:rFonts w:ascii="Times New Roman" w:hAnsi="Times New Roman"/>
                <w:sz w:val="20"/>
                <w:szCs w:val="20"/>
              </w:rPr>
              <w:t>Administrador</w:t>
            </w:r>
          </w:p>
        </w:tc>
        <w:tc>
          <w:tcPr>
            <w:tcW w:w="2536" w:type="dxa"/>
          </w:tcPr>
          <w:p w14:paraId="42EBE661" w14:textId="34BD6DEA" w:rsidR="00663E45" w:rsidRPr="00565CD0" w:rsidRDefault="00663E45" w:rsidP="00663E45">
            <w:pPr>
              <w:pStyle w:val="NormalPeq"/>
              <w:jc w:val="left"/>
              <w:rPr>
                <w:rFonts w:ascii="Times New Roman" w:hAnsi="Times New Roman"/>
                <w:color w:val="0070C0"/>
                <w:sz w:val="20"/>
                <w:szCs w:val="20"/>
              </w:rPr>
            </w:pPr>
            <w:r>
              <w:rPr>
                <w:rFonts w:ascii="Times New Roman" w:hAnsi="Times New Roman"/>
                <w:sz w:val="20"/>
                <w:szCs w:val="20"/>
              </w:rPr>
              <w:t>Usuário com privilégios de escrita no sistema, pode criar/atualizar dados e é responsável por gerenciar o cadastro de usuários do sistema</w:t>
            </w:r>
          </w:p>
        </w:tc>
        <w:tc>
          <w:tcPr>
            <w:tcW w:w="2175" w:type="dxa"/>
          </w:tcPr>
          <w:p w14:paraId="6EF1F652" w14:textId="2EAFE00E" w:rsidR="00663E45" w:rsidRDefault="00663E45" w:rsidP="00663E45">
            <w:pPr>
              <w:pStyle w:val="NormalPeq"/>
              <w:jc w:val="left"/>
              <w:rPr>
                <w:rFonts w:ascii="Times New Roman" w:hAnsi="Times New Roman"/>
                <w:color w:val="0070C0"/>
                <w:sz w:val="20"/>
                <w:szCs w:val="20"/>
              </w:rPr>
            </w:pPr>
            <w:r>
              <w:rPr>
                <w:rFonts w:ascii="Times New Roman" w:hAnsi="Times New Roman"/>
                <w:sz w:val="20"/>
                <w:szCs w:val="20"/>
              </w:rPr>
              <w:t>Segundo grau completo</w:t>
            </w:r>
          </w:p>
        </w:tc>
        <w:tc>
          <w:tcPr>
            <w:tcW w:w="1942" w:type="dxa"/>
          </w:tcPr>
          <w:p w14:paraId="538394E2" w14:textId="46F2EBED" w:rsidR="00663E45" w:rsidRDefault="00663E45" w:rsidP="00663E45">
            <w:pPr>
              <w:pStyle w:val="NormalPeq"/>
              <w:jc w:val="left"/>
              <w:rPr>
                <w:rFonts w:ascii="Times New Roman" w:hAnsi="Times New Roman"/>
                <w:color w:val="0070C0"/>
                <w:sz w:val="20"/>
                <w:szCs w:val="20"/>
              </w:rPr>
            </w:pPr>
            <w:r>
              <w:rPr>
                <w:rFonts w:ascii="Times New Roman" w:hAnsi="Times New Roman"/>
                <w:sz w:val="20"/>
                <w:szCs w:val="20"/>
              </w:rPr>
              <w:t>Média</w:t>
            </w:r>
          </w:p>
        </w:tc>
      </w:tr>
      <w:tr w:rsidR="00663E45" w:rsidRPr="00254669" w14:paraId="4A3BA675" w14:textId="77777777" w:rsidTr="00663E45">
        <w:trPr>
          <w:cantSplit/>
          <w:jc w:val="center"/>
        </w:trPr>
        <w:tc>
          <w:tcPr>
            <w:tcW w:w="980" w:type="dxa"/>
          </w:tcPr>
          <w:p w14:paraId="0F987F30" w14:textId="0B488F2C" w:rsidR="00663E45" w:rsidRPr="00046A21" w:rsidRDefault="00663E45" w:rsidP="00663E45">
            <w:pPr>
              <w:pStyle w:val="NormalPeq"/>
              <w:jc w:val="left"/>
              <w:rPr>
                <w:rFonts w:ascii="Times New Roman" w:hAnsi="Times New Roman"/>
                <w:sz w:val="20"/>
                <w:szCs w:val="20"/>
              </w:rPr>
            </w:pPr>
            <w:r>
              <w:rPr>
                <w:rFonts w:ascii="Times New Roman" w:hAnsi="Times New Roman"/>
                <w:sz w:val="20"/>
                <w:szCs w:val="20"/>
              </w:rPr>
              <w:t>2</w:t>
            </w:r>
          </w:p>
        </w:tc>
        <w:tc>
          <w:tcPr>
            <w:tcW w:w="1727" w:type="dxa"/>
          </w:tcPr>
          <w:p w14:paraId="68541001" w14:textId="6E54F4F3" w:rsidR="00663E45" w:rsidRPr="00565CD0" w:rsidRDefault="00663E45" w:rsidP="00663E45">
            <w:pPr>
              <w:pStyle w:val="NormalPeq"/>
              <w:jc w:val="left"/>
              <w:rPr>
                <w:rFonts w:ascii="Times New Roman" w:hAnsi="Times New Roman"/>
                <w:color w:val="0070C0"/>
                <w:sz w:val="20"/>
                <w:szCs w:val="20"/>
              </w:rPr>
            </w:pPr>
            <w:r>
              <w:rPr>
                <w:rFonts w:ascii="Times New Roman" w:hAnsi="Times New Roman"/>
                <w:sz w:val="20"/>
                <w:szCs w:val="20"/>
              </w:rPr>
              <w:t>Usuário comum</w:t>
            </w:r>
          </w:p>
        </w:tc>
        <w:tc>
          <w:tcPr>
            <w:tcW w:w="2536" w:type="dxa"/>
          </w:tcPr>
          <w:p w14:paraId="7BF6DFB6" w14:textId="3319FF4C" w:rsidR="00663E45" w:rsidRPr="00565CD0" w:rsidRDefault="00663E45" w:rsidP="00663E45">
            <w:pPr>
              <w:pStyle w:val="NormalPeq"/>
              <w:jc w:val="left"/>
              <w:rPr>
                <w:rFonts w:ascii="Times New Roman" w:hAnsi="Times New Roman"/>
                <w:color w:val="0070C0"/>
                <w:sz w:val="20"/>
                <w:szCs w:val="20"/>
              </w:rPr>
            </w:pPr>
            <w:r>
              <w:rPr>
                <w:rFonts w:ascii="Times New Roman" w:hAnsi="Times New Roman"/>
                <w:sz w:val="20"/>
                <w:szCs w:val="20"/>
              </w:rPr>
              <w:t>Usuário sem privilégios de escrita, pode somente visualizar dados.</w:t>
            </w:r>
          </w:p>
        </w:tc>
        <w:tc>
          <w:tcPr>
            <w:tcW w:w="2175" w:type="dxa"/>
          </w:tcPr>
          <w:p w14:paraId="48F131CB" w14:textId="1E5005D2" w:rsidR="00663E45" w:rsidRDefault="00663E45" w:rsidP="00663E45">
            <w:pPr>
              <w:pStyle w:val="NormalPeq"/>
              <w:jc w:val="left"/>
              <w:rPr>
                <w:rFonts w:ascii="Times New Roman" w:hAnsi="Times New Roman"/>
                <w:color w:val="0070C0"/>
                <w:sz w:val="20"/>
                <w:szCs w:val="20"/>
              </w:rPr>
            </w:pPr>
            <w:r>
              <w:rPr>
                <w:rFonts w:ascii="Times New Roman" w:hAnsi="Times New Roman"/>
                <w:sz w:val="20"/>
                <w:szCs w:val="20"/>
              </w:rPr>
              <w:t>Livre</w:t>
            </w:r>
          </w:p>
        </w:tc>
        <w:tc>
          <w:tcPr>
            <w:tcW w:w="1942" w:type="dxa"/>
          </w:tcPr>
          <w:p w14:paraId="68100924" w14:textId="27D9F1D0" w:rsidR="00663E45" w:rsidRDefault="00663E45" w:rsidP="00663E45">
            <w:pPr>
              <w:pStyle w:val="NormalPeq"/>
              <w:jc w:val="left"/>
              <w:rPr>
                <w:rFonts w:ascii="Times New Roman" w:hAnsi="Times New Roman"/>
                <w:color w:val="0070C0"/>
                <w:sz w:val="20"/>
                <w:szCs w:val="20"/>
              </w:rPr>
            </w:pPr>
            <w:r>
              <w:rPr>
                <w:rFonts w:ascii="Times New Roman" w:hAnsi="Times New Roman"/>
                <w:sz w:val="20"/>
                <w:szCs w:val="20"/>
              </w:rPr>
              <w:t>Baixa</w:t>
            </w:r>
          </w:p>
        </w:tc>
      </w:tr>
    </w:tbl>
    <w:p w14:paraId="7C106CC0" w14:textId="77777777" w:rsidR="002018F1" w:rsidRPr="00CA3B47" w:rsidRDefault="002018F1" w:rsidP="002018F1">
      <w:pPr>
        <w:pStyle w:val="PSDS-CorpodeTexto"/>
        <w:jc w:val="both"/>
        <w:rPr>
          <w:rFonts w:ascii="Times New Roman" w:hAnsi="Times New Roman"/>
          <w:color w:val="0070C0"/>
        </w:rPr>
      </w:pPr>
    </w:p>
    <w:p w14:paraId="1D28FA3D" w14:textId="77777777" w:rsidR="002018F1" w:rsidRPr="002018F1" w:rsidRDefault="002018F1" w:rsidP="00DB0881">
      <w:pPr>
        <w:pStyle w:val="PSDS-CorpodeTexto"/>
        <w:jc w:val="both"/>
        <w:rPr>
          <w:rFonts w:ascii="Times New Roman" w:hAnsi="Times New Roman"/>
          <w:color w:val="0070C0"/>
        </w:rPr>
      </w:pPr>
    </w:p>
    <w:p w14:paraId="4814ACA2" w14:textId="77777777" w:rsidR="00A537BF" w:rsidRDefault="00A537BF">
      <w:pPr>
        <w:widowControl/>
        <w:spacing w:line="240" w:lineRule="auto"/>
        <w:rPr>
          <w:rFonts w:ascii="Arial" w:hAnsi="Arial" w:cs="Arial"/>
          <w:b/>
          <w:bCs/>
          <w:sz w:val="24"/>
          <w:szCs w:val="24"/>
        </w:rPr>
      </w:pPr>
      <w:r>
        <w:br w:type="page"/>
      </w:r>
    </w:p>
    <w:p w14:paraId="5C2F9EB6" w14:textId="77777777" w:rsidR="007819CE" w:rsidRDefault="00607701" w:rsidP="007819CE">
      <w:pPr>
        <w:pStyle w:val="Ttulo1"/>
        <w:widowControl/>
      </w:pPr>
      <w:bookmarkStart w:id="98" w:name="_Toc21111866"/>
      <w:proofErr w:type="spellStart"/>
      <w:r>
        <w:lastRenderedPageBreak/>
        <w:t>Definições</w:t>
      </w:r>
      <w:proofErr w:type="spellEnd"/>
      <w:r>
        <w:t xml:space="preserve"> e</w:t>
      </w:r>
      <w:r w:rsidRPr="00607701">
        <w:t xml:space="preserve"> </w:t>
      </w:r>
      <w:proofErr w:type="spellStart"/>
      <w:r w:rsidR="007819CE">
        <w:t>S</w:t>
      </w:r>
      <w:r w:rsidR="00385404">
        <w:t>iglas</w:t>
      </w:r>
      <w:bookmarkEnd w:id="98"/>
      <w:proofErr w:type="spellEnd"/>
    </w:p>
    <w:p w14:paraId="29E8A07C" w14:textId="77777777" w:rsidR="00AA4ACD" w:rsidRDefault="00AA4ACD" w:rsidP="00AA4ACD"/>
    <w:p w14:paraId="1BA47938" w14:textId="2F6C1850" w:rsidR="00385404" w:rsidRDefault="00504E34" w:rsidP="00504E34">
      <w:pPr>
        <w:ind w:left="720"/>
        <w:rPr>
          <w:lang w:val="pt-BR"/>
        </w:rPr>
      </w:pPr>
      <w:r w:rsidRPr="00504E34">
        <w:rPr>
          <w:lang w:val="pt-BR"/>
        </w:rPr>
        <w:t xml:space="preserve">Não foram </w:t>
      </w:r>
      <w:r w:rsidR="00005761" w:rsidRPr="00504E34">
        <w:rPr>
          <w:lang w:val="pt-BR"/>
        </w:rPr>
        <w:t>usadas</w:t>
      </w:r>
      <w:r w:rsidRPr="00504E34">
        <w:rPr>
          <w:lang w:val="pt-BR"/>
        </w:rPr>
        <w:t xml:space="preserve"> quaisquer abreviações ou siglas neste documento.</w:t>
      </w:r>
    </w:p>
    <w:p w14:paraId="0A0857E0" w14:textId="77777777" w:rsidR="00504E34" w:rsidRPr="00DF2998" w:rsidRDefault="00504E34" w:rsidP="00AA4ACD">
      <w:pPr>
        <w:rPr>
          <w:lang w:val="pt-BR"/>
        </w:rPr>
      </w:pPr>
    </w:p>
    <w:p w14:paraId="02BDDB1B" w14:textId="173F4BDB" w:rsidR="00AA4ACD" w:rsidRPr="008C42DC" w:rsidRDefault="00AA4ACD" w:rsidP="008C42DC">
      <w:pPr>
        <w:pStyle w:val="Ttulo1"/>
        <w:widowControl/>
        <w:rPr>
          <w:lang w:val="pt-BR"/>
        </w:rPr>
      </w:pPr>
      <w:bookmarkStart w:id="99" w:name="_Toc21111867"/>
      <w:r w:rsidRPr="004B6D79">
        <w:rPr>
          <w:lang w:val="pt-BR"/>
        </w:rPr>
        <w:t>Requisitos de Interface</w:t>
      </w:r>
      <w:r w:rsidR="004B6D79" w:rsidRPr="004B6D79">
        <w:rPr>
          <w:lang w:val="pt-BR"/>
        </w:rPr>
        <w:t xml:space="preserve"> </w:t>
      </w:r>
      <w:bookmarkEnd w:id="99"/>
    </w:p>
    <w:p w14:paraId="488B5075" w14:textId="77777777" w:rsidR="00385404" w:rsidRPr="008C42DC" w:rsidRDefault="00385404" w:rsidP="00385404">
      <w:pPr>
        <w:pStyle w:val="Ttulo2"/>
        <w:rPr>
          <w:color w:val="000000" w:themeColor="text1"/>
          <w:lang w:val="pt-BR"/>
        </w:rPr>
      </w:pPr>
      <w:bookmarkStart w:id="100" w:name="_Toc21111868"/>
      <w:r w:rsidRPr="008C42DC">
        <w:rPr>
          <w:color w:val="000000" w:themeColor="text1"/>
          <w:lang w:val="pt-BR"/>
        </w:rPr>
        <w:t xml:space="preserve">Interfaces de </w:t>
      </w:r>
      <w:r w:rsidR="0061452B" w:rsidRPr="008C42DC">
        <w:rPr>
          <w:color w:val="000000" w:themeColor="text1"/>
          <w:lang w:val="pt-BR"/>
        </w:rPr>
        <w:t>U</w:t>
      </w:r>
      <w:r w:rsidRPr="008C42DC">
        <w:rPr>
          <w:color w:val="000000" w:themeColor="text1"/>
          <w:lang w:val="pt-BR"/>
        </w:rPr>
        <w:t>suário</w:t>
      </w:r>
      <w:r w:rsidR="00AE71FB" w:rsidRPr="008C42DC">
        <w:rPr>
          <w:color w:val="000000" w:themeColor="text1"/>
          <w:lang w:val="pt-BR"/>
        </w:rPr>
        <w:t xml:space="preserve"> (</w:t>
      </w:r>
      <w:proofErr w:type="spellStart"/>
      <w:r w:rsidR="00AE71FB" w:rsidRPr="008C42DC">
        <w:rPr>
          <w:color w:val="000000" w:themeColor="text1"/>
          <w:lang w:val="pt-BR"/>
        </w:rPr>
        <w:t>GUIs</w:t>
      </w:r>
      <w:proofErr w:type="spellEnd"/>
      <w:r w:rsidR="00AE71FB" w:rsidRPr="008C42DC">
        <w:rPr>
          <w:color w:val="000000" w:themeColor="text1"/>
          <w:lang w:val="pt-BR"/>
        </w:rPr>
        <w:t>)</w:t>
      </w:r>
      <w:bookmarkEnd w:id="100"/>
    </w:p>
    <w:p w14:paraId="3A88CD33" w14:textId="77777777" w:rsidR="00E71B39" w:rsidRDefault="00E71B39" w:rsidP="00385404">
      <w:pPr>
        <w:pStyle w:val="PSDS-CorpodeTexto"/>
        <w:ind w:left="708"/>
        <w:jc w:val="both"/>
        <w:rPr>
          <w:rFonts w:ascii="Times New Roman" w:hAnsi="Times New Roman"/>
        </w:rPr>
      </w:pPr>
    </w:p>
    <w:p w14:paraId="2D34E802" w14:textId="52954D0A" w:rsidR="00E71B39" w:rsidRPr="008C42DC" w:rsidRDefault="00E71B39" w:rsidP="00E71B39">
      <w:pPr>
        <w:pStyle w:val="Legenda"/>
        <w:keepNext/>
        <w:jc w:val="center"/>
        <w:rPr>
          <w:rFonts w:ascii="Times New Roman" w:hAnsi="Times New Roman"/>
          <w:color w:val="000000" w:themeColor="text1"/>
        </w:rPr>
      </w:pPr>
      <w:r w:rsidRPr="008C42DC">
        <w:rPr>
          <w:rFonts w:ascii="Times New Roman" w:hAnsi="Times New Roman"/>
          <w:color w:val="000000" w:themeColor="text1"/>
        </w:rPr>
        <w:t xml:space="preserve">Tabela </w:t>
      </w:r>
      <w:r w:rsidR="0080583A">
        <w:rPr>
          <w:rFonts w:ascii="Times New Roman" w:hAnsi="Times New Roman"/>
          <w:color w:val="000000" w:themeColor="text1"/>
        </w:rPr>
        <w:t>3</w:t>
      </w:r>
      <w:r w:rsidRPr="008C42DC">
        <w:rPr>
          <w:rFonts w:ascii="Times New Roman" w:hAnsi="Times New Roman"/>
          <w:color w:val="000000" w:themeColor="text1"/>
        </w:rPr>
        <w:t>: Lista de Interfaces</w:t>
      </w:r>
      <w:r w:rsidR="00BD0A57" w:rsidRPr="008C42DC">
        <w:rPr>
          <w:rFonts w:ascii="Times New Roman" w:hAnsi="Times New Roman"/>
          <w:color w:val="000000" w:themeColor="text1"/>
        </w:rPr>
        <w:t xml:space="preserve"> de Usuário</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970"/>
        <w:gridCol w:w="1461"/>
        <w:gridCol w:w="1636"/>
        <w:gridCol w:w="2421"/>
        <w:gridCol w:w="2872"/>
      </w:tblGrid>
      <w:tr w:rsidR="0020541D" w:rsidRPr="00565CD0" w14:paraId="7B33B0D5" w14:textId="77777777" w:rsidTr="009C394C">
        <w:trPr>
          <w:tblHeader/>
          <w:jc w:val="center"/>
        </w:trPr>
        <w:tc>
          <w:tcPr>
            <w:tcW w:w="970" w:type="dxa"/>
            <w:shd w:val="clear" w:color="auto" w:fill="003366"/>
            <w:vAlign w:val="center"/>
          </w:tcPr>
          <w:p w14:paraId="61B55D55" w14:textId="77777777" w:rsidR="0020541D" w:rsidRPr="00565CD0" w:rsidRDefault="0020541D" w:rsidP="00F577F7">
            <w:pPr>
              <w:jc w:val="center"/>
              <w:rPr>
                <w:b/>
                <w:color w:val="FFFFFF"/>
              </w:rPr>
            </w:pPr>
            <w:proofErr w:type="spellStart"/>
            <w:r w:rsidRPr="00565CD0">
              <w:rPr>
                <w:b/>
                <w:color w:val="FFFFFF"/>
              </w:rPr>
              <w:t>N</w:t>
            </w:r>
            <w:r>
              <w:rPr>
                <w:b/>
                <w:color w:val="FFFFFF"/>
              </w:rPr>
              <w:t>úmero</w:t>
            </w:r>
            <w:proofErr w:type="spellEnd"/>
          </w:p>
        </w:tc>
        <w:tc>
          <w:tcPr>
            <w:tcW w:w="1461" w:type="dxa"/>
            <w:shd w:val="clear" w:color="auto" w:fill="003366"/>
            <w:vAlign w:val="center"/>
          </w:tcPr>
          <w:p w14:paraId="05CA6019" w14:textId="77777777" w:rsidR="0020541D" w:rsidRPr="00E71B39" w:rsidRDefault="0020541D" w:rsidP="00F577F7">
            <w:pPr>
              <w:jc w:val="center"/>
              <w:rPr>
                <w:b/>
              </w:rPr>
            </w:pPr>
            <w:proofErr w:type="spellStart"/>
            <w:r w:rsidRPr="00E71B39">
              <w:rPr>
                <w:b/>
              </w:rPr>
              <w:t>Interfa</w:t>
            </w:r>
            <w:proofErr w:type="spellEnd"/>
            <w:r w:rsidRPr="00E71B39">
              <w:rPr>
                <w:b/>
                <w:lang w:val="pt-BR"/>
              </w:rPr>
              <w:t>c</w:t>
            </w:r>
            <w:r w:rsidRPr="00E71B39">
              <w:rPr>
                <w:b/>
              </w:rPr>
              <w:t>e</w:t>
            </w:r>
          </w:p>
        </w:tc>
        <w:tc>
          <w:tcPr>
            <w:tcW w:w="1636" w:type="dxa"/>
            <w:shd w:val="clear" w:color="auto" w:fill="003366"/>
          </w:tcPr>
          <w:p w14:paraId="3FD546DF" w14:textId="77777777" w:rsidR="0020541D" w:rsidRDefault="0020541D" w:rsidP="00F577F7">
            <w:pPr>
              <w:jc w:val="center"/>
              <w:rPr>
                <w:b/>
                <w:color w:val="FFFFFF"/>
              </w:rPr>
            </w:pPr>
            <w:proofErr w:type="spellStart"/>
            <w:r>
              <w:rPr>
                <w:b/>
                <w:color w:val="FFFFFF"/>
              </w:rPr>
              <w:t>Atores</w:t>
            </w:r>
            <w:proofErr w:type="spellEnd"/>
          </w:p>
        </w:tc>
        <w:tc>
          <w:tcPr>
            <w:tcW w:w="2421" w:type="dxa"/>
            <w:shd w:val="clear" w:color="auto" w:fill="003366"/>
          </w:tcPr>
          <w:p w14:paraId="740C9DCB" w14:textId="77777777" w:rsidR="0020541D" w:rsidRPr="0020541D" w:rsidRDefault="0020541D" w:rsidP="00F577F7">
            <w:pPr>
              <w:jc w:val="center"/>
              <w:rPr>
                <w:b/>
                <w:color w:val="FFFFFF"/>
              </w:rPr>
            </w:pPr>
            <w:proofErr w:type="spellStart"/>
            <w:r w:rsidRPr="0020541D">
              <w:rPr>
                <w:b/>
              </w:rPr>
              <w:t>Caso</w:t>
            </w:r>
            <w:r>
              <w:rPr>
                <w:b/>
              </w:rPr>
              <w:t>s</w:t>
            </w:r>
            <w:proofErr w:type="spellEnd"/>
            <w:r w:rsidRPr="0020541D">
              <w:rPr>
                <w:b/>
              </w:rPr>
              <w:t xml:space="preserve"> de </w:t>
            </w:r>
            <w:proofErr w:type="spellStart"/>
            <w:r w:rsidRPr="0020541D">
              <w:rPr>
                <w:b/>
              </w:rPr>
              <w:t>Uso</w:t>
            </w:r>
            <w:proofErr w:type="spellEnd"/>
          </w:p>
        </w:tc>
        <w:tc>
          <w:tcPr>
            <w:tcW w:w="2872" w:type="dxa"/>
            <w:shd w:val="clear" w:color="auto" w:fill="003366"/>
            <w:vAlign w:val="center"/>
          </w:tcPr>
          <w:p w14:paraId="230E6B36" w14:textId="77777777" w:rsidR="0020541D" w:rsidRPr="00565CD0" w:rsidRDefault="0020541D" w:rsidP="00F577F7">
            <w:pPr>
              <w:jc w:val="center"/>
              <w:rPr>
                <w:b/>
                <w:color w:val="FFFFFF"/>
              </w:rPr>
            </w:pPr>
            <w:proofErr w:type="spellStart"/>
            <w:r>
              <w:rPr>
                <w:b/>
                <w:color w:val="FFFFFF"/>
              </w:rPr>
              <w:t>Des</w:t>
            </w:r>
            <w:r w:rsidRPr="00046A21">
              <w:rPr>
                <w:b/>
              </w:rPr>
              <w:t>c</w:t>
            </w:r>
            <w:r>
              <w:rPr>
                <w:b/>
              </w:rPr>
              <w:t>ri</w:t>
            </w:r>
            <w:r w:rsidRPr="00565CD0">
              <w:rPr>
                <w:b/>
                <w:color w:val="FFFFFF"/>
              </w:rPr>
              <w:t>ç</w:t>
            </w:r>
            <w:r>
              <w:rPr>
                <w:b/>
                <w:color w:val="FFFFFF"/>
              </w:rPr>
              <w:t>ão</w:t>
            </w:r>
            <w:proofErr w:type="spellEnd"/>
          </w:p>
        </w:tc>
      </w:tr>
      <w:tr w:rsidR="009C394C" w:rsidRPr="00B35CD1" w14:paraId="71D5B27D" w14:textId="77777777" w:rsidTr="009C394C">
        <w:trPr>
          <w:cantSplit/>
          <w:jc w:val="center"/>
        </w:trPr>
        <w:tc>
          <w:tcPr>
            <w:tcW w:w="970" w:type="dxa"/>
            <w:vAlign w:val="center"/>
          </w:tcPr>
          <w:p w14:paraId="0913E0C1" w14:textId="54B9ED69"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1</w:t>
            </w:r>
          </w:p>
        </w:tc>
        <w:tc>
          <w:tcPr>
            <w:tcW w:w="1461" w:type="dxa"/>
            <w:vAlign w:val="center"/>
          </w:tcPr>
          <w:p w14:paraId="5AA20BE0" w14:textId="4EB55615"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Janela Principal</w:t>
            </w:r>
          </w:p>
        </w:tc>
        <w:tc>
          <w:tcPr>
            <w:tcW w:w="1636" w:type="dxa"/>
            <w:vAlign w:val="center"/>
          </w:tcPr>
          <w:p w14:paraId="15AE8052" w14:textId="26BDF53C"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Usuário comum.</w:t>
            </w:r>
          </w:p>
        </w:tc>
        <w:tc>
          <w:tcPr>
            <w:tcW w:w="2421" w:type="dxa"/>
            <w:vAlign w:val="center"/>
          </w:tcPr>
          <w:p w14:paraId="627D8B80" w14:textId="1F02B091"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Visualização da lista de países</w:t>
            </w:r>
          </w:p>
        </w:tc>
        <w:tc>
          <w:tcPr>
            <w:tcW w:w="2872" w:type="dxa"/>
            <w:vAlign w:val="center"/>
          </w:tcPr>
          <w:p w14:paraId="055D92CF" w14:textId="5EAABCC0"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 xml:space="preserve">Janela principal do sistema, onde há o menu </w:t>
            </w:r>
            <w:proofErr w:type="gramStart"/>
            <w:r w:rsidRPr="009C394C">
              <w:rPr>
                <w:rFonts w:ascii="Times New Roman" w:hAnsi="Times New Roman"/>
                <w:color w:val="000000" w:themeColor="text1"/>
                <w:sz w:val="20"/>
                <w:szCs w:val="20"/>
              </w:rPr>
              <w:t>lateral  e</w:t>
            </w:r>
            <w:proofErr w:type="gramEnd"/>
            <w:r w:rsidRPr="009C394C">
              <w:rPr>
                <w:rFonts w:ascii="Times New Roman" w:hAnsi="Times New Roman"/>
                <w:color w:val="000000" w:themeColor="text1"/>
                <w:sz w:val="20"/>
                <w:szCs w:val="20"/>
              </w:rPr>
              <w:t xml:space="preserve"> onde a listagem dos países será feita</w:t>
            </w:r>
          </w:p>
        </w:tc>
      </w:tr>
      <w:tr w:rsidR="009C394C" w:rsidRPr="00B35CD1" w14:paraId="2B802884" w14:textId="77777777" w:rsidTr="009C394C">
        <w:trPr>
          <w:cantSplit/>
          <w:jc w:val="center"/>
        </w:trPr>
        <w:tc>
          <w:tcPr>
            <w:tcW w:w="970" w:type="dxa"/>
            <w:vAlign w:val="center"/>
          </w:tcPr>
          <w:p w14:paraId="2E2D5475" w14:textId="352EA7A3"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2</w:t>
            </w:r>
          </w:p>
        </w:tc>
        <w:tc>
          <w:tcPr>
            <w:tcW w:w="1461" w:type="dxa"/>
            <w:vAlign w:val="center"/>
          </w:tcPr>
          <w:p w14:paraId="1C0DC77A" w14:textId="48A5FC13"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Janela de login de um Administrador</w:t>
            </w:r>
          </w:p>
        </w:tc>
        <w:tc>
          <w:tcPr>
            <w:tcW w:w="1636" w:type="dxa"/>
            <w:vAlign w:val="center"/>
          </w:tcPr>
          <w:p w14:paraId="57AA44EC" w14:textId="15669129"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Administrador</w:t>
            </w:r>
          </w:p>
        </w:tc>
        <w:tc>
          <w:tcPr>
            <w:tcW w:w="2421" w:type="dxa"/>
            <w:vAlign w:val="center"/>
          </w:tcPr>
          <w:p w14:paraId="3A22F504" w14:textId="1B5FE069"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Login de um administrador</w:t>
            </w:r>
          </w:p>
        </w:tc>
        <w:tc>
          <w:tcPr>
            <w:tcW w:w="2872" w:type="dxa"/>
            <w:vAlign w:val="center"/>
          </w:tcPr>
          <w:p w14:paraId="6A1E67C7" w14:textId="158E01EF"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Acessível a todos os usuários, porém só aqueles que possuírem dados cadastrais conseguiram ter acesso aos painéis. </w:t>
            </w:r>
          </w:p>
        </w:tc>
      </w:tr>
      <w:tr w:rsidR="009C394C" w:rsidRPr="00B35CD1" w14:paraId="28E55E9B" w14:textId="77777777" w:rsidTr="009C394C">
        <w:trPr>
          <w:cantSplit/>
          <w:jc w:val="center"/>
        </w:trPr>
        <w:tc>
          <w:tcPr>
            <w:tcW w:w="970" w:type="dxa"/>
            <w:vAlign w:val="center"/>
          </w:tcPr>
          <w:p w14:paraId="6E9F2704" w14:textId="334104FD"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3</w:t>
            </w:r>
          </w:p>
        </w:tc>
        <w:tc>
          <w:tcPr>
            <w:tcW w:w="1461" w:type="dxa"/>
            <w:vAlign w:val="center"/>
          </w:tcPr>
          <w:p w14:paraId="6AA8C733" w14:textId="60692AB6"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Janela contendo o painel administrativo da entidade País</w:t>
            </w:r>
          </w:p>
        </w:tc>
        <w:tc>
          <w:tcPr>
            <w:tcW w:w="1636" w:type="dxa"/>
            <w:vAlign w:val="center"/>
          </w:tcPr>
          <w:p w14:paraId="67EEEE61" w14:textId="3D9868ED"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Administrador</w:t>
            </w:r>
          </w:p>
        </w:tc>
        <w:tc>
          <w:tcPr>
            <w:tcW w:w="2421" w:type="dxa"/>
            <w:vAlign w:val="center"/>
          </w:tcPr>
          <w:p w14:paraId="543BECEF" w14:textId="1AFE19A7"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Painel Administrativo</w:t>
            </w:r>
          </w:p>
        </w:tc>
        <w:tc>
          <w:tcPr>
            <w:tcW w:w="2872" w:type="dxa"/>
            <w:vAlign w:val="center"/>
          </w:tcPr>
          <w:p w14:paraId="19FD63AB" w14:textId="212ACF12"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Nessa Janela será possível fazer a gerência completa da entidade país, com opções de cadastro, edição e exclusão dos Países listados</w:t>
            </w:r>
          </w:p>
        </w:tc>
      </w:tr>
      <w:tr w:rsidR="009C394C" w:rsidRPr="00B35CD1" w14:paraId="7636C7AF" w14:textId="77777777" w:rsidTr="009C394C">
        <w:trPr>
          <w:cantSplit/>
          <w:jc w:val="center"/>
        </w:trPr>
        <w:tc>
          <w:tcPr>
            <w:tcW w:w="970" w:type="dxa"/>
            <w:vAlign w:val="center"/>
          </w:tcPr>
          <w:p w14:paraId="2A013555" w14:textId="0256B03F"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4</w:t>
            </w:r>
          </w:p>
        </w:tc>
        <w:tc>
          <w:tcPr>
            <w:tcW w:w="1461" w:type="dxa"/>
            <w:vAlign w:val="center"/>
          </w:tcPr>
          <w:p w14:paraId="0B67B9D3" w14:textId="52B41808"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Janela de cadastro de um país</w:t>
            </w:r>
          </w:p>
        </w:tc>
        <w:tc>
          <w:tcPr>
            <w:tcW w:w="1636" w:type="dxa"/>
            <w:vAlign w:val="center"/>
          </w:tcPr>
          <w:p w14:paraId="2550931E" w14:textId="620ADF1F"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Administrador</w:t>
            </w:r>
          </w:p>
        </w:tc>
        <w:tc>
          <w:tcPr>
            <w:tcW w:w="2421" w:type="dxa"/>
            <w:vAlign w:val="center"/>
          </w:tcPr>
          <w:p w14:paraId="1F28B9F8" w14:textId="561E8E8A"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Cadastro de um país</w:t>
            </w:r>
          </w:p>
        </w:tc>
        <w:tc>
          <w:tcPr>
            <w:tcW w:w="2872" w:type="dxa"/>
            <w:vAlign w:val="center"/>
          </w:tcPr>
          <w:p w14:paraId="78733149" w14:textId="6D4F1BA6"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Usuário com privilégios de edição poderá efetuar o cadastro da entidade País</w:t>
            </w:r>
          </w:p>
        </w:tc>
      </w:tr>
      <w:tr w:rsidR="009C394C" w:rsidRPr="00B35CD1" w14:paraId="7F58B318" w14:textId="77777777" w:rsidTr="009C394C">
        <w:trPr>
          <w:cantSplit/>
          <w:jc w:val="center"/>
        </w:trPr>
        <w:tc>
          <w:tcPr>
            <w:tcW w:w="970" w:type="dxa"/>
            <w:vAlign w:val="center"/>
          </w:tcPr>
          <w:p w14:paraId="49045998" w14:textId="0EE48F24"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5</w:t>
            </w:r>
          </w:p>
        </w:tc>
        <w:tc>
          <w:tcPr>
            <w:tcW w:w="1461" w:type="dxa"/>
            <w:vAlign w:val="center"/>
          </w:tcPr>
          <w:p w14:paraId="46EDE7AC" w14:textId="715417D7"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Janela de edição de campos de um país</w:t>
            </w:r>
          </w:p>
        </w:tc>
        <w:tc>
          <w:tcPr>
            <w:tcW w:w="1636" w:type="dxa"/>
            <w:vAlign w:val="center"/>
          </w:tcPr>
          <w:p w14:paraId="2FDD87F4" w14:textId="4223830C"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Administrador</w:t>
            </w:r>
          </w:p>
        </w:tc>
        <w:tc>
          <w:tcPr>
            <w:tcW w:w="2421" w:type="dxa"/>
            <w:vAlign w:val="center"/>
          </w:tcPr>
          <w:p w14:paraId="60B566A4" w14:textId="67674B95"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Atualização de um país</w:t>
            </w:r>
          </w:p>
        </w:tc>
        <w:tc>
          <w:tcPr>
            <w:tcW w:w="2872" w:type="dxa"/>
            <w:vAlign w:val="center"/>
          </w:tcPr>
          <w:p w14:paraId="2A2F9AF7" w14:textId="5EE20BDE"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 xml:space="preserve">Usuário com privilégios de edição poderá efetuar </w:t>
            </w:r>
            <w:r>
              <w:rPr>
                <w:rFonts w:ascii="Times New Roman" w:hAnsi="Times New Roman"/>
                <w:color w:val="000000" w:themeColor="text1"/>
                <w:sz w:val="20"/>
                <w:szCs w:val="20"/>
              </w:rPr>
              <w:t>a</w:t>
            </w:r>
            <w:r w:rsidRPr="009C394C">
              <w:rPr>
                <w:rFonts w:ascii="Times New Roman" w:hAnsi="Times New Roman"/>
                <w:color w:val="000000" w:themeColor="text1"/>
                <w:sz w:val="20"/>
                <w:szCs w:val="20"/>
              </w:rPr>
              <w:t xml:space="preserve"> atualização em um dos campos da entidade País</w:t>
            </w:r>
          </w:p>
        </w:tc>
      </w:tr>
      <w:tr w:rsidR="009C394C" w:rsidRPr="00B35CD1" w14:paraId="35D768DA" w14:textId="77777777" w:rsidTr="009C394C">
        <w:trPr>
          <w:cantSplit/>
          <w:jc w:val="center"/>
        </w:trPr>
        <w:tc>
          <w:tcPr>
            <w:tcW w:w="970" w:type="dxa"/>
            <w:vAlign w:val="center"/>
          </w:tcPr>
          <w:p w14:paraId="18C07B90" w14:textId="1AEEABED"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6</w:t>
            </w:r>
          </w:p>
        </w:tc>
        <w:tc>
          <w:tcPr>
            <w:tcW w:w="1461" w:type="dxa"/>
            <w:vAlign w:val="center"/>
          </w:tcPr>
          <w:p w14:paraId="2B50F3CB" w14:textId="51466C87"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Janela contendo o painel administrativo da entidade Medalha</w:t>
            </w:r>
          </w:p>
        </w:tc>
        <w:tc>
          <w:tcPr>
            <w:tcW w:w="1636" w:type="dxa"/>
            <w:vAlign w:val="center"/>
          </w:tcPr>
          <w:p w14:paraId="5BA57A3A" w14:textId="15BE5CB0"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Administrador</w:t>
            </w:r>
          </w:p>
        </w:tc>
        <w:tc>
          <w:tcPr>
            <w:tcW w:w="2421" w:type="dxa"/>
            <w:vAlign w:val="center"/>
          </w:tcPr>
          <w:p w14:paraId="764EE7D9" w14:textId="42F67B71"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Painel Administrativo</w:t>
            </w:r>
          </w:p>
        </w:tc>
        <w:tc>
          <w:tcPr>
            <w:tcW w:w="2872" w:type="dxa"/>
            <w:vAlign w:val="center"/>
          </w:tcPr>
          <w:p w14:paraId="4C21556F" w14:textId="04EA7E0A"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Nessa Janela será possível fazer a gerência completa da entidade medalha, com opções de cadastro, edição e exclusão das medalhas listados</w:t>
            </w:r>
          </w:p>
        </w:tc>
      </w:tr>
      <w:tr w:rsidR="009C394C" w:rsidRPr="00B35CD1" w14:paraId="345DCE4D" w14:textId="77777777" w:rsidTr="009C394C">
        <w:trPr>
          <w:cantSplit/>
          <w:jc w:val="center"/>
        </w:trPr>
        <w:tc>
          <w:tcPr>
            <w:tcW w:w="970" w:type="dxa"/>
            <w:vAlign w:val="center"/>
          </w:tcPr>
          <w:p w14:paraId="6F477B76" w14:textId="32F1ECE5"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7</w:t>
            </w:r>
          </w:p>
        </w:tc>
        <w:tc>
          <w:tcPr>
            <w:tcW w:w="1461" w:type="dxa"/>
            <w:vAlign w:val="center"/>
          </w:tcPr>
          <w:p w14:paraId="24585215" w14:textId="55A90C13"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Janela de cadastro de uma medalha</w:t>
            </w:r>
          </w:p>
        </w:tc>
        <w:tc>
          <w:tcPr>
            <w:tcW w:w="1636" w:type="dxa"/>
            <w:vAlign w:val="center"/>
          </w:tcPr>
          <w:p w14:paraId="6B51BEFA" w14:textId="2BC963AF"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Administrador</w:t>
            </w:r>
          </w:p>
        </w:tc>
        <w:tc>
          <w:tcPr>
            <w:tcW w:w="2421" w:type="dxa"/>
            <w:vAlign w:val="center"/>
          </w:tcPr>
          <w:p w14:paraId="3A18645F" w14:textId="6801E818"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Cadastro de uma medalha</w:t>
            </w:r>
          </w:p>
        </w:tc>
        <w:tc>
          <w:tcPr>
            <w:tcW w:w="2872" w:type="dxa"/>
            <w:vAlign w:val="center"/>
          </w:tcPr>
          <w:p w14:paraId="54CF6B8C" w14:textId="2C31D16A"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Usuário com privilégios de edição poderá efetuar o cadastro da entidade Medalha</w:t>
            </w:r>
          </w:p>
        </w:tc>
      </w:tr>
      <w:tr w:rsidR="009C394C" w:rsidRPr="00B35CD1" w14:paraId="1DB397F3" w14:textId="77777777" w:rsidTr="009C394C">
        <w:trPr>
          <w:cantSplit/>
          <w:jc w:val="center"/>
        </w:trPr>
        <w:tc>
          <w:tcPr>
            <w:tcW w:w="970" w:type="dxa"/>
            <w:vAlign w:val="center"/>
          </w:tcPr>
          <w:p w14:paraId="70A93D72" w14:textId="0E3B8A2E"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8</w:t>
            </w:r>
          </w:p>
        </w:tc>
        <w:tc>
          <w:tcPr>
            <w:tcW w:w="1461" w:type="dxa"/>
            <w:vAlign w:val="center"/>
          </w:tcPr>
          <w:p w14:paraId="27A73CBF" w14:textId="5141206C"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Janela de edição de campos de uma medalha</w:t>
            </w:r>
          </w:p>
        </w:tc>
        <w:tc>
          <w:tcPr>
            <w:tcW w:w="1636" w:type="dxa"/>
            <w:vAlign w:val="center"/>
          </w:tcPr>
          <w:p w14:paraId="55D22874" w14:textId="72AE263C"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Administrador</w:t>
            </w:r>
          </w:p>
        </w:tc>
        <w:tc>
          <w:tcPr>
            <w:tcW w:w="2421" w:type="dxa"/>
            <w:vAlign w:val="center"/>
          </w:tcPr>
          <w:p w14:paraId="7A66C566" w14:textId="1DFDBDFD"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Atualização de uma medalha</w:t>
            </w:r>
          </w:p>
        </w:tc>
        <w:tc>
          <w:tcPr>
            <w:tcW w:w="2872" w:type="dxa"/>
            <w:vAlign w:val="center"/>
          </w:tcPr>
          <w:p w14:paraId="53AFE366" w14:textId="6D1B917B"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 xml:space="preserve">Usuário com privilégios de edição poderá efetuar </w:t>
            </w:r>
            <w:r>
              <w:rPr>
                <w:rFonts w:ascii="Times New Roman" w:hAnsi="Times New Roman"/>
                <w:color w:val="000000" w:themeColor="text1"/>
                <w:sz w:val="20"/>
                <w:szCs w:val="20"/>
              </w:rPr>
              <w:t>a</w:t>
            </w:r>
            <w:r w:rsidRPr="009C394C">
              <w:rPr>
                <w:rFonts w:ascii="Times New Roman" w:hAnsi="Times New Roman"/>
                <w:color w:val="000000" w:themeColor="text1"/>
                <w:sz w:val="20"/>
                <w:szCs w:val="20"/>
              </w:rPr>
              <w:t xml:space="preserve"> atualização em um dos campos da entidade Medalha</w:t>
            </w:r>
          </w:p>
        </w:tc>
      </w:tr>
      <w:tr w:rsidR="009C394C" w:rsidRPr="00B35CD1" w14:paraId="78C8FDEB" w14:textId="77777777" w:rsidTr="009C394C">
        <w:trPr>
          <w:cantSplit/>
          <w:jc w:val="center"/>
        </w:trPr>
        <w:tc>
          <w:tcPr>
            <w:tcW w:w="970" w:type="dxa"/>
            <w:vAlign w:val="center"/>
          </w:tcPr>
          <w:p w14:paraId="7110DF6A" w14:textId="68465F51"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lastRenderedPageBreak/>
              <w:t>9</w:t>
            </w:r>
          </w:p>
        </w:tc>
        <w:tc>
          <w:tcPr>
            <w:tcW w:w="1461" w:type="dxa"/>
            <w:vAlign w:val="center"/>
          </w:tcPr>
          <w:p w14:paraId="2F57E364" w14:textId="6EC3A1AE"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Janela contendo o painel administrativo da entidade Modalidade</w:t>
            </w:r>
          </w:p>
        </w:tc>
        <w:tc>
          <w:tcPr>
            <w:tcW w:w="1636" w:type="dxa"/>
            <w:vAlign w:val="center"/>
          </w:tcPr>
          <w:p w14:paraId="59BB2CCC" w14:textId="621E88B2"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Administrador</w:t>
            </w:r>
          </w:p>
        </w:tc>
        <w:tc>
          <w:tcPr>
            <w:tcW w:w="2421" w:type="dxa"/>
            <w:vAlign w:val="center"/>
          </w:tcPr>
          <w:p w14:paraId="7CB27429" w14:textId="486EF180"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Painel Administrativo</w:t>
            </w:r>
          </w:p>
        </w:tc>
        <w:tc>
          <w:tcPr>
            <w:tcW w:w="2872" w:type="dxa"/>
            <w:vAlign w:val="center"/>
          </w:tcPr>
          <w:p w14:paraId="651F31DE" w14:textId="6333975C"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Nessa Janela será possível fazer a gerência completa da entidade país, com opções de cadastro, edição e exclusão das modalidades listadas</w:t>
            </w:r>
          </w:p>
        </w:tc>
      </w:tr>
      <w:tr w:rsidR="009C394C" w:rsidRPr="00B35CD1" w14:paraId="12A5F17F" w14:textId="77777777" w:rsidTr="009C394C">
        <w:trPr>
          <w:cantSplit/>
          <w:jc w:val="center"/>
        </w:trPr>
        <w:tc>
          <w:tcPr>
            <w:tcW w:w="970" w:type="dxa"/>
            <w:vAlign w:val="center"/>
          </w:tcPr>
          <w:p w14:paraId="6F0E58D8" w14:textId="4D4298C9"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10</w:t>
            </w:r>
          </w:p>
        </w:tc>
        <w:tc>
          <w:tcPr>
            <w:tcW w:w="1461" w:type="dxa"/>
            <w:vAlign w:val="center"/>
          </w:tcPr>
          <w:p w14:paraId="14735267" w14:textId="0EEC343C"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Janela de cadastro de uma modalidade</w:t>
            </w:r>
          </w:p>
        </w:tc>
        <w:tc>
          <w:tcPr>
            <w:tcW w:w="1636" w:type="dxa"/>
            <w:vAlign w:val="center"/>
          </w:tcPr>
          <w:p w14:paraId="272CFDAE" w14:textId="169C93C7"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Administrador</w:t>
            </w:r>
          </w:p>
        </w:tc>
        <w:tc>
          <w:tcPr>
            <w:tcW w:w="2421" w:type="dxa"/>
            <w:vAlign w:val="center"/>
          </w:tcPr>
          <w:p w14:paraId="040CC1E6" w14:textId="0FDDF2B1"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Cadastro de uma modalidade</w:t>
            </w:r>
          </w:p>
        </w:tc>
        <w:tc>
          <w:tcPr>
            <w:tcW w:w="2872" w:type="dxa"/>
            <w:vAlign w:val="center"/>
          </w:tcPr>
          <w:p w14:paraId="7877452E" w14:textId="50B42905"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Usuário com privilégios de edição poderá efetuar o cadastro da entidade Modalidade</w:t>
            </w:r>
          </w:p>
        </w:tc>
      </w:tr>
      <w:tr w:rsidR="009C394C" w:rsidRPr="00B35CD1" w14:paraId="05CF6994" w14:textId="77777777" w:rsidTr="009C394C">
        <w:trPr>
          <w:cantSplit/>
          <w:jc w:val="center"/>
        </w:trPr>
        <w:tc>
          <w:tcPr>
            <w:tcW w:w="970" w:type="dxa"/>
            <w:vAlign w:val="center"/>
          </w:tcPr>
          <w:p w14:paraId="77292CB1" w14:textId="2A9691EA"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11</w:t>
            </w:r>
          </w:p>
        </w:tc>
        <w:tc>
          <w:tcPr>
            <w:tcW w:w="1461" w:type="dxa"/>
            <w:vAlign w:val="center"/>
          </w:tcPr>
          <w:p w14:paraId="01A47D43" w14:textId="7770A922"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Janela de edição de campos de uma modalidade</w:t>
            </w:r>
          </w:p>
        </w:tc>
        <w:tc>
          <w:tcPr>
            <w:tcW w:w="1636" w:type="dxa"/>
            <w:vAlign w:val="center"/>
          </w:tcPr>
          <w:p w14:paraId="1E6629AA" w14:textId="5D8854AE"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Administrador</w:t>
            </w:r>
          </w:p>
        </w:tc>
        <w:tc>
          <w:tcPr>
            <w:tcW w:w="2421" w:type="dxa"/>
            <w:vAlign w:val="center"/>
          </w:tcPr>
          <w:p w14:paraId="50592CAF" w14:textId="52257924"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Atualização de uma modalidade</w:t>
            </w:r>
          </w:p>
        </w:tc>
        <w:tc>
          <w:tcPr>
            <w:tcW w:w="2872" w:type="dxa"/>
            <w:vAlign w:val="center"/>
          </w:tcPr>
          <w:p w14:paraId="08141752" w14:textId="64764289" w:rsidR="009C394C" w:rsidRPr="009C394C" w:rsidRDefault="009C394C" w:rsidP="009C394C">
            <w:pPr>
              <w:pStyle w:val="NormalPeq"/>
              <w:jc w:val="left"/>
              <w:rPr>
                <w:rFonts w:ascii="Times New Roman" w:hAnsi="Times New Roman"/>
                <w:color w:val="000000" w:themeColor="text1"/>
                <w:sz w:val="20"/>
                <w:szCs w:val="20"/>
              </w:rPr>
            </w:pPr>
            <w:r w:rsidRPr="009C394C">
              <w:rPr>
                <w:rFonts w:ascii="Times New Roman" w:hAnsi="Times New Roman"/>
                <w:color w:val="000000" w:themeColor="text1"/>
                <w:sz w:val="20"/>
                <w:szCs w:val="20"/>
              </w:rPr>
              <w:t xml:space="preserve">Usuário com privilégios de edição poderá efetuar </w:t>
            </w:r>
            <w:r>
              <w:rPr>
                <w:rFonts w:ascii="Times New Roman" w:hAnsi="Times New Roman"/>
                <w:color w:val="000000" w:themeColor="text1"/>
                <w:sz w:val="20"/>
                <w:szCs w:val="20"/>
              </w:rPr>
              <w:t>a</w:t>
            </w:r>
            <w:r w:rsidRPr="009C394C">
              <w:rPr>
                <w:rFonts w:ascii="Times New Roman" w:hAnsi="Times New Roman"/>
                <w:color w:val="000000" w:themeColor="text1"/>
                <w:sz w:val="20"/>
                <w:szCs w:val="20"/>
              </w:rPr>
              <w:t xml:space="preserve"> atualização em um dos campos da entidade Modalidade</w:t>
            </w:r>
          </w:p>
        </w:tc>
      </w:tr>
    </w:tbl>
    <w:p w14:paraId="026B1EBA" w14:textId="77777777" w:rsidR="00143160" w:rsidRDefault="00143160" w:rsidP="00BD0A57">
      <w:pPr>
        <w:pStyle w:val="PSDS-CorpodeTexto"/>
        <w:jc w:val="both"/>
        <w:rPr>
          <w:rFonts w:ascii="Times New Roman" w:hAnsi="Times New Roman"/>
        </w:rPr>
      </w:pPr>
    </w:p>
    <w:p w14:paraId="2F82A0F8" w14:textId="77777777" w:rsidR="00BD0A57" w:rsidRDefault="00BD0A57" w:rsidP="00385404">
      <w:pPr>
        <w:pStyle w:val="PSDS-CorpodeTexto"/>
        <w:ind w:left="708"/>
        <w:jc w:val="both"/>
        <w:rPr>
          <w:rFonts w:ascii="Times New Roman" w:hAnsi="Times New Roman"/>
          <w:color w:val="0070C0"/>
        </w:rPr>
      </w:pPr>
    </w:p>
    <w:p w14:paraId="416606DC" w14:textId="326EAB54" w:rsidR="006F26C5" w:rsidRPr="00F932AE" w:rsidRDefault="00143160" w:rsidP="006F26C5">
      <w:pPr>
        <w:pStyle w:val="Ttulo3"/>
        <w:rPr>
          <w:color w:val="000000" w:themeColor="text1"/>
        </w:rPr>
      </w:pPr>
      <w:bookmarkStart w:id="101" w:name="_Toc21111869"/>
      <w:proofErr w:type="spellStart"/>
      <w:r w:rsidRPr="00F932AE">
        <w:rPr>
          <w:color w:val="000000" w:themeColor="text1"/>
        </w:rPr>
        <w:t>Janela</w:t>
      </w:r>
      <w:proofErr w:type="spellEnd"/>
      <w:r w:rsidR="006F26C5" w:rsidRPr="00F932AE">
        <w:rPr>
          <w:color w:val="000000" w:themeColor="text1"/>
        </w:rPr>
        <w:t xml:space="preserve"> Principal</w:t>
      </w:r>
      <w:bookmarkEnd w:id="101"/>
    </w:p>
    <w:p w14:paraId="5AAF7AC0" w14:textId="2F5754E1" w:rsidR="00F764D5" w:rsidRPr="00F932AE" w:rsidRDefault="00F764D5" w:rsidP="00F764D5">
      <w:pPr>
        <w:jc w:val="center"/>
        <w:rPr>
          <w:color w:val="000000" w:themeColor="text1"/>
        </w:rPr>
      </w:pPr>
      <w:r w:rsidRPr="00F932AE">
        <w:rPr>
          <w:noProof/>
          <w:color w:val="000000" w:themeColor="text1"/>
          <w:bdr w:val="none" w:sz="0" w:space="0" w:color="auto" w:frame="1"/>
        </w:rPr>
        <w:drawing>
          <wp:inline distT="0" distB="0" distL="0" distR="0" wp14:anchorId="19899339" wp14:editId="2F645A1F">
            <wp:extent cx="4124325" cy="250062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3066" cy="2511991"/>
                    </a:xfrm>
                    <a:prstGeom prst="rect">
                      <a:avLst/>
                    </a:prstGeom>
                    <a:noFill/>
                    <a:ln>
                      <a:noFill/>
                    </a:ln>
                  </pic:spPr>
                </pic:pic>
              </a:graphicData>
            </a:graphic>
          </wp:inline>
        </w:drawing>
      </w:r>
    </w:p>
    <w:p w14:paraId="0577640A" w14:textId="6EB1DBF4" w:rsidR="00F932AE" w:rsidRPr="00F932AE" w:rsidRDefault="00F932AE" w:rsidP="00F932AE">
      <w:pPr>
        <w:pStyle w:val="Ttulo4"/>
        <w:spacing w:before="240" w:after="40"/>
        <w:rPr>
          <w:color w:val="000000" w:themeColor="text1"/>
          <w:lang w:val="pt-BR" w:eastAsia="pt-BR"/>
        </w:rPr>
      </w:pPr>
      <w:r w:rsidRPr="00F932AE">
        <w:rPr>
          <w:color w:val="000000" w:themeColor="text1"/>
        </w:rPr>
        <w:t>Layout</w:t>
      </w:r>
    </w:p>
    <w:p w14:paraId="50458F33"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102" w:author="HALLIDAY" w:date="2021-08-13T20:09:00Z">
            <w:rPr>
              <w:color w:val="000000" w:themeColor="text1"/>
              <w:sz w:val="20"/>
              <w:szCs w:val="20"/>
            </w:rPr>
          </w:rPrChange>
        </w:rPr>
      </w:pPr>
      <w:r w:rsidRPr="00B35CD1">
        <w:rPr>
          <w:color w:val="000000" w:themeColor="text1"/>
          <w:sz w:val="20"/>
          <w:szCs w:val="20"/>
          <w:lang w:val="pt-BR"/>
          <w:rPrChange w:id="103" w:author="HALLIDAY" w:date="2021-08-13T20:09:00Z">
            <w:rPr>
              <w:color w:val="000000" w:themeColor="text1"/>
              <w:sz w:val="20"/>
              <w:szCs w:val="20"/>
            </w:rPr>
          </w:rPrChange>
        </w:rPr>
        <w:t>O software deverá executar a partir da Janela Principal contendo uma tabela com o quadro de medalhas por países diante das diferentes modalidades. Haverá um menu lateral onde o usuário poderá fazer um filtro por países ou modalidades.</w:t>
      </w:r>
    </w:p>
    <w:p w14:paraId="179380E1" w14:textId="6DF15BD3" w:rsidR="00F932AE" w:rsidRPr="00F932AE" w:rsidRDefault="00F932AE" w:rsidP="00F932AE">
      <w:pPr>
        <w:pStyle w:val="Ttulo4"/>
        <w:spacing w:before="240" w:after="40"/>
        <w:rPr>
          <w:color w:val="000000" w:themeColor="text1"/>
        </w:rPr>
      </w:pPr>
      <w:proofErr w:type="spellStart"/>
      <w:r w:rsidRPr="00F932AE">
        <w:rPr>
          <w:color w:val="000000" w:themeColor="text1"/>
        </w:rPr>
        <w:t>Relacionamento</w:t>
      </w:r>
      <w:proofErr w:type="spellEnd"/>
      <w:r w:rsidRPr="00F932AE">
        <w:rPr>
          <w:color w:val="000000" w:themeColor="text1"/>
        </w:rPr>
        <w:t xml:space="preserve"> com </w:t>
      </w:r>
      <w:proofErr w:type="spellStart"/>
      <w:r w:rsidRPr="00F932AE">
        <w:rPr>
          <w:color w:val="000000" w:themeColor="text1"/>
        </w:rPr>
        <w:t>outras</w:t>
      </w:r>
      <w:proofErr w:type="spellEnd"/>
      <w:r w:rsidRPr="00F932AE">
        <w:rPr>
          <w:color w:val="000000" w:themeColor="text1"/>
        </w:rPr>
        <w:t xml:space="preserve"> interfaces</w:t>
      </w:r>
    </w:p>
    <w:p w14:paraId="10C3FA0E"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104" w:author="HALLIDAY" w:date="2021-08-13T20:09:00Z">
            <w:rPr>
              <w:color w:val="000000" w:themeColor="text1"/>
              <w:sz w:val="20"/>
              <w:szCs w:val="20"/>
            </w:rPr>
          </w:rPrChange>
        </w:rPr>
      </w:pPr>
      <w:r w:rsidRPr="00B35CD1">
        <w:rPr>
          <w:color w:val="000000" w:themeColor="text1"/>
          <w:sz w:val="20"/>
          <w:szCs w:val="20"/>
          <w:lang w:val="pt-BR"/>
          <w:rPrChange w:id="105" w:author="HALLIDAY" w:date="2021-08-13T20:09:00Z">
            <w:rPr>
              <w:color w:val="000000" w:themeColor="text1"/>
              <w:sz w:val="20"/>
              <w:szCs w:val="20"/>
            </w:rPr>
          </w:rPrChange>
        </w:rPr>
        <w:t>Da Janela principal será possível visualizar um ícone que levará ao login de um administrador </w:t>
      </w:r>
    </w:p>
    <w:p w14:paraId="495C950C" w14:textId="0F18375F" w:rsidR="00F932AE" w:rsidRPr="00F932AE" w:rsidRDefault="00F932AE" w:rsidP="00F932AE">
      <w:pPr>
        <w:pStyle w:val="Ttulo4"/>
        <w:spacing w:before="240" w:after="40"/>
        <w:rPr>
          <w:color w:val="000000" w:themeColor="text1"/>
        </w:rPr>
      </w:pPr>
      <w:r w:rsidRPr="00F932AE">
        <w:rPr>
          <w:color w:val="000000" w:themeColor="text1"/>
        </w:rPr>
        <w:t>Campos</w:t>
      </w:r>
    </w:p>
    <w:p w14:paraId="7EB7B024" w14:textId="77777777" w:rsidR="00E32417" w:rsidRPr="00B35CD1" w:rsidRDefault="00F932AE" w:rsidP="00E32417">
      <w:pPr>
        <w:pStyle w:val="NormalWeb"/>
        <w:spacing w:before="240" w:beforeAutospacing="0" w:after="240" w:afterAutospacing="0"/>
        <w:ind w:left="700"/>
        <w:jc w:val="both"/>
        <w:rPr>
          <w:color w:val="000000" w:themeColor="text1"/>
          <w:sz w:val="20"/>
          <w:szCs w:val="20"/>
          <w:lang w:val="pt-BR"/>
          <w:rPrChange w:id="106" w:author="HALLIDAY" w:date="2021-08-13T20:09:00Z">
            <w:rPr>
              <w:color w:val="000000" w:themeColor="text1"/>
              <w:sz w:val="20"/>
              <w:szCs w:val="20"/>
            </w:rPr>
          </w:rPrChange>
        </w:rPr>
      </w:pPr>
      <w:r w:rsidRPr="00B35CD1">
        <w:rPr>
          <w:color w:val="000000" w:themeColor="text1"/>
          <w:sz w:val="20"/>
          <w:szCs w:val="20"/>
          <w:lang w:val="pt-BR"/>
          <w:rPrChange w:id="107" w:author="HALLIDAY" w:date="2021-08-13T20:09:00Z">
            <w:rPr>
              <w:color w:val="000000" w:themeColor="text1"/>
              <w:sz w:val="20"/>
              <w:szCs w:val="20"/>
            </w:rPr>
          </w:rPrChange>
        </w:rPr>
        <w:t>Serão apresentados os seguintes campos:</w:t>
      </w:r>
    </w:p>
    <w:p w14:paraId="391ED3D3" w14:textId="67ED5B1F" w:rsidR="00F932AE" w:rsidRPr="00B35CD1" w:rsidRDefault="00F932AE" w:rsidP="00E32417">
      <w:pPr>
        <w:pStyle w:val="NormalWeb"/>
        <w:spacing w:before="240" w:beforeAutospacing="0" w:after="240" w:afterAutospacing="0"/>
        <w:ind w:left="700"/>
        <w:jc w:val="both"/>
        <w:rPr>
          <w:color w:val="000000" w:themeColor="text1"/>
          <w:sz w:val="20"/>
          <w:szCs w:val="20"/>
          <w:lang w:val="pt-BR"/>
          <w:rPrChange w:id="108" w:author="HALLIDAY" w:date="2021-08-13T20:09:00Z">
            <w:rPr>
              <w:color w:val="000000" w:themeColor="text1"/>
              <w:sz w:val="20"/>
              <w:szCs w:val="20"/>
            </w:rPr>
          </w:rPrChange>
        </w:rPr>
      </w:pPr>
      <w:r w:rsidRPr="00B35CD1">
        <w:rPr>
          <w:color w:val="000000" w:themeColor="text1"/>
          <w:sz w:val="20"/>
          <w:szCs w:val="20"/>
          <w:lang w:val="pt-BR"/>
          <w:rPrChange w:id="109" w:author="HALLIDAY" w:date="2021-08-13T20:09:00Z">
            <w:rPr>
              <w:color w:val="000000" w:themeColor="text1"/>
              <w:sz w:val="20"/>
              <w:szCs w:val="20"/>
            </w:rPr>
          </w:rPrChange>
        </w:rPr>
        <w:lastRenderedPageBreak/>
        <w:t>Menu Lateral:</w:t>
      </w:r>
    </w:p>
    <w:p w14:paraId="6EB10ACF" w14:textId="07A81A7B" w:rsidR="00F932AE" w:rsidRPr="00B35CD1" w:rsidRDefault="00F932AE" w:rsidP="00E32417">
      <w:pPr>
        <w:pStyle w:val="NormalWeb"/>
        <w:spacing w:before="240" w:beforeAutospacing="0" w:after="240" w:afterAutospacing="0"/>
        <w:ind w:left="1440"/>
        <w:rPr>
          <w:color w:val="000000" w:themeColor="text1"/>
          <w:sz w:val="20"/>
          <w:szCs w:val="20"/>
          <w:lang w:val="pt-BR"/>
          <w:rPrChange w:id="110" w:author="HALLIDAY" w:date="2021-08-13T20:09:00Z">
            <w:rPr>
              <w:color w:val="000000" w:themeColor="text1"/>
              <w:sz w:val="20"/>
              <w:szCs w:val="20"/>
            </w:rPr>
          </w:rPrChange>
        </w:rPr>
      </w:pPr>
      <w:r w:rsidRPr="00B35CD1">
        <w:rPr>
          <w:color w:val="000000" w:themeColor="text1"/>
          <w:sz w:val="20"/>
          <w:szCs w:val="20"/>
          <w:lang w:val="pt-BR"/>
          <w:rPrChange w:id="111" w:author="HALLIDAY" w:date="2021-08-13T20:09:00Z">
            <w:rPr>
              <w:color w:val="000000" w:themeColor="text1"/>
              <w:sz w:val="20"/>
              <w:szCs w:val="20"/>
            </w:rPr>
          </w:rPrChange>
        </w:rPr>
        <w:t>- Filtro por país –Lista os países de acordo com medalha em questão;</w:t>
      </w:r>
    </w:p>
    <w:p w14:paraId="18F89A24" w14:textId="195D51E7" w:rsidR="00F932AE" w:rsidRPr="00B35CD1" w:rsidRDefault="00F932AE" w:rsidP="00E32417">
      <w:pPr>
        <w:pStyle w:val="NormalWeb"/>
        <w:spacing w:before="240" w:beforeAutospacing="0" w:after="240" w:afterAutospacing="0"/>
        <w:ind w:left="1440"/>
        <w:rPr>
          <w:color w:val="000000" w:themeColor="text1"/>
          <w:sz w:val="20"/>
          <w:szCs w:val="20"/>
          <w:lang w:val="pt-BR"/>
          <w:rPrChange w:id="112" w:author="HALLIDAY" w:date="2021-08-13T20:09:00Z">
            <w:rPr>
              <w:color w:val="000000" w:themeColor="text1"/>
              <w:sz w:val="20"/>
              <w:szCs w:val="20"/>
            </w:rPr>
          </w:rPrChange>
        </w:rPr>
      </w:pPr>
      <w:r w:rsidRPr="00B35CD1">
        <w:rPr>
          <w:color w:val="000000" w:themeColor="text1"/>
          <w:sz w:val="20"/>
          <w:szCs w:val="20"/>
          <w:lang w:val="pt-BR"/>
          <w:rPrChange w:id="113" w:author="HALLIDAY" w:date="2021-08-13T20:09:00Z">
            <w:rPr>
              <w:color w:val="000000" w:themeColor="text1"/>
              <w:sz w:val="20"/>
              <w:szCs w:val="20"/>
            </w:rPr>
          </w:rPrChange>
        </w:rPr>
        <w:t>- Filtro por modalidade– Lista os países de acordo com a modalidade/modalidades em questão;</w:t>
      </w:r>
    </w:p>
    <w:p w14:paraId="143E2322" w14:textId="14FE5CE2" w:rsidR="00F932AE" w:rsidRPr="00F932AE" w:rsidRDefault="00F932AE" w:rsidP="00F932AE">
      <w:pPr>
        <w:pStyle w:val="Ttulo4"/>
        <w:spacing w:before="240" w:after="40"/>
        <w:rPr>
          <w:color w:val="000000" w:themeColor="text1"/>
        </w:rPr>
      </w:pPr>
      <w:proofErr w:type="spellStart"/>
      <w:r w:rsidRPr="00F932AE">
        <w:rPr>
          <w:color w:val="000000" w:themeColor="text1"/>
        </w:rPr>
        <w:t>Comandos</w:t>
      </w:r>
      <w:proofErr w:type="spellEnd"/>
    </w:p>
    <w:p w14:paraId="487322E1" w14:textId="1E0979FD" w:rsidR="00F932AE" w:rsidRPr="00B35CD1" w:rsidRDefault="00F932AE" w:rsidP="00F932AE">
      <w:pPr>
        <w:pStyle w:val="NormalWeb"/>
        <w:spacing w:before="240" w:beforeAutospacing="0" w:after="240" w:afterAutospacing="0"/>
        <w:ind w:left="700"/>
        <w:rPr>
          <w:color w:val="000000" w:themeColor="text1"/>
          <w:sz w:val="20"/>
          <w:szCs w:val="20"/>
          <w:lang w:val="pt-BR"/>
          <w:rPrChange w:id="114" w:author="HALLIDAY" w:date="2021-08-13T20:09:00Z">
            <w:rPr>
              <w:color w:val="000000" w:themeColor="text1"/>
              <w:sz w:val="20"/>
              <w:szCs w:val="20"/>
            </w:rPr>
          </w:rPrChange>
        </w:rPr>
      </w:pPr>
      <w:r w:rsidRPr="00B35CD1">
        <w:rPr>
          <w:color w:val="000000" w:themeColor="text1"/>
          <w:sz w:val="20"/>
          <w:szCs w:val="20"/>
          <w:lang w:val="pt-BR"/>
          <w:rPrChange w:id="115" w:author="HALLIDAY" w:date="2021-08-13T20:09:00Z">
            <w:rPr>
              <w:color w:val="000000" w:themeColor="text1"/>
              <w:sz w:val="20"/>
              <w:szCs w:val="20"/>
            </w:rPr>
          </w:rPrChange>
        </w:rPr>
        <w:t>A Tabela apresenta os comandos relacionados com a interface principal do software.</w:t>
      </w:r>
      <w:r w:rsidRPr="00B35CD1">
        <w:rPr>
          <w:color w:val="000000" w:themeColor="text1"/>
          <w:sz w:val="20"/>
          <w:szCs w:val="20"/>
          <w:lang w:val="pt-BR"/>
          <w:rPrChange w:id="116" w:author="HALLIDAY" w:date="2021-08-13T20:09:00Z">
            <w:rPr>
              <w:color w:val="000000" w:themeColor="text1"/>
              <w:sz w:val="20"/>
              <w:szCs w:val="20"/>
            </w:rPr>
          </w:rPrChange>
        </w:rPr>
        <w:br/>
      </w:r>
    </w:p>
    <w:p w14:paraId="040DFFA9" w14:textId="56CECAF4" w:rsidR="00F932AE" w:rsidRPr="00B35CD1" w:rsidRDefault="00F932AE" w:rsidP="00F932AE">
      <w:pPr>
        <w:pStyle w:val="NormalWeb"/>
        <w:spacing w:before="240" w:beforeAutospacing="0" w:after="240" w:afterAutospacing="0"/>
        <w:jc w:val="center"/>
        <w:rPr>
          <w:color w:val="000000" w:themeColor="text1"/>
          <w:sz w:val="20"/>
          <w:szCs w:val="20"/>
          <w:lang w:val="pt-BR"/>
          <w:rPrChange w:id="117" w:author="HALLIDAY" w:date="2021-08-13T20:09:00Z">
            <w:rPr>
              <w:color w:val="000000" w:themeColor="text1"/>
              <w:sz w:val="20"/>
              <w:szCs w:val="20"/>
            </w:rPr>
          </w:rPrChange>
        </w:rPr>
      </w:pPr>
      <w:r w:rsidRPr="00B35CD1">
        <w:rPr>
          <w:color w:val="000000" w:themeColor="text1"/>
          <w:sz w:val="20"/>
          <w:szCs w:val="20"/>
          <w:lang w:val="pt-BR"/>
          <w:rPrChange w:id="118" w:author="HALLIDAY" w:date="2021-08-13T20:09:00Z">
            <w:rPr>
              <w:color w:val="000000" w:themeColor="text1"/>
              <w:sz w:val="20"/>
              <w:szCs w:val="20"/>
            </w:rPr>
          </w:rPrChange>
        </w:rPr>
        <w:t xml:space="preserve">Tabela </w:t>
      </w:r>
      <w:r w:rsidR="00EF1732" w:rsidRPr="00B35CD1">
        <w:rPr>
          <w:color w:val="000000" w:themeColor="text1"/>
          <w:sz w:val="20"/>
          <w:szCs w:val="20"/>
          <w:lang w:val="pt-BR"/>
          <w:rPrChange w:id="119" w:author="HALLIDAY" w:date="2021-08-13T20:09:00Z">
            <w:rPr>
              <w:color w:val="000000" w:themeColor="text1"/>
              <w:sz w:val="20"/>
              <w:szCs w:val="20"/>
            </w:rPr>
          </w:rPrChange>
        </w:rPr>
        <w:t>4</w:t>
      </w:r>
      <w:r w:rsidRPr="00B35CD1">
        <w:rPr>
          <w:color w:val="000000" w:themeColor="text1"/>
          <w:sz w:val="20"/>
          <w:szCs w:val="20"/>
          <w:lang w:val="pt-BR"/>
          <w:rPrChange w:id="120" w:author="HALLIDAY" w:date="2021-08-13T20:09:00Z">
            <w:rPr>
              <w:color w:val="000000" w:themeColor="text1"/>
              <w:sz w:val="20"/>
              <w:szCs w:val="20"/>
            </w:rPr>
          </w:rPrChange>
        </w:rPr>
        <w:t>: Lista de Comandos – Janela Principal</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F932AE" w:rsidRPr="00565CD0" w14:paraId="2606989A" w14:textId="77777777" w:rsidTr="00217A6D">
        <w:trPr>
          <w:tblHeader/>
          <w:jc w:val="center"/>
        </w:trPr>
        <w:tc>
          <w:tcPr>
            <w:tcW w:w="2193" w:type="dxa"/>
            <w:shd w:val="clear" w:color="auto" w:fill="003366"/>
            <w:vAlign w:val="center"/>
          </w:tcPr>
          <w:p w14:paraId="4892A9BB" w14:textId="77777777" w:rsidR="00F932AE" w:rsidRPr="00565CD0" w:rsidRDefault="00F932AE" w:rsidP="00217A6D">
            <w:pPr>
              <w:jc w:val="center"/>
              <w:rPr>
                <w:b/>
                <w:color w:val="FFFFFF"/>
              </w:rPr>
            </w:pPr>
            <w:r w:rsidRPr="00565CD0">
              <w:rPr>
                <w:b/>
                <w:color w:val="FFFFFF"/>
              </w:rPr>
              <w:t>Nome</w:t>
            </w:r>
          </w:p>
        </w:tc>
        <w:tc>
          <w:tcPr>
            <w:tcW w:w="3720" w:type="dxa"/>
            <w:shd w:val="clear" w:color="auto" w:fill="003366"/>
            <w:vAlign w:val="center"/>
          </w:tcPr>
          <w:p w14:paraId="3D8641DA" w14:textId="77777777" w:rsidR="00F932AE" w:rsidRPr="00565CD0" w:rsidRDefault="00F932AE" w:rsidP="00217A6D">
            <w:pPr>
              <w:jc w:val="center"/>
              <w:rPr>
                <w:b/>
                <w:color w:val="FFFFFF"/>
              </w:rPr>
            </w:pPr>
            <w:proofErr w:type="spellStart"/>
            <w:r w:rsidRPr="00565CD0">
              <w:rPr>
                <w:b/>
                <w:color w:val="FFFFFF"/>
              </w:rPr>
              <w:t>Ação</w:t>
            </w:r>
            <w:proofErr w:type="spellEnd"/>
          </w:p>
        </w:tc>
        <w:tc>
          <w:tcPr>
            <w:tcW w:w="2214" w:type="dxa"/>
            <w:shd w:val="clear" w:color="auto" w:fill="003366"/>
            <w:vAlign w:val="center"/>
          </w:tcPr>
          <w:p w14:paraId="629916A5" w14:textId="77777777" w:rsidR="00F932AE" w:rsidRPr="00565CD0" w:rsidRDefault="00F932AE" w:rsidP="00217A6D">
            <w:pPr>
              <w:jc w:val="center"/>
              <w:rPr>
                <w:b/>
                <w:color w:val="FFFFFF"/>
              </w:rPr>
            </w:pPr>
            <w:proofErr w:type="spellStart"/>
            <w:r w:rsidRPr="00565CD0">
              <w:rPr>
                <w:b/>
                <w:color w:val="FFFFFF"/>
              </w:rPr>
              <w:t>Atalho</w:t>
            </w:r>
            <w:proofErr w:type="spellEnd"/>
          </w:p>
        </w:tc>
      </w:tr>
      <w:tr w:rsidR="00F932AE" w:rsidRPr="00565CD0" w14:paraId="08855990" w14:textId="77777777" w:rsidTr="00217A6D">
        <w:trPr>
          <w:cantSplit/>
          <w:jc w:val="center"/>
        </w:trPr>
        <w:tc>
          <w:tcPr>
            <w:tcW w:w="2193" w:type="dxa"/>
            <w:vAlign w:val="center"/>
          </w:tcPr>
          <w:p w14:paraId="66190B8F" w14:textId="209FC3A2" w:rsidR="00F932AE" w:rsidRPr="00565CD0" w:rsidRDefault="00F932AE" w:rsidP="00F932AE">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Filtro por medalha</w:t>
            </w:r>
          </w:p>
        </w:tc>
        <w:tc>
          <w:tcPr>
            <w:tcW w:w="3720" w:type="dxa"/>
            <w:vAlign w:val="center"/>
          </w:tcPr>
          <w:p w14:paraId="69DD4EF4" w14:textId="0219B48C" w:rsidR="00F932AE" w:rsidRPr="00565CD0" w:rsidRDefault="00F932AE" w:rsidP="00F932AE">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Lista os países de acordo com medalha em questão;</w:t>
            </w:r>
          </w:p>
        </w:tc>
        <w:tc>
          <w:tcPr>
            <w:tcW w:w="2214" w:type="dxa"/>
            <w:vAlign w:val="center"/>
          </w:tcPr>
          <w:p w14:paraId="6A2AD6F5" w14:textId="5F148341" w:rsidR="00F932AE" w:rsidRPr="00565CD0" w:rsidRDefault="00F932AE" w:rsidP="00F932AE">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Menu Lateral</w:t>
            </w:r>
          </w:p>
        </w:tc>
      </w:tr>
      <w:tr w:rsidR="00F932AE" w:rsidRPr="00565CD0" w14:paraId="72BAE2CE" w14:textId="77777777" w:rsidTr="00217A6D">
        <w:trPr>
          <w:cantSplit/>
          <w:jc w:val="center"/>
        </w:trPr>
        <w:tc>
          <w:tcPr>
            <w:tcW w:w="2193" w:type="dxa"/>
            <w:vAlign w:val="center"/>
          </w:tcPr>
          <w:p w14:paraId="7EC993A5" w14:textId="5A013699" w:rsidR="00F932AE" w:rsidRPr="00565CD0" w:rsidRDefault="00F932AE" w:rsidP="00F932AE">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Filtro por modalidade</w:t>
            </w:r>
          </w:p>
        </w:tc>
        <w:tc>
          <w:tcPr>
            <w:tcW w:w="3720" w:type="dxa"/>
            <w:vAlign w:val="center"/>
          </w:tcPr>
          <w:p w14:paraId="163212D6" w14:textId="230CD42A" w:rsidR="00F932AE" w:rsidRPr="00565CD0" w:rsidRDefault="00F932AE" w:rsidP="00F932AE">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Lista os países de acordo com a modalidade/modalidades em questão</w:t>
            </w:r>
          </w:p>
        </w:tc>
        <w:tc>
          <w:tcPr>
            <w:tcW w:w="2214" w:type="dxa"/>
            <w:vAlign w:val="center"/>
          </w:tcPr>
          <w:p w14:paraId="1A0952D1" w14:textId="6DF7A558" w:rsidR="00F932AE" w:rsidRPr="00565CD0" w:rsidRDefault="00F932AE" w:rsidP="00F932AE">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Menu Lateral</w:t>
            </w:r>
          </w:p>
        </w:tc>
      </w:tr>
      <w:tr w:rsidR="00F932AE" w:rsidRPr="00582089" w14:paraId="5FAA613F" w14:textId="77777777" w:rsidTr="00217A6D">
        <w:trPr>
          <w:cantSplit/>
          <w:jc w:val="center"/>
        </w:trPr>
        <w:tc>
          <w:tcPr>
            <w:tcW w:w="2193" w:type="dxa"/>
            <w:vAlign w:val="center"/>
          </w:tcPr>
          <w:p w14:paraId="069BF299" w14:textId="1B35468C" w:rsidR="00F932AE" w:rsidRPr="00565CD0" w:rsidRDefault="00F932AE" w:rsidP="00F932AE">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Link para a Janela de login</w:t>
            </w:r>
          </w:p>
        </w:tc>
        <w:tc>
          <w:tcPr>
            <w:tcW w:w="3720" w:type="dxa"/>
            <w:vAlign w:val="center"/>
          </w:tcPr>
          <w:p w14:paraId="27B69181" w14:textId="65189978" w:rsidR="00F932AE" w:rsidRPr="00565CD0" w:rsidRDefault="00F932AE" w:rsidP="00F932AE">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Link que leva para a área de login</w:t>
            </w:r>
          </w:p>
        </w:tc>
        <w:tc>
          <w:tcPr>
            <w:tcW w:w="2214" w:type="dxa"/>
            <w:vAlign w:val="center"/>
          </w:tcPr>
          <w:p w14:paraId="21F8C500" w14:textId="3A7E8720" w:rsidR="00F932AE" w:rsidRPr="00565CD0" w:rsidRDefault="00F932AE" w:rsidP="00F932AE">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Menu Lateral</w:t>
            </w:r>
          </w:p>
        </w:tc>
      </w:tr>
    </w:tbl>
    <w:p w14:paraId="1B3B8BFD" w14:textId="5487C5BC" w:rsidR="00F932AE" w:rsidRPr="00F932AE" w:rsidRDefault="00F932AE" w:rsidP="00F932AE">
      <w:pPr>
        <w:pStyle w:val="NormalWeb"/>
        <w:spacing w:before="240" w:beforeAutospacing="0" w:after="240" w:afterAutospacing="0"/>
        <w:jc w:val="both"/>
        <w:rPr>
          <w:color w:val="000000" w:themeColor="text1"/>
          <w:sz w:val="20"/>
          <w:szCs w:val="20"/>
        </w:rPr>
      </w:pPr>
    </w:p>
    <w:p w14:paraId="47A9CB9D" w14:textId="7C5AFC63" w:rsidR="00F932AE" w:rsidRPr="00F932AE" w:rsidRDefault="00F932AE" w:rsidP="00F932AE">
      <w:pPr>
        <w:pStyle w:val="NormalWeb"/>
        <w:spacing w:before="240" w:beforeAutospacing="0" w:after="240" w:afterAutospacing="0"/>
        <w:jc w:val="both"/>
        <w:rPr>
          <w:rFonts w:ascii="Arial" w:hAnsi="Arial" w:cs="Arial"/>
          <w:color w:val="000000" w:themeColor="text1"/>
          <w:sz w:val="20"/>
          <w:szCs w:val="20"/>
        </w:rPr>
      </w:pPr>
      <w:r w:rsidRPr="00DC43C8">
        <w:rPr>
          <w:rFonts w:ascii="Arial" w:hAnsi="Arial" w:cs="Arial"/>
          <w:b/>
          <w:bCs/>
          <w:color w:val="000000" w:themeColor="text1"/>
          <w:sz w:val="20"/>
          <w:szCs w:val="20"/>
        </w:rPr>
        <w:t> </w:t>
      </w:r>
      <w:r w:rsidR="00DC43C8" w:rsidRPr="00DC43C8">
        <w:rPr>
          <w:rFonts w:ascii="Arial" w:hAnsi="Arial" w:cs="Arial"/>
          <w:b/>
          <w:bCs/>
          <w:color w:val="000000" w:themeColor="text1"/>
          <w:sz w:val="20"/>
          <w:szCs w:val="20"/>
        </w:rPr>
        <w:t>4.</w:t>
      </w:r>
      <w:r w:rsidRPr="00F932AE">
        <w:rPr>
          <w:rFonts w:ascii="Arial" w:hAnsi="Arial" w:cs="Arial"/>
          <w:b/>
          <w:bCs/>
          <w:color w:val="000000" w:themeColor="text1"/>
          <w:sz w:val="20"/>
          <w:szCs w:val="20"/>
        </w:rPr>
        <w:t>1.2</w:t>
      </w:r>
      <w:r w:rsidRPr="00F932AE">
        <w:rPr>
          <w:rFonts w:ascii="Arial" w:hAnsi="Arial" w:cs="Arial"/>
          <w:color w:val="000000" w:themeColor="text1"/>
          <w:sz w:val="20"/>
          <w:szCs w:val="20"/>
        </w:rPr>
        <w:t xml:space="preserve">   </w:t>
      </w:r>
      <w:proofErr w:type="spellStart"/>
      <w:r w:rsidRPr="00F932AE">
        <w:rPr>
          <w:rFonts w:ascii="Arial" w:hAnsi="Arial" w:cs="Arial"/>
          <w:b/>
          <w:bCs/>
          <w:color w:val="000000" w:themeColor="text1"/>
          <w:sz w:val="20"/>
          <w:szCs w:val="20"/>
        </w:rPr>
        <w:t>Janela</w:t>
      </w:r>
      <w:proofErr w:type="spellEnd"/>
      <w:r w:rsidRPr="00F932AE">
        <w:rPr>
          <w:rFonts w:ascii="Arial" w:hAnsi="Arial" w:cs="Arial"/>
          <w:b/>
          <w:bCs/>
          <w:color w:val="000000" w:themeColor="text1"/>
          <w:sz w:val="20"/>
          <w:szCs w:val="20"/>
        </w:rPr>
        <w:t xml:space="preserve"> de Login</w:t>
      </w:r>
    </w:p>
    <w:p w14:paraId="57F51588" w14:textId="7A936497" w:rsidR="00F932AE" w:rsidRPr="00F932AE" w:rsidRDefault="00F932AE" w:rsidP="00F932AE">
      <w:pPr>
        <w:pStyle w:val="NormalWeb"/>
        <w:spacing w:before="240" w:beforeAutospacing="0" w:after="240" w:afterAutospacing="0"/>
        <w:jc w:val="center"/>
        <w:rPr>
          <w:color w:val="000000" w:themeColor="text1"/>
          <w:sz w:val="20"/>
          <w:szCs w:val="20"/>
        </w:rPr>
      </w:pPr>
      <w:r w:rsidRPr="00F932AE">
        <w:rPr>
          <w:b/>
          <w:bCs/>
          <w:noProof/>
          <w:color w:val="000000" w:themeColor="text1"/>
          <w:sz w:val="20"/>
          <w:szCs w:val="20"/>
          <w:bdr w:val="none" w:sz="0" w:space="0" w:color="auto" w:frame="1"/>
        </w:rPr>
        <w:drawing>
          <wp:inline distT="0" distB="0" distL="0" distR="0" wp14:anchorId="4C79350B" wp14:editId="30CB7C84">
            <wp:extent cx="3829050" cy="2321599"/>
            <wp:effectExtent l="0" t="0" r="0" b="254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8565" cy="2327368"/>
                    </a:xfrm>
                    <a:prstGeom prst="rect">
                      <a:avLst/>
                    </a:prstGeom>
                    <a:noFill/>
                    <a:ln>
                      <a:noFill/>
                    </a:ln>
                  </pic:spPr>
                </pic:pic>
              </a:graphicData>
            </a:graphic>
          </wp:inline>
        </w:drawing>
      </w:r>
    </w:p>
    <w:p w14:paraId="7047F7E4" w14:textId="7A87D26E" w:rsidR="00F932AE" w:rsidRPr="00B35CD1" w:rsidRDefault="00DC43C8" w:rsidP="00F932AE">
      <w:pPr>
        <w:pStyle w:val="Ttulo4"/>
        <w:numPr>
          <w:ilvl w:val="0"/>
          <w:numId w:val="0"/>
        </w:numPr>
        <w:spacing w:before="240" w:after="40"/>
        <w:rPr>
          <w:color w:val="000000" w:themeColor="text1"/>
          <w:lang w:val="pt-BR"/>
          <w:rPrChange w:id="121" w:author="HALLIDAY" w:date="2021-08-13T20:09:00Z">
            <w:rPr>
              <w:color w:val="000000" w:themeColor="text1"/>
            </w:rPr>
          </w:rPrChange>
        </w:rPr>
      </w:pPr>
      <w:r w:rsidRPr="00B35CD1">
        <w:rPr>
          <w:color w:val="000000" w:themeColor="text1"/>
          <w:lang w:val="pt-BR"/>
          <w:rPrChange w:id="122" w:author="HALLIDAY" w:date="2021-08-13T20:09:00Z">
            <w:rPr>
              <w:color w:val="000000" w:themeColor="text1"/>
            </w:rPr>
          </w:rPrChange>
        </w:rPr>
        <w:t>4</w:t>
      </w:r>
      <w:r w:rsidR="00F932AE" w:rsidRPr="00B35CD1">
        <w:rPr>
          <w:color w:val="000000" w:themeColor="text1"/>
          <w:lang w:val="pt-BR"/>
          <w:rPrChange w:id="123" w:author="HALLIDAY" w:date="2021-08-13T20:09:00Z">
            <w:rPr>
              <w:color w:val="000000" w:themeColor="text1"/>
            </w:rPr>
          </w:rPrChange>
        </w:rPr>
        <w:t>.1.2.1</w:t>
      </w:r>
      <w:r w:rsidR="00F932AE" w:rsidRPr="00B35CD1">
        <w:rPr>
          <w:b/>
          <w:bCs/>
          <w:color w:val="000000" w:themeColor="text1"/>
          <w:lang w:val="pt-BR"/>
          <w:rPrChange w:id="124" w:author="HALLIDAY" w:date="2021-08-13T20:09:00Z">
            <w:rPr>
              <w:b/>
              <w:bCs/>
              <w:color w:val="000000" w:themeColor="text1"/>
            </w:rPr>
          </w:rPrChange>
        </w:rPr>
        <w:t xml:space="preserve">   </w:t>
      </w:r>
      <w:r w:rsidR="00F932AE" w:rsidRPr="00B35CD1">
        <w:rPr>
          <w:color w:val="000000" w:themeColor="text1"/>
          <w:lang w:val="pt-BR"/>
          <w:rPrChange w:id="125" w:author="HALLIDAY" w:date="2021-08-13T20:09:00Z">
            <w:rPr>
              <w:color w:val="000000" w:themeColor="text1"/>
            </w:rPr>
          </w:rPrChange>
        </w:rPr>
        <w:t>Layout</w:t>
      </w:r>
    </w:p>
    <w:p w14:paraId="13FDDED7"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126" w:author="HALLIDAY" w:date="2021-08-13T20:09:00Z">
            <w:rPr>
              <w:color w:val="000000" w:themeColor="text1"/>
              <w:sz w:val="20"/>
              <w:szCs w:val="20"/>
            </w:rPr>
          </w:rPrChange>
        </w:rPr>
      </w:pPr>
      <w:r w:rsidRPr="00B35CD1">
        <w:rPr>
          <w:color w:val="000000" w:themeColor="text1"/>
          <w:sz w:val="20"/>
          <w:szCs w:val="20"/>
          <w:lang w:val="pt-BR"/>
          <w:rPrChange w:id="127" w:author="HALLIDAY" w:date="2021-08-13T20:09:00Z">
            <w:rPr>
              <w:color w:val="000000" w:themeColor="text1"/>
              <w:sz w:val="20"/>
              <w:szCs w:val="20"/>
            </w:rPr>
          </w:rPrChange>
        </w:rPr>
        <w:t>A Janela de Login conterá um formulário que irá permitir o login de Administradores e Super Administradores nos seus respectivos painéis administrativos</w:t>
      </w:r>
    </w:p>
    <w:p w14:paraId="0D5A9F12" w14:textId="66819F32" w:rsidR="00F932AE" w:rsidRPr="00B35CD1" w:rsidRDefault="00DC43C8" w:rsidP="00F932AE">
      <w:pPr>
        <w:pStyle w:val="Ttulo4"/>
        <w:numPr>
          <w:ilvl w:val="0"/>
          <w:numId w:val="0"/>
        </w:numPr>
        <w:spacing w:before="240" w:after="40"/>
        <w:rPr>
          <w:color w:val="000000" w:themeColor="text1"/>
          <w:lang w:val="pt-BR"/>
          <w:rPrChange w:id="128" w:author="HALLIDAY" w:date="2021-08-13T20:09:00Z">
            <w:rPr>
              <w:color w:val="000000" w:themeColor="text1"/>
            </w:rPr>
          </w:rPrChange>
        </w:rPr>
      </w:pPr>
      <w:r w:rsidRPr="00B35CD1">
        <w:rPr>
          <w:color w:val="000000" w:themeColor="text1"/>
          <w:lang w:val="pt-BR"/>
          <w:rPrChange w:id="129" w:author="HALLIDAY" w:date="2021-08-13T20:09:00Z">
            <w:rPr>
              <w:color w:val="000000" w:themeColor="text1"/>
            </w:rPr>
          </w:rPrChange>
        </w:rPr>
        <w:lastRenderedPageBreak/>
        <w:t>4</w:t>
      </w:r>
      <w:r w:rsidR="00F932AE" w:rsidRPr="00B35CD1">
        <w:rPr>
          <w:color w:val="000000" w:themeColor="text1"/>
          <w:lang w:val="pt-BR"/>
          <w:rPrChange w:id="130" w:author="HALLIDAY" w:date="2021-08-13T20:09:00Z">
            <w:rPr>
              <w:color w:val="000000" w:themeColor="text1"/>
            </w:rPr>
          </w:rPrChange>
        </w:rPr>
        <w:t>.1.2.2</w:t>
      </w:r>
      <w:r w:rsidR="00F932AE" w:rsidRPr="00B35CD1">
        <w:rPr>
          <w:b/>
          <w:bCs/>
          <w:color w:val="000000" w:themeColor="text1"/>
          <w:lang w:val="pt-BR"/>
          <w:rPrChange w:id="131" w:author="HALLIDAY" w:date="2021-08-13T20:09:00Z">
            <w:rPr>
              <w:b/>
              <w:bCs/>
              <w:color w:val="000000" w:themeColor="text1"/>
            </w:rPr>
          </w:rPrChange>
        </w:rPr>
        <w:t xml:space="preserve">   </w:t>
      </w:r>
      <w:r w:rsidR="00F932AE" w:rsidRPr="00B35CD1">
        <w:rPr>
          <w:color w:val="000000" w:themeColor="text1"/>
          <w:lang w:val="pt-BR"/>
          <w:rPrChange w:id="132" w:author="HALLIDAY" w:date="2021-08-13T20:09:00Z">
            <w:rPr>
              <w:color w:val="000000" w:themeColor="text1"/>
            </w:rPr>
          </w:rPrChange>
        </w:rPr>
        <w:t>Relacionamento com outras interfaces</w:t>
      </w:r>
    </w:p>
    <w:p w14:paraId="68953B85"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133" w:author="HALLIDAY" w:date="2021-08-13T20:09:00Z">
            <w:rPr>
              <w:color w:val="000000" w:themeColor="text1"/>
              <w:sz w:val="20"/>
              <w:szCs w:val="20"/>
            </w:rPr>
          </w:rPrChange>
        </w:rPr>
      </w:pPr>
      <w:r w:rsidRPr="00B35CD1">
        <w:rPr>
          <w:color w:val="000000" w:themeColor="text1"/>
          <w:sz w:val="20"/>
          <w:szCs w:val="20"/>
          <w:lang w:val="pt-BR"/>
          <w:rPrChange w:id="134" w:author="HALLIDAY" w:date="2021-08-13T20:09:00Z">
            <w:rPr>
              <w:color w:val="000000" w:themeColor="text1"/>
              <w:sz w:val="20"/>
              <w:szCs w:val="20"/>
            </w:rPr>
          </w:rPrChange>
        </w:rPr>
        <w:t>Da Janela principal será possível visualizar um ícone que levará para a Janela de cadastro de administradores, caso ainda não seja cadastrado.</w:t>
      </w:r>
    </w:p>
    <w:p w14:paraId="4019502F" w14:textId="47E5CD4D" w:rsidR="00F932AE" w:rsidRPr="00B35CD1" w:rsidRDefault="00DC43C8" w:rsidP="00F932AE">
      <w:pPr>
        <w:pStyle w:val="Ttulo4"/>
        <w:numPr>
          <w:ilvl w:val="0"/>
          <w:numId w:val="0"/>
        </w:numPr>
        <w:spacing w:before="240" w:after="40"/>
        <w:rPr>
          <w:color w:val="000000" w:themeColor="text1"/>
          <w:lang w:val="pt-BR"/>
          <w:rPrChange w:id="135" w:author="HALLIDAY" w:date="2021-08-13T20:09:00Z">
            <w:rPr>
              <w:color w:val="000000" w:themeColor="text1"/>
            </w:rPr>
          </w:rPrChange>
        </w:rPr>
      </w:pPr>
      <w:r w:rsidRPr="00B35CD1">
        <w:rPr>
          <w:color w:val="000000" w:themeColor="text1"/>
          <w:lang w:val="pt-BR"/>
          <w:rPrChange w:id="136" w:author="HALLIDAY" w:date="2021-08-13T20:09:00Z">
            <w:rPr>
              <w:color w:val="000000" w:themeColor="text1"/>
            </w:rPr>
          </w:rPrChange>
        </w:rPr>
        <w:t>4</w:t>
      </w:r>
      <w:r w:rsidR="00F932AE" w:rsidRPr="00B35CD1">
        <w:rPr>
          <w:color w:val="000000" w:themeColor="text1"/>
          <w:lang w:val="pt-BR"/>
          <w:rPrChange w:id="137" w:author="HALLIDAY" w:date="2021-08-13T20:09:00Z">
            <w:rPr>
              <w:color w:val="000000" w:themeColor="text1"/>
            </w:rPr>
          </w:rPrChange>
        </w:rPr>
        <w:t>.1.2.3</w:t>
      </w:r>
      <w:r w:rsidR="00F932AE" w:rsidRPr="00B35CD1">
        <w:rPr>
          <w:b/>
          <w:bCs/>
          <w:color w:val="000000" w:themeColor="text1"/>
          <w:lang w:val="pt-BR"/>
          <w:rPrChange w:id="138" w:author="HALLIDAY" w:date="2021-08-13T20:09:00Z">
            <w:rPr>
              <w:b/>
              <w:bCs/>
              <w:color w:val="000000" w:themeColor="text1"/>
            </w:rPr>
          </w:rPrChange>
        </w:rPr>
        <w:t xml:space="preserve">   </w:t>
      </w:r>
      <w:r w:rsidR="00F932AE" w:rsidRPr="00B35CD1">
        <w:rPr>
          <w:color w:val="000000" w:themeColor="text1"/>
          <w:lang w:val="pt-BR"/>
          <w:rPrChange w:id="139" w:author="HALLIDAY" w:date="2021-08-13T20:09:00Z">
            <w:rPr>
              <w:color w:val="000000" w:themeColor="text1"/>
            </w:rPr>
          </w:rPrChange>
        </w:rPr>
        <w:t>Campos</w:t>
      </w:r>
    </w:p>
    <w:p w14:paraId="2625E003"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140" w:author="HALLIDAY" w:date="2021-08-13T20:09:00Z">
            <w:rPr>
              <w:color w:val="000000" w:themeColor="text1"/>
              <w:sz w:val="20"/>
              <w:szCs w:val="20"/>
            </w:rPr>
          </w:rPrChange>
        </w:rPr>
      </w:pPr>
      <w:r w:rsidRPr="00B35CD1">
        <w:rPr>
          <w:color w:val="000000" w:themeColor="text1"/>
          <w:sz w:val="20"/>
          <w:szCs w:val="20"/>
          <w:lang w:val="pt-BR"/>
          <w:rPrChange w:id="141" w:author="HALLIDAY" w:date="2021-08-13T20:09:00Z">
            <w:rPr>
              <w:color w:val="000000" w:themeColor="text1"/>
              <w:sz w:val="20"/>
              <w:szCs w:val="20"/>
            </w:rPr>
          </w:rPrChange>
        </w:rPr>
        <w:t>Serão apresentados os seguintes campos:</w:t>
      </w:r>
    </w:p>
    <w:p w14:paraId="160F8AC4" w14:textId="624EFFB6" w:rsidR="00F932AE" w:rsidRPr="00B35CD1" w:rsidRDefault="00F932AE" w:rsidP="00F932AE">
      <w:pPr>
        <w:pStyle w:val="NormalWeb"/>
        <w:spacing w:before="240" w:beforeAutospacing="0" w:after="240" w:afterAutospacing="0"/>
        <w:rPr>
          <w:color w:val="000000" w:themeColor="text1"/>
          <w:sz w:val="20"/>
          <w:szCs w:val="20"/>
          <w:lang w:val="pt-BR"/>
          <w:rPrChange w:id="142" w:author="HALLIDAY" w:date="2021-08-13T20:09:00Z">
            <w:rPr>
              <w:color w:val="000000" w:themeColor="text1"/>
              <w:sz w:val="20"/>
              <w:szCs w:val="20"/>
            </w:rPr>
          </w:rPrChange>
        </w:rPr>
      </w:pPr>
      <w:r w:rsidRPr="00B35CD1">
        <w:rPr>
          <w:color w:val="000000" w:themeColor="text1"/>
          <w:sz w:val="20"/>
          <w:szCs w:val="20"/>
          <w:lang w:val="pt-BR"/>
          <w:rPrChange w:id="143" w:author="HALLIDAY" w:date="2021-08-13T20:09:00Z">
            <w:rPr>
              <w:color w:val="000000" w:themeColor="text1"/>
              <w:sz w:val="20"/>
              <w:szCs w:val="20"/>
            </w:rPr>
          </w:rPrChange>
        </w:rPr>
        <w:t xml:space="preserve">            </w:t>
      </w:r>
      <w:r w:rsidR="00E32417" w:rsidRPr="00B35CD1">
        <w:rPr>
          <w:color w:val="000000" w:themeColor="text1"/>
          <w:sz w:val="20"/>
          <w:szCs w:val="20"/>
          <w:lang w:val="pt-BR"/>
          <w:rPrChange w:id="144" w:author="HALLIDAY" w:date="2021-08-13T20:09:00Z">
            <w:rPr>
              <w:color w:val="000000" w:themeColor="text1"/>
              <w:sz w:val="20"/>
              <w:szCs w:val="20"/>
            </w:rPr>
          </w:rPrChange>
        </w:rPr>
        <w:tab/>
      </w:r>
      <w:r w:rsidRPr="00B35CD1">
        <w:rPr>
          <w:color w:val="000000" w:themeColor="text1"/>
          <w:sz w:val="20"/>
          <w:szCs w:val="20"/>
          <w:lang w:val="pt-BR"/>
          <w:rPrChange w:id="145" w:author="HALLIDAY" w:date="2021-08-13T20:09:00Z">
            <w:rPr>
              <w:color w:val="000000" w:themeColor="text1"/>
              <w:sz w:val="20"/>
              <w:szCs w:val="20"/>
            </w:rPr>
          </w:rPrChange>
        </w:rPr>
        <w:t>Formulário de Login:</w:t>
      </w:r>
    </w:p>
    <w:p w14:paraId="6D4B331A" w14:textId="72CFFA9B" w:rsidR="00F932AE" w:rsidRPr="00B35CD1" w:rsidRDefault="00F932AE" w:rsidP="00E32417">
      <w:pPr>
        <w:pStyle w:val="NormalWeb"/>
        <w:spacing w:before="240" w:beforeAutospacing="0" w:after="240" w:afterAutospacing="0"/>
        <w:ind w:left="1440"/>
        <w:rPr>
          <w:color w:val="000000" w:themeColor="text1"/>
          <w:sz w:val="20"/>
          <w:szCs w:val="20"/>
          <w:lang w:val="pt-BR"/>
          <w:rPrChange w:id="146" w:author="HALLIDAY" w:date="2021-08-13T20:09:00Z">
            <w:rPr>
              <w:color w:val="000000" w:themeColor="text1"/>
              <w:sz w:val="20"/>
              <w:szCs w:val="20"/>
            </w:rPr>
          </w:rPrChange>
        </w:rPr>
      </w:pPr>
      <w:r w:rsidRPr="00B35CD1">
        <w:rPr>
          <w:color w:val="000000" w:themeColor="text1"/>
          <w:sz w:val="20"/>
          <w:szCs w:val="20"/>
          <w:lang w:val="pt-BR"/>
          <w:rPrChange w:id="147" w:author="HALLIDAY" w:date="2021-08-13T20:09:00Z">
            <w:rPr>
              <w:color w:val="000000" w:themeColor="text1"/>
              <w:sz w:val="20"/>
              <w:szCs w:val="20"/>
            </w:rPr>
          </w:rPrChange>
        </w:rPr>
        <w:t xml:space="preserve">- Usuário </w:t>
      </w:r>
      <w:r w:rsidR="00E32417" w:rsidRPr="00B35CD1">
        <w:rPr>
          <w:color w:val="000000" w:themeColor="text1"/>
          <w:sz w:val="20"/>
          <w:szCs w:val="20"/>
          <w:lang w:val="pt-BR"/>
          <w:rPrChange w:id="148" w:author="HALLIDAY" w:date="2021-08-13T20:09:00Z">
            <w:rPr>
              <w:color w:val="000000" w:themeColor="text1"/>
              <w:sz w:val="20"/>
              <w:szCs w:val="20"/>
            </w:rPr>
          </w:rPrChange>
        </w:rPr>
        <w:t>–</w:t>
      </w:r>
      <w:r w:rsidRPr="00B35CD1">
        <w:rPr>
          <w:color w:val="000000" w:themeColor="text1"/>
          <w:sz w:val="20"/>
          <w:szCs w:val="20"/>
          <w:lang w:val="pt-BR"/>
          <w:rPrChange w:id="149" w:author="HALLIDAY" w:date="2021-08-13T20:09:00Z">
            <w:rPr>
              <w:color w:val="000000" w:themeColor="text1"/>
              <w:sz w:val="20"/>
              <w:szCs w:val="20"/>
            </w:rPr>
          </w:rPrChange>
        </w:rPr>
        <w:t xml:space="preserve"> O administrador em questão deverá informar seu nome de usuário dentro do sistema;</w:t>
      </w:r>
    </w:p>
    <w:p w14:paraId="78F46B98" w14:textId="073AEFE4" w:rsidR="00F932AE" w:rsidRPr="00B35CD1" w:rsidRDefault="00F932AE" w:rsidP="00E32417">
      <w:pPr>
        <w:pStyle w:val="NormalWeb"/>
        <w:spacing w:before="240" w:beforeAutospacing="0" w:after="240" w:afterAutospacing="0"/>
        <w:ind w:left="1440"/>
        <w:rPr>
          <w:color w:val="000000" w:themeColor="text1"/>
          <w:sz w:val="20"/>
          <w:szCs w:val="20"/>
          <w:lang w:val="pt-BR"/>
          <w:rPrChange w:id="150" w:author="HALLIDAY" w:date="2021-08-13T20:09:00Z">
            <w:rPr>
              <w:color w:val="000000" w:themeColor="text1"/>
              <w:sz w:val="20"/>
              <w:szCs w:val="20"/>
            </w:rPr>
          </w:rPrChange>
        </w:rPr>
      </w:pPr>
      <w:r w:rsidRPr="00B35CD1">
        <w:rPr>
          <w:color w:val="000000" w:themeColor="text1"/>
          <w:sz w:val="20"/>
          <w:szCs w:val="20"/>
          <w:lang w:val="pt-BR"/>
          <w:rPrChange w:id="151" w:author="HALLIDAY" w:date="2021-08-13T20:09:00Z">
            <w:rPr>
              <w:color w:val="000000" w:themeColor="text1"/>
              <w:sz w:val="20"/>
              <w:szCs w:val="20"/>
            </w:rPr>
          </w:rPrChange>
        </w:rPr>
        <w:t>- Senha</w:t>
      </w:r>
      <w:r w:rsidR="00E32417" w:rsidRPr="00B35CD1">
        <w:rPr>
          <w:color w:val="000000" w:themeColor="text1"/>
          <w:sz w:val="20"/>
          <w:szCs w:val="20"/>
          <w:lang w:val="pt-BR"/>
          <w:rPrChange w:id="152" w:author="HALLIDAY" w:date="2021-08-13T20:09:00Z">
            <w:rPr>
              <w:color w:val="000000" w:themeColor="text1"/>
              <w:sz w:val="20"/>
              <w:szCs w:val="20"/>
            </w:rPr>
          </w:rPrChange>
        </w:rPr>
        <w:t xml:space="preserve"> </w:t>
      </w:r>
      <w:r w:rsidRPr="00B35CD1">
        <w:rPr>
          <w:color w:val="000000" w:themeColor="text1"/>
          <w:sz w:val="20"/>
          <w:szCs w:val="20"/>
          <w:lang w:val="pt-BR"/>
          <w:rPrChange w:id="153" w:author="HALLIDAY" w:date="2021-08-13T20:09:00Z">
            <w:rPr>
              <w:color w:val="000000" w:themeColor="text1"/>
              <w:sz w:val="20"/>
              <w:szCs w:val="20"/>
            </w:rPr>
          </w:rPrChange>
        </w:rPr>
        <w:t>– O administrador em questão deverá informar sua senha de usuário dentro do sistema</w:t>
      </w:r>
    </w:p>
    <w:p w14:paraId="53D0AFDC" w14:textId="1E44E2F9" w:rsidR="00F932AE" w:rsidRPr="00B35CD1" w:rsidRDefault="00DC43C8" w:rsidP="00D665F1">
      <w:pPr>
        <w:pStyle w:val="Ttulo4"/>
        <w:numPr>
          <w:ilvl w:val="0"/>
          <w:numId w:val="0"/>
        </w:numPr>
        <w:spacing w:before="240" w:after="40"/>
        <w:rPr>
          <w:color w:val="000000" w:themeColor="text1"/>
          <w:lang w:val="pt-BR"/>
          <w:rPrChange w:id="154" w:author="HALLIDAY" w:date="2021-08-13T20:09:00Z">
            <w:rPr>
              <w:color w:val="000000" w:themeColor="text1"/>
            </w:rPr>
          </w:rPrChange>
        </w:rPr>
      </w:pPr>
      <w:r w:rsidRPr="00B35CD1">
        <w:rPr>
          <w:color w:val="000000" w:themeColor="text1"/>
          <w:lang w:val="pt-BR"/>
          <w:rPrChange w:id="155" w:author="HALLIDAY" w:date="2021-08-13T20:09:00Z">
            <w:rPr>
              <w:color w:val="000000" w:themeColor="text1"/>
            </w:rPr>
          </w:rPrChange>
        </w:rPr>
        <w:t>4</w:t>
      </w:r>
      <w:r w:rsidR="00F932AE" w:rsidRPr="00B35CD1">
        <w:rPr>
          <w:color w:val="000000" w:themeColor="text1"/>
          <w:lang w:val="pt-BR"/>
          <w:rPrChange w:id="156" w:author="HALLIDAY" w:date="2021-08-13T20:09:00Z">
            <w:rPr>
              <w:color w:val="000000" w:themeColor="text1"/>
            </w:rPr>
          </w:rPrChange>
        </w:rPr>
        <w:t>.1.2.4</w:t>
      </w:r>
      <w:r w:rsidR="00F932AE" w:rsidRPr="00B35CD1">
        <w:rPr>
          <w:b/>
          <w:bCs/>
          <w:color w:val="000000" w:themeColor="text1"/>
          <w:lang w:val="pt-BR"/>
          <w:rPrChange w:id="157" w:author="HALLIDAY" w:date="2021-08-13T20:09:00Z">
            <w:rPr>
              <w:b/>
              <w:bCs/>
              <w:color w:val="000000" w:themeColor="text1"/>
            </w:rPr>
          </w:rPrChange>
        </w:rPr>
        <w:t xml:space="preserve">   </w:t>
      </w:r>
      <w:r w:rsidR="00F932AE" w:rsidRPr="00B35CD1">
        <w:rPr>
          <w:color w:val="000000" w:themeColor="text1"/>
          <w:lang w:val="pt-BR"/>
          <w:rPrChange w:id="158" w:author="HALLIDAY" w:date="2021-08-13T20:09:00Z">
            <w:rPr>
              <w:color w:val="000000" w:themeColor="text1"/>
            </w:rPr>
          </w:rPrChange>
        </w:rPr>
        <w:t>Comandos</w:t>
      </w:r>
    </w:p>
    <w:p w14:paraId="07F77EB1" w14:textId="26FB2606"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159" w:author="HALLIDAY" w:date="2021-08-13T20:09:00Z">
            <w:rPr>
              <w:color w:val="000000" w:themeColor="text1"/>
              <w:sz w:val="20"/>
              <w:szCs w:val="20"/>
            </w:rPr>
          </w:rPrChange>
        </w:rPr>
      </w:pPr>
      <w:r w:rsidRPr="00B35CD1">
        <w:rPr>
          <w:color w:val="000000" w:themeColor="text1"/>
          <w:sz w:val="20"/>
          <w:szCs w:val="20"/>
          <w:lang w:val="pt-BR"/>
          <w:rPrChange w:id="160" w:author="HALLIDAY" w:date="2021-08-13T20:09:00Z">
            <w:rPr>
              <w:color w:val="000000" w:themeColor="text1"/>
              <w:sz w:val="20"/>
              <w:szCs w:val="20"/>
            </w:rPr>
          </w:rPrChange>
        </w:rPr>
        <w:t>A Tabela apresenta os comandos relacionados com a interface principal do software.</w:t>
      </w:r>
    </w:p>
    <w:p w14:paraId="441EBF26" w14:textId="774B7577" w:rsidR="00F932AE" w:rsidRPr="00B35CD1" w:rsidRDefault="00F932AE" w:rsidP="00F65839">
      <w:pPr>
        <w:pStyle w:val="NormalWeb"/>
        <w:spacing w:before="240" w:beforeAutospacing="0" w:after="240" w:afterAutospacing="0"/>
        <w:jc w:val="center"/>
        <w:rPr>
          <w:color w:val="000000" w:themeColor="text1"/>
          <w:sz w:val="20"/>
          <w:szCs w:val="20"/>
          <w:lang w:val="pt-BR"/>
          <w:rPrChange w:id="161" w:author="HALLIDAY" w:date="2021-08-13T20:09:00Z">
            <w:rPr>
              <w:color w:val="000000" w:themeColor="text1"/>
              <w:sz w:val="20"/>
              <w:szCs w:val="20"/>
            </w:rPr>
          </w:rPrChange>
        </w:rPr>
      </w:pPr>
      <w:r w:rsidRPr="00B35CD1">
        <w:rPr>
          <w:color w:val="000000" w:themeColor="text1"/>
          <w:sz w:val="20"/>
          <w:szCs w:val="20"/>
          <w:lang w:val="pt-BR"/>
          <w:rPrChange w:id="162" w:author="HALLIDAY" w:date="2021-08-13T20:09:00Z">
            <w:rPr>
              <w:color w:val="000000" w:themeColor="text1"/>
              <w:sz w:val="20"/>
              <w:szCs w:val="20"/>
            </w:rPr>
          </w:rPrChange>
        </w:rPr>
        <w:t>Tabela 5: Lista de Comandos – Janela de Login</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F65839" w:rsidRPr="00565CD0" w14:paraId="6814410D" w14:textId="77777777" w:rsidTr="00217A6D">
        <w:trPr>
          <w:tblHeader/>
          <w:jc w:val="center"/>
        </w:trPr>
        <w:tc>
          <w:tcPr>
            <w:tcW w:w="2193" w:type="dxa"/>
            <w:shd w:val="clear" w:color="auto" w:fill="003366"/>
            <w:vAlign w:val="center"/>
          </w:tcPr>
          <w:p w14:paraId="4D17F54A" w14:textId="77777777" w:rsidR="00F65839" w:rsidRPr="00565CD0" w:rsidRDefault="00F65839" w:rsidP="00217A6D">
            <w:pPr>
              <w:jc w:val="center"/>
              <w:rPr>
                <w:b/>
                <w:color w:val="FFFFFF"/>
              </w:rPr>
            </w:pPr>
            <w:r w:rsidRPr="00565CD0">
              <w:rPr>
                <w:b/>
                <w:color w:val="FFFFFF"/>
              </w:rPr>
              <w:t>Nome</w:t>
            </w:r>
          </w:p>
        </w:tc>
        <w:tc>
          <w:tcPr>
            <w:tcW w:w="3720" w:type="dxa"/>
            <w:shd w:val="clear" w:color="auto" w:fill="003366"/>
            <w:vAlign w:val="center"/>
          </w:tcPr>
          <w:p w14:paraId="2B29F7F1" w14:textId="77777777" w:rsidR="00F65839" w:rsidRPr="00565CD0" w:rsidRDefault="00F65839" w:rsidP="00217A6D">
            <w:pPr>
              <w:jc w:val="center"/>
              <w:rPr>
                <w:b/>
                <w:color w:val="FFFFFF"/>
              </w:rPr>
            </w:pPr>
            <w:proofErr w:type="spellStart"/>
            <w:r w:rsidRPr="00565CD0">
              <w:rPr>
                <w:b/>
                <w:color w:val="FFFFFF"/>
              </w:rPr>
              <w:t>Ação</w:t>
            </w:r>
            <w:proofErr w:type="spellEnd"/>
          </w:p>
        </w:tc>
        <w:tc>
          <w:tcPr>
            <w:tcW w:w="2214" w:type="dxa"/>
            <w:shd w:val="clear" w:color="auto" w:fill="003366"/>
            <w:vAlign w:val="center"/>
          </w:tcPr>
          <w:p w14:paraId="0419AD26" w14:textId="77777777" w:rsidR="00F65839" w:rsidRPr="00565CD0" w:rsidRDefault="00F65839" w:rsidP="00217A6D">
            <w:pPr>
              <w:jc w:val="center"/>
              <w:rPr>
                <w:b/>
                <w:color w:val="FFFFFF"/>
              </w:rPr>
            </w:pPr>
            <w:proofErr w:type="spellStart"/>
            <w:r w:rsidRPr="00565CD0">
              <w:rPr>
                <w:b/>
                <w:color w:val="FFFFFF"/>
              </w:rPr>
              <w:t>Atalho</w:t>
            </w:r>
            <w:proofErr w:type="spellEnd"/>
          </w:p>
        </w:tc>
      </w:tr>
      <w:tr w:rsidR="00F65839" w:rsidRPr="00565CD0" w14:paraId="602EFFDF" w14:textId="77777777" w:rsidTr="00217A6D">
        <w:trPr>
          <w:cantSplit/>
          <w:jc w:val="center"/>
        </w:trPr>
        <w:tc>
          <w:tcPr>
            <w:tcW w:w="2193" w:type="dxa"/>
            <w:vAlign w:val="center"/>
          </w:tcPr>
          <w:p w14:paraId="6C107D0A" w14:textId="7727C69B" w:rsidR="00F65839" w:rsidRPr="00565CD0" w:rsidRDefault="00F65839" w:rsidP="00F65839">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Entrar</w:t>
            </w:r>
          </w:p>
        </w:tc>
        <w:tc>
          <w:tcPr>
            <w:tcW w:w="3720" w:type="dxa"/>
            <w:vAlign w:val="center"/>
          </w:tcPr>
          <w:p w14:paraId="4F99E95C" w14:textId="793D6A26" w:rsidR="00F65839" w:rsidRPr="00565CD0" w:rsidRDefault="00F65839" w:rsidP="00F65839">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que efetua o login do administrador/ super administrador</w:t>
            </w:r>
          </w:p>
        </w:tc>
        <w:tc>
          <w:tcPr>
            <w:tcW w:w="2214" w:type="dxa"/>
            <w:vAlign w:val="center"/>
          </w:tcPr>
          <w:p w14:paraId="5E9A4AA8" w14:textId="56115EA6" w:rsidR="00F65839" w:rsidRPr="00565CD0" w:rsidRDefault="00F65839" w:rsidP="00F65839">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r w:rsidR="00F65839" w:rsidRPr="00565CD0" w14:paraId="6C946C09" w14:textId="77777777" w:rsidTr="00217A6D">
        <w:trPr>
          <w:cantSplit/>
          <w:jc w:val="center"/>
        </w:trPr>
        <w:tc>
          <w:tcPr>
            <w:tcW w:w="2193" w:type="dxa"/>
            <w:vAlign w:val="center"/>
          </w:tcPr>
          <w:p w14:paraId="061AFCFC" w14:textId="18B0E586" w:rsidR="00F65839" w:rsidRPr="00565CD0" w:rsidRDefault="00F65839" w:rsidP="00F65839">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Link para a área de cadastro</w:t>
            </w:r>
          </w:p>
        </w:tc>
        <w:tc>
          <w:tcPr>
            <w:tcW w:w="3720" w:type="dxa"/>
            <w:vAlign w:val="center"/>
          </w:tcPr>
          <w:p w14:paraId="54680365" w14:textId="2A780704" w:rsidR="00F65839" w:rsidRPr="00565CD0" w:rsidRDefault="00F65839" w:rsidP="00F65839">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Link que leva para a área de cadastros de novos administradores</w:t>
            </w:r>
          </w:p>
        </w:tc>
        <w:tc>
          <w:tcPr>
            <w:tcW w:w="2214" w:type="dxa"/>
            <w:vAlign w:val="center"/>
          </w:tcPr>
          <w:p w14:paraId="35572E35" w14:textId="1989F68C" w:rsidR="00F65839" w:rsidRPr="00565CD0" w:rsidRDefault="00F65839" w:rsidP="00F65839">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bl>
    <w:p w14:paraId="1071E415" w14:textId="77777777" w:rsidR="00F65839" w:rsidRDefault="00F932AE" w:rsidP="00F932AE">
      <w:pPr>
        <w:pStyle w:val="NormalWeb"/>
        <w:spacing w:before="240" w:beforeAutospacing="0" w:after="240" w:afterAutospacing="0"/>
        <w:jc w:val="both"/>
        <w:rPr>
          <w:color w:val="000000" w:themeColor="text1"/>
          <w:sz w:val="20"/>
          <w:szCs w:val="20"/>
        </w:rPr>
      </w:pPr>
      <w:r w:rsidRPr="00F932AE">
        <w:rPr>
          <w:color w:val="000000" w:themeColor="text1"/>
          <w:sz w:val="20"/>
          <w:szCs w:val="20"/>
        </w:rPr>
        <w:t> </w:t>
      </w:r>
    </w:p>
    <w:p w14:paraId="3AAC5D32" w14:textId="27D6B350" w:rsidR="00F932AE" w:rsidRPr="00F65839" w:rsidRDefault="00DC43C8" w:rsidP="00F932AE">
      <w:pPr>
        <w:pStyle w:val="NormalWeb"/>
        <w:spacing w:before="240" w:beforeAutospacing="0" w:after="240" w:afterAutospacing="0"/>
        <w:jc w:val="both"/>
        <w:rPr>
          <w:rFonts w:ascii="Arial" w:hAnsi="Arial" w:cs="Arial"/>
          <w:color w:val="000000" w:themeColor="text1"/>
          <w:sz w:val="20"/>
          <w:szCs w:val="20"/>
        </w:rPr>
      </w:pPr>
      <w:r>
        <w:rPr>
          <w:rFonts w:ascii="Arial" w:hAnsi="Arial" w:cs="Arial"/>
          <w:b/>
          <w:bCs/>
          <w:color w:val="000000" w:themeColor="text1"/>
          <w:sz w:val="20"/>
          <w:szCs w:val="20"/>
        </w:rPr>
        <w:t>4</w:t>
      </w:r>
      <w:r w:rsidR="00F932AE" w:rsidRPr="00F65839">
        <w:rPr>
          <w:rFonts w:ascii="Arial" w:hAnsi="Arial" w:cs="Arial"/>
          <w:b/>
          <w:bCs/>
          <w:color w:val="000000" w:themeColor="text1"/>
          <w:sz w:val="20"/>
          <w:szCs w:val="20"/>
        </w:rPr>
        <w:t>.1.3</w:t>
      </w:r>
      <w:r w:rsidR="00F932AE" w:rsidRPr="00F65839">
        <w:rPr>
          <w:rFonts w:ascii="Arial" w:hAnsi="Arial" w:cs="Arial"/>
          <w:color w:val="000000" w:themeColor="text1"/>
          <w:sz w:val="20"/>
          <w:szCs w:val="20"/>
        </w:rPr>
        <w:t xml:space="preserve">   </w:t>
      </w:r>
      <w:proofErr w:type="spellStart"/>
      <w:r w:rsidR="00F932AE" w:rsidRPr="00F65839">
        <w:rPr>
          <w:rFonts w:ascii="Arial" w:hAnsi="Arial" w:cs="Arial"/>
          <w:b/>
          <w:bCs/>
          <w:color w:val="000000" w:themeColor="text1"/>
          <w:sz w:val="20"/>
          <w:szCs w:val="20"/>
        </w:rPr>
        <w:t>Janela</w:t>
      </w:r>
      <w:proofErr w:type="spellEnd"/>
      <w:r w:rsidR="00F932AE" w:rsidRPr="00F65839">
        <w:rPr>
          <w:rFonts w:ascii="Arial" w:hAnsi="Arial" w:cs="Arial"/>
          <w:b/>
          <w:bCs/>
          <w:color w:val="000000" w:themeColor="text1"/>
          <w:sz w:val="20"/>
          <w:szCs w:val="20"/>
        </w:rPr>
        <w:t xml:space="preserve"> de </w:t>
      </w:r>
      <w:proofErr w:type="spellStart"/>
      <w:r w:rsidR="00F932AE" w:rsidRPr="00F65839">
        <w:rPr>
          <w:rFonts w:ascii="Arial" w:hAnsi="Arial" w:cs="Arial"/>
          <w:b/>
          <w:bCs/>
          <w:color w:val="000000" w:themeColor="text1"/>
          <w:sz w:val="20"/>
          <w:szCs w:val="20"/>
        </w:rPr>
        <w:t>Painel</w:t>
      </w:r>
      <w:proofErr w:type="spellEnd"/>
      <w:r w:rsidR="00F932AE" w:rsidRPr="00F65839">
        <w:rPr>
          <w:rFonts w:ascii="Arial" w:hAnsi="Arial" w:cs="Arial"/>
          <w:b/>
          <w:bCs/>
          <w:color w:val="000000" w:themeColor="text1"/>
          <w:sz w:val="20"/>
          <w:szCs w:val="20"/>
        </w:rPr>
        <w:t xml:space="preserve"> </w:t>
      </w:r>
      <w:proofErr w:type="spellStart"/>
      <w:r w:rsidR="00F932AE" w:rsidRPr="00F65839">
        <w:rPr>
          <w:rFonts w:ascii="Arial" w:hAnsi="Arial" w:cs="Arial"/>
          <w:b/>
          <w:bCs/>
          <w:color w:val="000000" w:themeColor="text1"/>
          <w:sz w:val="20"/>
          <w:szCs w:val="20"/>
        </w:rPr>
        <w:t>Administrativo</w:t>
      </w:r>
      <w:proofErr w:type="spellEnd"/>
      <w:r w:rsidR="00F932AE" w:rsidRPr="00F65839">
        <w:rPr>
          <w:rFonts w:ascii="Arial" w:hAnsi="Arial" w:cs="Arial"/>
          <w:b/>
          <w:bCs/>
          <w:color w:val="000000" w:themeColor="text1"/>
          <w:sz w:val="20"/>
          <w:szCs w:val="20"/>
        </w:rPr>
        <w:t xml:space="preserve"> País </w:t>
      </w:r>
    </w:p>
    <w:p w14:paraId="01801338" w14:textId="05C2E181" w:rsidR="00F932AE" w:rsidRPr="00F932AE" w:rsidRDefault="00F932AE" w:rsidP="00F65839">
      <w:pPr>
        <w:pStyle w:val="NormalWeb"/>
        <w:spacing w:before="240" w:beforeAutospacing="0" w:after="240" w:afterAutospacing="0"/>
        <w:jc w:val="center"/>
        <w:rPr>
          <w:color w:val="000000" w:themeColor="text1"/>
          <w:sz w:val="20"/>
          <w:szCs w:val="20"/>
        </w:rPr>
      </w:pPr>
      <w:r w:rsidRPr="00F932AE">
        <w:rPr>
          <w:b/>
          <w:bCs/>
          <w:noProof/>
          <w:color w:val="000000" w:themeColor="text1"/>
          <w:sz w:val="20"/>
          <w:szCs w:val="20"/>
          <w:bdr w:val="none" w:sz="0" w:space="0" w:color="auto" w:frame="1"/>
        </w:rPr>
        <w:drawing>
          <wp:inline distT="0" distB="0" distL="0" distR="0" wp14:anchorId="60F4D4D7" wp14:editId="61E88CC0">
            <wp:extent cx="3829050" cy="2247783"/>
            <wp:effectExtent l="0" t="0" r="0" b="63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180"/>
                    <a:stretch/>
                  </pic:blipFill>
                  <pic:spPr bwMode="auto">
                    <a:xfrm>
                      <a:off x="0" y="0"/>
                      <a:ext cx="3838179" cy="2253142"/>
                    </a:xfrm>
                    <a:prstGeom prst="rect">
                      <a:avLst/>
                    </a:prstGeom>
                    <a:noFill/>
                    <a:ln>
                      <a:noFill/>
                    </a:ln>
                    <a:extLst>
                      <a:ext uri="{53640926-AAD7-44D8-BBD7-CCE9431645EC}">
                        <a14:shadowObscured xmlns:a14="http://schemas.microsoft.com/office/drawing/2010/main"/>
                      </a:ext>
                    </a:extLst>
                  </pic:spPr>
                </pic:pic>
              </a:graphicData>
            </a:graphic>
          </wp:inline>
        </w:drawing>
      </w:r>
    </w:p>
    <w:p w14:paraId="296E0CD5" w14:textId="79201F2F" w:rsidR="00F932AE" w:rsidRPr="00B35CD1" w:rsidRDefault="00DC43C8" w:rsidP="00DC43C8">
      <w:pPr>
        <w:pStyle w:val="Ttulo4"/>
        <w:numPr>
          <w:ilvl w:val="0"/>
          <w:numId w:val="0"/>
        </w:numPr>
        <w:spacing w:before="240" w:after="40"/>
        <w:rPr>
          <w:color w:val="000000" w:themeColor="text1"/>
          <w:lang w:val="pt-BR"/>
          <w:rPrChange w:id="163" w:author="HALLIDAY" w:date="2021-08-13T20:09:00Z">
            <w:rPr>
              <w:color w:val="000000" w:themeColor="text1"/>
            </w:rPr>
          </w:rPrChange>
        </w:rPr>
      </w:pPr>
      <w:r w:rsidRPr="00B35CD1">
        <w:rPr>
          <w:color w:val="000000" w:themeColor="text1"/>
          <w:lang w:val="pt-BR"/>
          <w:rPrChange w:id="164" w:author="HALLIDAY" w:date="2021-08-13T20:09:00Z">
            <w:rPr>
              <w:color w:val="000000" w:themeColor="text1"/>
            </w:rPr>
          </w:rPrChange>
        </w:rPr>
        <w:t>4</w:t>
      </w:r>
      <w:r w:rsidR="00F932AE" w:rsidRPr="00B35CD1">
        <w:rPr>
          <w:color w:val="000000" w:themeColor="text1"/>
          <w:lang w:val="pt-BR"/>
          <w:rPrChange w:id="165" w:author="HALLIDAY" w:date="2021-08-13T20:09:00Z">
            <w:rPr>
              <w:color w:val="000000" w:themeColor="text1"/>
            </w:rPr>
          </w:rPrChange>
        </w:rPr>
        <w:t>.1.3.1</w:t>
      </w:r>
      <w:r w:rsidR="00F932AE" w:rsidRPr="00B35CD1">
        <w:rPr>
          <w:b/>
          <w:bCs/>
          <w:color w:val="000000" w:themeColor="text1"/>
          <w:lang w:val="pt-BR"/>
          <w:rPrChange w:id="166" w:author="HALLIDAY" w:date="2021-08-13T20:09:00Z">
            <w:rPr>
              <w:b/>
              <w:bCs/>
              <w:color w:val="000000" w:themeColor="text1"/>
            </w:rPr>
          </w:rPrChange>
        </w:rPr>
        <w:t xml:space="preserve">   </w:t>
      </w:r>
      <w:r w:rsidR="00F932AE" w:rsidRPr="00B35CD1">
        <w:rPr>
          <w:color w:val="000000" w:themeColor="text1"/>
          <w:lang w:val="pt-BR"/>
          <w:rPrChange w:id="167" w:author="HALLIDAY" w:date="2021-08-13T20:09:00Z">
            <w:rPr>
              <w:color w:val="000000" w:themeColor="text1"/>
            </w:rPr>
          </w:rPrChange>
        </w:rPr>
        <w:t>Layout</w:t>
      </w:r>
    </w:p>
    <w:p w14:paraId="7DEF17C6"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168" w:author="HALLIDAY" w:date="2021-08-13T20:09:00Z">
            <w:rPr>
              <w:color w:val="000000" w:themeColor="text1"/>
              <w:sz w:val="20"/>
              <w:szCs w:val="20"/>
            </w:rPr>
          </w:rPrChange>
        </w:rPr>
      </w:pPr>
      <w:r w:rsidRPr="00B35CD1">
        <w:rPr>
          <w:color w:val="000000" w:themeColor="text1"/>
          <w:sz w:val="20"/>
          <w:szCs w:val="20"/>
          <w:lang w:val="pt-BR"/>
          <w:rPrChange w:id="169" w:author="HALLIDAY" w:date="2021-08-13T20:09:00Z">
            <w:rPr>
              <w:color w:val="000000" w:themeColor="text1"/>
              <w:sz w:val="20"/>
              <w:szCs w:val="20"/>
            </w:rPr>
          </w:rPrChange>
        </w:rPr>
        <w:t xml:space="preserve">A Janela </w:t>
      </w:r>
      <w:proofErr w:type="gramStart"/>
      <w:r w:rsidRPr="00B35CD1">
        <w:rPr>
          <w:color w:val="000000" w:themeColor="text1"/>
          <w:sz w:val="20"/>
          <w:szCs w:val="20"/>
          <w:lang w:val="pt-BR"/>
          <w:rPrChange w:id="170" w:author="HALLIDAY" w:date="2021-08-13T20:09:00Z">
            <w:rPr>
              <w:color w:val="000000" w:themeColor="text1"/>
              <w:sz w:val="20"/>
              <w:szCs w:val="20"/>
            </w:rPr>
          </w:rPrChange>
        </w:rPr>
        <w:t>de  Painel</w:t>
      </w:r>
      <w:proofErr w:type="gramEnd"/>
      <w:r w:rsidRPr="00B35CD1">
        <w:rPr>
          <w:color w:val="000000" w:themeColor="text1"/>
          <w:sz w:val="20"/>
          <w:szCs w:val="20"/>
          <w:lang w:val="pt-BR"/>
          <w:rPrChange w:id="171" w:author="HALLIDAY" w:date="2021-08-13T20:09:00Z">
            <w:rPr>
              <w:color w:val="000000" w:themeColor="text1"/>
              <w:sz w:val="20"/>
              <w:szCs w:val="20"/>
            </w:rPr>
          </w:rPrChange>
        </w:rPr>
        <w:t xml:space="preserve"> Administrativo da entidade País conterá uma lista que permitirá dos países cadastrados no sistema acompanhados de botões que permitam o gerenciamento de cada país cadastrado.</w:t>
      </w:r>
    </w:p>
    <w:p w14:paraId="58700ED0" w14:textId="5CA60072" w:rsidR="00F932AE" w:rsidRPr="00B35CD1" w:rsidRDefault="00DC43C8" w:rsidP="00F932AE">
      <w:pPr>
        <w:pStyle w:val="NormalWeb"/>
        <w:spacing w:before="240" w:beforeAutospacing="0" w:after="240" w:afterAutospacing="0"/>
        <w:jc w:val="both"/>
        <w:rPr>
          <w:rFonts w:ascii="Arial" w:hAnsi="Arial" w:cs="Arial"/>
          <w:color w:val="000000" w:themeColor="text1"/>
          <w:sz w:val="20"/>
          <w:szCs w:val="20"/>
          <w:lang w:val="pt-BR"/>
          <w:rPrChange w:id="172" w:author="HALLIDAY" w:date="2021-08-13T20:09:00Z">
            <w:rPr>
              <w:rFonts w:ascii="Arial" w:hAnsi="Arial" w:cs="Arial"/>
              <w:color w:val="000000" w:themeColor="text1"/>
              <w:sz w:val="20"/>
              <w:szCs w:val="20"/>
            </w:rPr>
          </w:rPrChange>
        </w:rPr>
      </w:pPr>
      <w:r w:rsidRPr="00B35CD1">
        <w:rPr>
          <w:rFonts w:ascii="Arial" w:hAnsi="Arial" w:cs="Arial"/>
          <w:b/>
          <w:bCs/>
          <w:color w:val="000000" w:themeColor="text1"/>
          <w:sz w:val="20"/>
          <w:szCs w:val="20"/>
          <w:lang w:val="pt-BR"/>
          <w:rPrChange w:id="173" w:author="HALLIDAY" w:date="2021-08-13T20:09:00Z">
            <w:rPr>
              <w:rFonts w:ascii="Arial" w:hAnsi="Arial" w:cs="Arial"/>
              <w:b/>
              <w:bCs/>
              <w:color w:val="000000" w:themeColor="text1"/>
              <w:sz w:val="20"/>
              <w:szCs w:val="20"/>
            </w:rPr>
          </w:rPrChange>
        </w:rPr>
        <w:lastRenderedPageBreak/>
        <w:t>4</w:t>
      </w:r>
      <w:r w:rsidR="00F932AE" w:rsidRPr="00B35CD1">
        <w:rPr>
          <w:rFonts w:ascii="Arial" w:hAnsi="Arial" w:cs="Arial"/>
          <w:b/>
          <w:bCs/>
          <w:color w:val="000000" w:themeColor="text1"/>
          <w:sz w:val="20"/>
          <w:szCs w:val="20"/>
          <w:lang w:val="pt-BR"/>
          <w:rPrChange w:id="174" w:author="HALLIDAY" w:date="2021-08-13T20:09:00Z">
            <w:rPr>
              <w:rFonts w:ascii="Arial" w:hAnsi="Arial" w:cs="Arial"/>
              <w:b/>
              <w:bCs/>
              <w:color w:val="000000" w:themeColor="text1"/>
              <w:sz w:val="20"/>
              <w:szCs w:val="20"/>
            </w:rPr>
          </w:rPrChange>
        </w:rPr>
        <w:t>.1.3.2</w:t>
      </w:r>
      <w:r w:rsidR="00F932AE" w:rsidRPr="00B35CD1">
        <w:rPr>
          <w:rFonts w:ascii="Arial" w:hAnsi="Arial" w:cs="Arial"/>
          <w:color w:val="000000" w:themeColor="text1"/>
          <w:sz w:val="20"/>
          <w:szCs w:val="20"/>
          <w:lang w:val="pt-BR"/>
          <w:rPrChange w:id="175" w:author="HALLIDAY" w:date="2021-08-13T20:09:00Z">
            <w:rPr>
              <w:rFonts w:ascii="Arial" w:hAnsi="Arial" w:cs="Arial"/>
              <w:color w:val="000000" w:themeColor="text1"/>
              <w:sz w:val="20"/>
              <w:szCs w:val="20"/>
            </w:rPr>
          </w:rPrChange>
        </w:rPr>
        <w:t xml:space="preserve">   </w:t>
      </w:r>
      <w:r w:rsidR="00F932AE" w:rsidRPr="00B35CD1">
        <w:rPr>
          <w:rFonts w:ascii="Arial" w:hAnsi="Arial" w:cs="Arial"/>
          <w:b/>
          <w:bCs/>
          <w:color w:val="000000" w:themeColor="text1"/>
          <w:sz w:val="20"/>
          <w:szCs w:val="20"/>
          <w:lang w:val="pt-BR"/>
          <w:rPrChange w:id="176" w:author="HALLIDAY" w:date="2021-08-13T20:09:00Z">
            <w:rPr>
              <w:rFonts w:ascii="Arial" w:hAnsi="Arial" w:cs="Arial"/>
              <w:b/>
              <w:bCs/>
              <w:color w:val="000000" w:themeColor="text1"/>
              <w:sz w:val="20"/>
              <w:szCs w:val="20"/>
            </w:rPr>
          </w:rPrChange>
        </w:rPr>
        <w:t>Relacionamento com outras interfaces</w:t>
      </w:r>
    </w:p>
    <w:p w14:paraId="5DF517CE"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177" w:author="HALLIDAY" w:date="2021-08-13T20:09:00Z">
            <w:rPr>
              <w:color w:val="000000" w:themeColor="text1"/>
              <w:sz w:val="20"/>
              <w:szCs w:val="20"/>
            </w:rPr>
          </w:rPrChange>
        </w:rPr>
      </w:pPr>
      <w:r w:rsidRPr="00B35CD1">
        <w:rPr>
          <w:color w:val="000000" w:themeColor="text1"/>
          <w:sz w:val="20"/>
          <w:szCs w:val="20"/>
          <w:lang w:val="pt-BR"/>
          <w:rPrChange w:id="178" w:author="HALLIDAY" w:date="2021-08-13T20:09:00Z">
            <w:rPr>
              <w:color w:val="000000" w:themeColor="text1"/>
              <w:sz w:val="20"/>
              <w:szCs w:val="20"/>
            </w:rPr>
          </w:rPrChange>
        </w:rPr>
        <w:t>A partir da Janela de painel administrativo do País será possível ter acesso a Janela de cadastro de um novo país, a Janela de alteração de campos de um país, ao painel administrativo de medalhas e ao painel administrativo modalidade </w:t>
      </w:r>
    </w:p>
    <w:p w14:paraId="1E9F164D" w14:textId="343651BC" w:rsidR="00F932AE" w:rsidRPr="00B35CD1" w:rsidRDefault="00DC43C8" w:rsidP="00B54B6B">
      <w:pPr>
        <w:pStyle w:val="Ttulo4"/>
        <w:numPr>
          <w:ilvl w:val="0"/>
          <w:numId w:val="0"/>
        </w:numPr>
        <w:spacing w:before="240" w:after="40"/>
        <w:rPr>
          <w:color w:val="000000" w:themeColor="text1"/>
          <w:lang w:val="pt-BR"/>
          <w:rPrChange w:id="179" w:author="HALLIDAY" w:date="2021-08-13T20:09:00Z">
            <w:rPr>
              <w:color w:val="000000" w:themeColor="text1"/>
            </w:rPr>
          </w:rPrChange>
        </w:rPr>
      </w:pPr>
      <w:r w:rsidRPr="00B35CD1">
        <w:rPr>
          <w:color w:val="000000" w:themeColor="text1"/>
          <w:lang w:val="pt-BR"/>
          <w:rPrChange w:id="180" w:author="HALLIDAY" w:date="2021-08-13T20:09:00Z">
            <w:rPr>
              <w:color w:val="000000" w:themeColor="text1"/>
            </w:rPr>
          </w:rPrChange>
        </w:rPr>
        <w:t>4</w:t>
      </w:r>
      <w:r w:rsidR="00F932AE" w:rsidRPr="00B35CD1">
        <w:rPr>
          <w:color w:val="000000" w:themeColor="text1"/>
          <w:lang w:val="pt-BR"/>
          <w:rPrChange w:id="181" w:author="HALLIDAY" w:date="2021-08-13T20:09:00Z">
            <w:rPr>
              <w:color w:val="000000" w:themeColor="text1"/>
            </w:rPr>
          </w:rPrChange>
        </w:rPr>
        <w:t>.1.3.3</w:t>
      </w:r>
      <w:r w:rsidR="00F932AE" w:rsidRPr="00B35CD1">
        <w:rPr>
          <w:b/>
          <w:bCs/>
          <w:color w:val="000000" w:themeColor="text1"/>
          <w:lang w:val="pt-BR"/>
          <w:rPrChange w:id="182" w:author="HALLIDAY" w:date="2021-08-13T20:09:00Z">
            <w:rPr>
              <w:b/>
              <w:bCs/>
              <w:color w:val="000000" w:themeColor="text1"/>
            </w:rPr>
          </w:rPrChange>
        </w:rPr>
        <w:t xml:space="preserve">   </w:t>
      </w:r>
      <w:r w:rsidR="00F932AE" w:rsidRPr="00B35CD1">
        <w:rPr>
          <w:color w:val="000000" w:themeColor="text1"/>
          <w:lang w:val="pt-BR"/>
          <w:rPrChange w:id="183" w:author="HALLIDAY" w:date="2021-08-13T20:09:00Z">
            <w:rPr>
              <w:color w:val="000000" w:themeColor="text1"/>
            </w:rPr>
          </w:rPrChange>
        </w:rPr>
        <w:t>Campos</w:t>
      </w:r>
    </w:p>
    <w:p w14:paraId="582740FE"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184" w:author="HALLIDAY" w:date="2021-08-13T20:09:00Z">
            <w:rPr>
              <w:color w:val="000000" w:themeColor="text1"/>
              <w:sz w:val="20"/>
              <w:szCs w:val="20"/>
            </w:rPr>
          </w:rPrChange>
        </w:rPr>
      </w:pPr>
      <w:r w:rsidRPr="00B35CD1">
        <w:rPr>
          <w:color w:val="000000" w:themeColor="text1"/>
          <w:sz w:val="20"/>
          <w:szCs w:val="20"/>
          <w:lang w:val="pt-BR"/>
          <w:rPrChange w:id="185" w:author="HALLIDAY" w:date="2021-08-13T20:09:00Z">
            <w:rPr>
              <w:color w:val="000000" w:themeColor="text1"/>
              <w:sz w:val="20"/>
              <w:szCs w:val="20"/>
            </w:rPr>
          </w:rPrChange>
        </w:rPr>
        <w:t>Serão apresentados os seguintes campos:</w:t>
      </w:r>
    </w:p>
    <w:p w14:paraId="74F532E0" w14:textId="367B5F13" w:rsidR="00F932AE" w:rsidRPr="00B35CD1" w:rsidRDefault="00F932AE" w:rsidP="00B54B6B">
      <w:pPr>
        <w:pStyle w:val="NormalWeb"/>
        <w:numPr>
          <w:ilvl w:val="0"/>
          <w:numId w:val="24"/>
        </w:numPr>
        <w:spacing w:before="240" w:beforeAutospacing="0" w:after="240" w:afterAutospacing="0"/>
        <w:rPr>
          <w:color w:val="000000" w:themeColor="text1"/>
          <w:sz w:val="20"/>
          <w:szCs w:val="20"/>
          <w:lang w:val="pt-BR"/>
          <w:rPrChange w:id="186" w:author="HALLIDAY" w:date="2021-08-13T20:09:00Z">
            <w:rPr>
              <w:color w:val="000000" w:themeColor="text1"/>
              <w:sz w:val="20"/>
              <w:szCs w:val="20"/>
            </w:rPr>
          </w:rPrChange>
        </w:rPr>
      </w:pPr>
      <w:r w:rsidRPr="00B35CD1">
        <w:rPr>
          <w:color w:val="000000" w:themeColor="text1"/>
          <w:sz w:val="20"/>
          <w:szCs w:val="20"/>
          <w:lang w:val="pt-BR"/>
          <w:rPrChange w:id="187" w:author="HALLIDAY" w:date="2021-08-13T20:09:00Z">
            <w:rPr>
              <w:color w:val="000000" w:themeColor="text1"/>
              <w:sz w:val="20"/>
              <w:szCs w:val="20"/>
            </w:rPr>
          </w:rPrChange>
        </w:rPr>
        <w:t>Botão para a Janela de Cadastro</w:t>
      </w:r>
    </w:p>
    <w:p w14:paraId="7DADBD13" w14:textId="58728C09" w:rsidR="00F932AE" w:rsidRPr="00B35CD1" w:rsidRDefault="00F932AE" w:rsidP="00B54B6B">
      <w:pPr>
        <w:pStyle w:val="NormalWeb"/>
        <w:numPr>
          <w:ilvl w:val="0"/>
          <w:numId w:val="24"/>
        </w:numPr>
        <w:spacing w:before="240" w:beforeAutospacing="0" w:after="240" w:afterAutospacing="0"/>
        <w:rPr>
          <w:color w:val="000000" w:themeColor="text1"/>
          <w:sz w:val="20"/>
          <w:szCs w:val="20"/>
          <w:lang w:val="pt-BR"/>
          <w:rPrChange w:id="188" w:author="HALLIDAY" w:date="2021-08-13T20:09:00Z">
            <w:rPr>
              <w:color w:val="000000" w:themeColor="text1"/>
              <w:sz w:val="20"/>
              <w:szCs w:val="20"/>
            </w:rPr>
          </w:rPrChange>
        </w:rPr>
      </w:pPr>
      <w:r w:rsidRPr="00B35CD1">
        <w:rPr>
          <w:color w:val="000000" w:themeColor="text1"/>
          <w:sz w:val="20"/>
          <w:szCs w:val="20"/>
          <w:lang w:val="pt-BR"/>
          <w:rPrChange w:id="189" w:author="HALLIDAY" w:date="2021-08-13T20:09:00Z">
            <w:rPr>
              <w:color w:val="000000" w:themeColor="text1"/>
              <w:sz w:val="20"/>
              <w:szCs w:val="20"/>
            </w:rPr>
          </w:rPrChange>
        </w:rPr>
        <w:t>Botão para a Janela de Alteração do País</w:t>
      </w:r>
    </w:p>
    <w:p w14:paraId="0D3B6BEE" w14:textId="18864F17" w:rsidR="00F932AE" w:rsidRPr="00B35CD1" w:rsidRDefault="00F932AE" w:rsidP="00B54B6B">
      <w:pPr>
        <w:pStyle w:val="NormalWeb"/>
        <w:numPr>
          <w:ilvl w:val="0"/>
          <w:numId w:val="24"/>
        </w:numPr>
        <w:spacing w:before="240" w:beforeAutospacing="0" w:after="240" w:afterAutospacing="0"/>
        <w:rPr>
          <w:color w:val="000000" w:themeColor="text1"/>
          <w:sz w:val="20"/>
          <w:szCs w:val="20"/>
          <w:lang w:val="pt-BR"/>
          <w:rPrChange w:id="190" w:author="HALLIDAY" w:date="2021-08-13T20:09:00Z">
            <w:rPr>
              <w:color w:val="000000" w:themeColor="text1"/>
              <w:sz w:val="20"/>
              <w:szCs w:val="20"/>
            </w:rPr>
          </w:rPrChange>
        </w:rPr>
      </w:pPr>
      <w:r w:rsidRPr="00B35CD1">
        <w:rPr>
          <w:color w:val="000000" w:themeColor="text1"/>
          <w:sz w:val="20"/>
          <w:szCs w:val="20"/>
          <w:lang w:val="pt-BR"/>
          <w:rPrChange w:id="191" w:author="HALLIDAY" w:date="2021-08-13T20:09:00Z">
            <w:rPr>
              <w:color w:val="000000" w:themeColor="text1"/>
              <w:sz w:val="20"/>
              <w:szCs w:val="20"/>
            </w:rPr>
          </w:rPrChange>
        </w:rPr>
        <w:t>Botão para a exclusão de um País </w:t>
      </w:r>
    </w:p>
    <w:p w14:paraId="3BA83DD6" w14:textId="4B90C5A5" w:rsidR="00F932AE" w:rsidRPr="00F932AE" w:rsidRDefault="00F932AE" w:rsidP="00B54B6B">
      <w:pPr>
        <w:pStyle w:val="NormalWeb"/>
        <w:numPr>
          <w:ilvl w:val="0"/>
          <w:numId w:val="24"/>
        </w:numPr>
        <w:spacing w:before="240" w:beforeAutospacing="0" w:after="240" w:afterAutospacing="0"/>
        <w:rPr>
          <w:color w:val="000000" w:themeColor="text1"/>
          <w:sz w:val="20"/>
          <w:szCs w:val="20"/>
        </w:rPr>
      </w:pPr>
      <w:r w:rsidRPr="00F932AE">
        <w:rPr>
          <w:color w:val="000000" w:themeColor="text1"/>
          <w:sz w:val="20"/>
          <w:szCs w:val="20"/>
        </w:rPr>
        <w:t xml:space="preserve">Campo para a </w:t>
      </w:r>
      <w:proofErr w:type="spellStart"/>
      <w:r w:rsidRPr="00F932AE">
        <w:rPr>
          <w:color w:val="000000" w:themeColor="text1"/>
          <w:sz w:val="20"/>
          <w:szCs w:val="20"/>
        </w:rPr>
        <w:t>pesquisa</w:t>
      </w:r>
      <w:proofErr w:type="spellEnd"/>
      <w:r w:rsidRPr="00F932AE">
        <w:rPr>
          <w:color w:val="000000" w:themeColor="text1"/>
          <w:sz w:val="20"/>
          <w:szCs w:val="20"/>
        </w:rPr>
        <w:t> </w:t>
      </w:r>
    </w:p>
    <w:p w14:paraId="4059134F" w14:textId="19201952" w:rsidR="00F932AE" w:rsidRPr="00B35CD1" w:rsidRDefault="00F932AE" w:rsidP="00B54B6B">
      <w:pPr>
        <w:pStyle w:val="NormalWeb"/>
        <w:numPr>
          <w:ilvl w:val="0"/>
          <w:numId w:val="24"/>
        </w:numPr>
        <w:spacing w:before="240" w:beforeAutospacing="0" w:after="240" w:afterAutospacing="0"/>
        <w:textAlignment w:val="baseline"/>
        <w:rPr>
          <w:color w:val="000000" w:themeColor="text1"/>
          <w:sz w:val="20"/>
          <w:szCs w:val="20"/>
          <w:lang w:val="pt-BR"/>
          <w:rPrChange w:id="192" w:author="HALLIDAY" w:date="2021-08-13T20:09:00Z">
            <w:rPr>
              <w:color w:val="000000" w:themeColor="text1"/>
              <w:sz w:val="20"/>
              <w:szCs w:val="20"/>
            </w:rPr>
          </w:rPrChange>
        </w:rPr>
      </w:pPr>
      <w:r w:rsidRPr="00B35CD1">
        <w:rPr>
          <w:color w:val="000000" w:themeColor="text1"/>
          <w:sz w:val="20"/>
          <w:szCs w:val="20"/>
          <w:lang w:val="pt-BR"/>
          <w:rPrChange w:id="193" w:author="HALLIDAY" w:date="2021-08-13T20:09:00Z">
            <w:rPr>
              <w:color w:val="000000" w:themeColor="text1"/>
              <w:sz w:val="20"/>
              <w:szCs w:val="20"/>
            </w:rPr>
          </w:rPrChange>
        </w:rPr>
        <w:t>Filtro de um país dentro do sistema por meio do atributo nome</w:t>
      </w:r>
    </w:p>
    <w:p w14:paraId="34468C00" w14:textId="12EEC9D4" w:rsidR="00F932AE" w:rsidRPr="00B35CD1" w:rsidRDefault="00DC43C8" w:rsidP="00B54B6B">
      <w:pPr>
        <w:pStyle w:val="Ttulo4"/>
        <w:numPr>
          <w:ilvl w:val="0"/>
          <w:numId w:val="0"/>
        </w:numPr>
        <w:spacing w:before="240" w:after="40"/>
        <w:rPr>
          <w:color w:val="000000" w:themeColor="text1"/>
          <w:lang w:val="pt-BR"/>
          <w:rPrChange w:id="194" w:author="HALLIDAY" w:date="2021-08-13T20:09:00Z">
            <w:rPr>
              <w:color w:val="000000" w:themeColor="text1"/>
            </w:rPr>
          </w:rPrChange>
        </w:rPr>
      </w:pPr>
      <w:r w:rsidRPr="00B35CD1">
        <w:rPr>
          <w:color w:val="000000" w:themeColor="text1"/>
          <w:lang w:val="pt-BR"/>
          <w:rPrChange w:id="195" w:author="HALLIDAY" w:date="2021-08-13T20:09:00Z">
            <w:rPr>
              <w:color w:val="000000" w:themeColor="text1"/>
            </w:rPr>
          </w:rPrChange>
        </w:rPr>
        <w:t>4</w:t>
      </w:r>
      <w:r w:rsidR="00F932AE" w:rsidRPr="00B35CD1">
        <w:rPr>
          <w:color w:val="000000" w:themeColor="text1"/>
          <w:lang w:val="pt-BR"/>
          <w:rPrChange w:id="196" w:author="HALLIDAY" w:date="2021-08-13T20:09:00Z">
            <w:rPr>
              <w:color w:val="000000" w:themeColor="text1"/>
            </w:rPr>
          </w:rPrChange>
        </w:rPr>
        <w:t>.1.3.4</w:t>
      </w:r>
      <w:r w:rsidR="00F932AE" w:rsidRPr="00B35CD1">
        <w:rPr>
          <w:b/>
          <w:bCs/>
          <w:color w:val="000000" w:themeColor="text1"/>
          <w:lang w:val="pt-BR"/>
          <w:rPrChange w:id="197" w:author="HALLIDAY" w:date="2021-08-13T20:09:00Z">
            <w:rPr>
              <w:b/>
              <w:bCs/>
              <w:color w:val="000000" w:themeColor="text1"/>
            </w:rPr>
          </w:rPrChange>
        </w:rPr>
        <w:t xml:space="preserve">   </w:t>
      </w:r>
      <w:r w:rsidR="00F932AE" w:rsidRPr="00B35CD1">
        <w:rPr>
          <w:color w:val="000000" w:themeColor="text1"/>
          <w:lang w:val="pt-BR"/>
          <w:rPrChange w:id="198" w:author="HALLIDAY" w:date="2021-08-13T20:09:00Z">
            <w:rPr>
              <w:color w:val="000000" w:themeColor="text1"/>
            </w:rPr>
          </w:rPrChange>
        </w:rPr>
        <w:t>Comandos</w:t>
      </w:r>
    </w:p>
    <w:p w14:paraId="1175AEB9" w14:textId="1AC1B86E"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199" w:author="HALLIDAY" w:date="2021-08-13T20:09:00Z">
            <w:rPr>
              <w:color w:val="000000" w:themeColor="text1"/>
              <w:sz w:val="20"/>
              <w:szCs w:val="20"/>
            </w:rPr>
          </w:rPrChange>
        </w:rPr>
      </w:pPr>
      <w:r w:rsidRPr="00B35CD1">
        <w:rPr>
          <w:color w:val="000000" w:themeColor="text1"/>
          <w:sz w:val="20"/>
          <w:szCs w:val="20"/>
          <w:lang w:val="pt-BR"/>
          <w:rPrChange w:id="200" w:author="HALLIDAY" w:date="2021-08-13T20:09:00Z">
            <w:rPr>
              <w:color w:val="000000" w:themeColor="text1"/>
              <w:sz w:val="20"/>
              <w:szCs w:val="20"/>
            </w:rPr>
          </w:rPrChange>
        </w:rPr>
        <w:t>A Tabela apresenta os comandos relacionados com a interface principal do software.</w:t>
      </w:r>
    </w:p>
    <w:p w14:paraId="64C7C211" w14:textId="6C8B9471" w:rsidR="00F932AE" w:rsidRPr="00B35CD1" w:rsidRDefault="00F932AE" w:rsidP="00B54B6B">
      <w:pPr>
        <w:pStyle w:val="NormalWeb"/>
        <w:spacing w:before="240" w:beforeAutospacing="0" w:after="240" w:afterAutospacing="0"/>
        <w:jc w:val="center"/>
        <w:rPr>
          <w:color w:val="000000" w:themeColor="text1"/>
          <w:sz w:val="20"/>
          <w:szCs w:val="20"/>
          <w:lang w:val="pt-BR"/>
          <w:rPrChange w:id="201" w:author="HALLIDAY" w:date="2021-08-13T20:09:00Z">
            <w:rPr>
              <w:color w:val="000000" w:themeColor="text1"/>
              <w:sz w:val="20"/>
              <w:szCs w:val="20"/>
            </w:rPr>
          </w:rPrChange>
        </w:rPr>
      </w:pPr>
      <w:r w:rsidRPr="00B35CD1">
        <w:rPr>
          <w:color w:val="000000" w:themeColor="text1"/>
          <w:sz w:val="20"/>
          <w:szCs w:val="20"/>
          <w:lang w:val="pt-BR"/>
          <w:rPrChange w:id="202" w:author="HALLIDAY" w:date="2021-08-13T20:09:00Z">
            <w:rPr>
              <w:color w:val="000000" w:themeColor="text1"/>
              <w:sz w:val="20"/>
              <w:szCs w:val="20"/>
            </w:rPr>
          </w:rPrChange>
        </w:rPr>
        <w:t xml:space="preserve">Tabela </w:t>
      </w:r>
      <w:r w:rsidR="00B870A5" w:rsidRPr="00B35CD1">
        <w:rPr>
          <w:color w:val="000000" w:themeColor="text1"/>
          <w:sz w:val="20"/>
          <w:szCs w:val="20"/>
          <w:lang w:val="pt-BR"/>
          <w:rPrChange w:id="203" w:author="HALLIDAY" w:date="2021-08-13T20:09:00Z">
            <w:rPr>
              <w:color w:val="000000" w:themeColor="text1"/>
              <w:sz w:val="20"/>
              <w:szCs w:val="20"/>
            </w:rPr>
          </w:rPrChange>
        </w:rPr>
        <w:t>6</w:t>
      </w:r>
      <w:r w:rsidRPr="00B35CD1">
        <w:rPr>
          <w:color w:val="000000" w:themeColor="text1"/>
          <w:sz w:val="20"/>
          <w:szCs w:val="20"/>
          <w:lang w:val="pt-BR"/>
          <w:rPrChange w:id="204" w:author="HALLIDAY" w:date="2021-08-13T20:09:00Z">
            <w:rPr>
              <w:color w:val="000000" w:themeColor="text1"/>
              <w:sz w:val="20"/>
              <w:szCs w:val="20"/>
            </w:rPr>
          </w:rPrChange>
        </w:rPr>
        <w:t>: Lista de Comandos – Janela de Painel Administrativo Da Entidade P</w:t>
      </w:r>
      <w:r w:rsidR="00B54B6B" w:rsidRPr="00B35CD1">
        <w:rPr>
          <w:color w:val="000000" w:themeColor="text1"/>
          <w:sz w:val="20"/>
          <w:szCs w:val="20"/>
          <w:lang w:val="pt-BR"/>
          <w:rPrChange w:id="205" w:author="HALLIDAY" w:date="2021-08-13T20:09:00Z">
            <w:rPr>
              <w:color w:val="000000" w:themeColor="text1"/>
              <w:sz w:val="20"/>
              <w:szCs w:val="20"/>
            </w:rPr>
          </w:rPrChange>
        </w:rPr>
        <w:t>aí</w:t>
      </w:r>
      <w:r w:rsidRPr="00B35CD1">
        <w:rPr>
          <w:color w:val="000000" w:themeColor="text1"/>
          <w:sz w:val="20"/>
          <w:szCs w:val="20"/>
          <w:lang w:val="pt-BR"/>
          <w:rPrChange w:id="206" w:author="HALLIDAY" w:date="2021-08-13T20:09:00Z">
            <w:rPr>
              <w:color w:val="000000" w:themeColor="text1"/>
              <w:sz w:val="20"/>
              <w:szCs w:val="20"/>
            </w:rPr>
          </w:rPrChange>
        </w:rPr>
        <w:t>s</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B54B6B" w:rsidRPr="00565CD0" w14:paraId="47D2C330" w14:textId="77777777" w:rsidTr="00217A6D">
        <w:trPr>
          <w:tblHeader/>
          <w:jc w:val="center"/>
        </w:trPr>
        <w:tc>
          <w:tcPr>
            <w:tcW w:w="2193" w:type="dxa"/>
            <w:shd w:val="clear" w:color="auto" w:fill="003366"/>
            <w:vAlign w:val="center"/>
          </w:tcPr>
          <w:p w14:paraId="5CF5CB47" w14:textId="77777777" w:rsidR="00B54B6B" w:rsidRPr="00565CD0" w:rsidRDefault="00B54B6B" w:rsidP="00217A6D">
            <w:pPr>
              <w:jc w:val="center"/>
              <w:rPr>
                <w:b/>
                <w:color w:val="FFFFFF"/>
              </w:rPr>
            </w:pPr>
            <w:r w:rsidRPr="00565CD0">
              <w:rPr>
                <w:b/>
                <w:color w:val="FFFFFF"/>
              </w:rPr>
              <w:t>Nome</w:t>
            </w:r>
          </w:p>
        </w:tc>
        <w:tc>
          <w:tcPr>
            <w:tcW w:w="3720" w:type="dxa"/>
            <w:shd w:val="clear" w:color="auto" w:fill="003366"/>
            <w:vAlign w:val="center"/>
          </w:tcPr>
          <w:p w14:paraId="5C844AF1" w14:textId="77777777" w:rsidR="00B54B6B" w:rsidRPr="00565CD0" w:rsidRDefault="00B54B6B" w:rsidP="00217A6D">
            <w:pPr>
              <w:jc w:val="center"/>
              <w:rPr>
                <w:b/>
                <w:color w:val="FFFFFF"/>
              </w:rPr>
            </w:pPr>
            <w:proofErr w:type="spellStart"/>
            <w:r w:rsidRPr="00565CD0">
              <w:rPr>
                <w:b/>
                <w:color w:val="FFFFFF"/>
              </w:rPr>
              <w:t>Ação</w:t>
            </w:r>
            <w:proofErr w:type="spellEnd"/>
          </w:p>
        </w:tc>
        <w:tc>
          <w:tcPr>
            <w:tcW w:w="2214" w:type="dxa"/>
            <w:shd w:val="clear" w:color="auto" w:fill="003366"/>
            <w:vAlign w:val="center"/>
          </w:tcPr>
          <w:p w14:paraId="5A3BEBD2" w14:textId="77777777" w:rsidR="00B54B6B" w:rsidRPr="00565CD0" w:rsidRDefault="00B54B6B" w:rsidP="00217A6D">
            <w:pPr>
              <w:jc w:val="center"/>
              <w:rPr>
                <w:b/>
                <w:color w:val="FFFFFF"/>
              </w:rPr>
            </w:pPr>
            <w:proofErr w:type="spellStart"/>
            <w:r w:rsidRPr="00565CD0">
              <w:rPr>
                <w:b/>
                <w:color w:val="FFFFFF"/>
              </w:rPr>
              <w:t>Atalho</w:t>
            </w:r>
            <w:proofErr w:type="spellEnd"/>
          </w:p>
        </w:tc>
      </w:tr>
      <w:tr w:rsidR="00B54B6B" w:rsidRPr="00565CD0" w14:paraId="12ABB150" w14:textId="77777777" w:rsidTr="00217A6D">
        <w:trPr>
          <w:cantSplit/>
          <w:jc w:val="center"/>
        </w:trPr>
        <w:tc>
          <w:tcPr>
            <w:tcW w:w="2193" w:type="dxa"/>
            <w:vAlign w:val="center"/>
          </w:tcPr>
          <w:p w14:paraId="7B96D17D" w14:textId="47EDC170" w:rsidR="00B54B6B" w:rsidRPr="00565CD0" w:rsidRDefault="00B54B6B" w:rsidP="00B54B6B">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Cadastrar novo País</w:t>
            </w:r>
          </w:p>
        </w:tc>
        <w:tc>
          <w:tcPr>
            <w:tcW w:w="3720" w:type="dxa"/>
            <w:vAlign w:val="center"/>
          </w:tcPr>
          <w:p w14:paraId="63EFAC6F" w14:textId="5B06509E" w:rsidR="00B54B6B" w:rsidRPr="00565CD0" w:rsidRDefault="00B54B6B" w:rsidP="00B54B6B">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que encaminha para a Janela de Cadastro de um novo País</w:t>
            </w:r>
          </w:p>
        </w:tc>
        <w:tc>
          <w:tcPr>
            <w:tcW w:w="2214" w:type="dxa"/>
            <w:vAlign w:val="center"/>
          </w:tcPr>
          <w:p w14:paraId="7CB6FA42" w14:textId="38AB3FD1" w:rsidR="00B54B6B" w:rsidRPr="00565CD0" w:rsidRDefault="00B54B6B" w:rsidP="00B54B6B">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r w:rsidR="00B54B6B" w:rsidRPr="00565CD0" w14:paraId="79527DAC" w14:textId="77777777" w:rsidTr="00217A6D">
        <w:trPr>
          <w:cantSplit/>
          <w:jc w:val="center"/>
        </w:trPr>
        <w:tc>
          <w:tcPr>
            <w:tcW w:w="2193" w:type="dxa"/>
            <w:vAlign w:val="center"/>
          </w:tcPr>
          <w:p w14:paraId="5FBDFCF0" w14:textId="772494A3" w:rsidR="00B54B6B" w:rsidRPr="00565CD0" w:rsidRDefault="00B54B6B" w:rsidP="00B54B6B">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Excluir País</w:t>
            </w:r>
          </w:p>
        </w:tc>
        <w:tc>
          <w:tcPr>
            <w:tcW w:w="3720" w:type="dxa"/>
            <w:vAlign w:val="center"/>
          </w:tcPr>
          <w:p w14:paraId="169D69D8" w14:textId="7DF6D22A" w:rsidR="00B54B6B" w:rsidRPr="00565CD0" w:rsidRDefault="00B54B6B" w:rsidP="00B54B6B">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que efetua a exclusão de um país cadastrado</w:t>
            </w:r>
          </w:p>
        </w:tc>
        <w:tc>
          <w:tcPr>
            <w:tcW w:w="2214" w:type="dxa"/>
            <w:vAlign w:val="center"/>
          </w:tcPr>
          <w:p w14:paraId="2FF2311A" w14:textId="1C653E33" w:rsidR="00B54B6B" w:rsidRPr="00565CD0" w:rsidRDefault="00B54B6B" w:rsidP="00B54B6B">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r w:rsidR="00B54B6B" w:rsidRPr="00565CD0" w14:paraId="3E9698AA" w14:textId="77777777" w:rsidTr="00217A6D">
        <w:trPr>
          <w:cantSplit/>
          <w:jc w:val="center"/>
        </w:trPr>
        <w:tc>
          <w:tcPr>
            <w:tcW w:w="2193" w:type="dxa"/>
            <w:vAlign w:val="center"/>
          </w:tcPr>
          <w:p w14:paraId="4A8F721A" w14:textId="730FEF4F" w:rsidR="00B54B6B" w:rsidRPr="00F932AE" w:rsidRDefault="00B54B6B" w:rsidP="00B54B6B">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 Editar País</w:t>
            </w:r>
          </w:p>
        </w:tc>
        <w:tc>
          <w:tcPr>
            <w:tcW w:w="3720" w:type="dxa"/>
            <w:vAlign w:val="center"/>
          </w:tcPr>
          <w:p w14:paraId="7C1933EC" w14:textId="455CABAA" w:rsidR="00B54B6B" w:rsidRPr="00F932AE" w:rsidRDefault="00B54B6B" w:rsidP="00B54B6B">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 que encaminha para uma nova Janela onde o Administrador poderá efetuar a edição nos campos de um País em questão</w:t>
            </w:r>
          </w:p>
        </w:tc>
        <w:tc>
          <w:tcPr>
            <w:tcW w:w="2214" w:type="dxa"/>
            <w:vAlign w:val="center"/>
          </w:tcPr>
          <w:p w14:paraId="6DE9D4D3" w14:textId="0F3261AB" w:rsidR="00B54B6B" w:rsidRPr="00F932AE" w:rsidRDefault="00B54B6B" w:rsidP="00B54B6B">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w:t>
            </w:r>
          </w:p>
        </w:tc>
      </w:tr>
    </w:tbl>
    <w:p w14:paraId="5BFEAB0A" w14:textId="4DEF57CB" w:rsidR="00F932AE" w:rsidRDefault="00F932AE" w:rsidP="00F932AE">
      <w:pPr>
        <w:rPr>
          <w:color w:val="000000" w:themeColor="text1"/>
        </w:rPr>
      </w:pPr>
    </w:p>
    <w:p w14:paraId="7207E647" w14:textId="341A2256" w:rsidR="00B54B6B" w:rsidRDefault="00B54B6B" w:rsidP="00F932AE">
      <w:pPr>
        <w:rPr>
          <w:color w:val="000000" w:themeColor="text1"/>
        </w:rPr>
      </w:pPr>
    </w:p>
    <w:p w14:paraId="69A4107C" w14:textId="35EB44A9" w:rsidR="00B54B6B" w:rsidRDefault="00B54B6B" w:rsidP="00F932AE">
      <w:pPr>
        <w:rPr>
          <w:color w:val="000000" w:themeColor="text1"/>
        </w:rPr>
      </w:pPr>
    </w:p>
    <w:p w14:paraId="1DB5D579" w14:textId="63CB40C5" w:rsidR="00B54B6B" w:rsidRDefault="00B54B6B" w:rsidP="00F932AE">
      <w:pPr>
        <w:rPr>
          <w:color w:val="000000" w:themeColor="text1"/>
        </w:rPr>
      </w:pPr>
    </w:p>
    <w:p w14:paraId="0780C027" w14:textId="77777777" w:rsidR="00B54B6B" w:rsidRDefault="00B54B6B" w:rsidP="00F932AE">
      <w:pPr>
        <w:rPr>
          <w:color w:val="000000" w:themeColor="text1"/>
        </w:rPr>
      </w:pPr>
    </w:p>
    <w:p w14:paraId="262BC6FC" w14:textId="787D852A" w:rsidR="00B54B6B" w:rsidRDefault="00B54B6B" w:rsidP="00F932AE">
      <w:pPr>
        <w:rPr>
          <w:color w:val="000000" w:themeColor="text1"/>
        </w:rPr>
      </w:pPr>
    </w:p>
    <w:p w14:paraId="026A9160" w14:textId="4D57BFC1" w:rsidR="00B54B6B" w:rsidRDefault="00B54B6B" w:rsidP="00F932AE">
      <w:pPr>
        <w:rPr>
          <w:color w:val="000000" w:themeColor="text1"/>
        </w:rPr>
      </w:pPr>
    </w:p>
    <w:p w14:paraId="3A642B94" w14:textId="2FE89CCA" w:rsidR="00B54B6B" w:rsidRDefault="00B54B6B" w:rsidP="00F932AE">
      <w:pPr>
        <w:rPr>
          <w:color w:val="000000" w:themeColor="text1"/>
        </w:rPr>
      </w:pPr>
    </w:p>
    <w:p w14:paraId="09D3CAED" w14:textId="1D1C9BE6" w:rsidR="00B54B6B" w:rsidRDefault="00B54B6B" w:rsidP="00F932AE">
      <w:pPr>
        <w:rPr>
          <w:color w:val="000000" w:themeColor="text1"/>
        </w:rPr>
      </w:pPr>
    </w:p>
    <w:p w14:paraId="6D958A10" w14:textId="1CDE7AE8" w:rsidR="00B54B6B" w:rsidRDefault="00B54B6B" w:rsidP="00F932AE">
      <w:pPr>
        <w:rPr>
          <w:color w:val="000000" w:themeColor="text1"/>
        </w:rPr>
      </w:pPr>
    </w:p>
    <w:p w14:paraId="1E1DC9C2" w14:textId="77D1E925" w:rsidR="00B54B6B" w:rsidRDefault="00B54B6B" w:rsidP="00F932AE">
      <w:pPr>
        <w:rPr>
          <w:color w:val="000000" w:themeColor="text1"/>
        </w:rPr>
      </w:pPr>
    </w:p>
    <w:p w14:paraId="4AEA3032" w14:textId="1547BC78" w:rsidR="00B54B6B" w:rsidRDefault="00B54B6B" w:rsidP="00F932AE">
      <w:pPr>
        <w:rPr>
          <w:color w:val="000000" w:themeColor="text1"/>
        </w:rPr>
      </w:pPr>
    </w:p>
    <w:p w14:paraId="7C15F3F3" w14:textId="713C9F7F" w:rsidR="00B54B6B" w:rsidRDefault="00B54B6B" w:rsidP="00F932AE">
      <w:pPr>
        <w:rPr>
          <w:color w:val="000000" w:themeColor="text1"/>
        </w:rPr>
      </w:pPr>
    </w:p>
    <w:p w14:paraId="3DBFAC78" w14:textId="77777777" w:rsidR="00B54B6B" w:rsidRPr="00F932AE" w:rsidRDefault="00B54B6B" w:rsidP="00F932AE">
      <w:pPr>
        <w:rPr>
          <w:color w:val="000000" w:themeColor="text1"/>
        </w:rPr>
      </w:pPr>
    </w:p>
    <w:p w14:paraId="53F48A74" w14:textId="324BA435" w:rsidR="00F932AE" w:rsidRPr="00B54B6B" w:rsidRDefault="00DC43C8" w:rsidP="00F932AE">
      <w:pPr>
        <w:pStyle w:val="NormalWeb"/>
        <w:spacing w:before="240" w:beforeAutospacing="0" w:after="240" w:afterAutospacing="0"/>
        <w:jc w:val="both"/>
        <w:rPr>
          <w:rFonts w:ascii="Arial" w:hAnsi="Arial" w:cs="Arial"/>
          <w:color w:val="000000" w:themeColor="text1"/>
          <w:sz w:val="20"/>
          <w:szCs w:val="20"/>
        </w:rPr>
      </w:pPr>
      <w:r>
        <w:rPr>
          <w:rFonts w:ascii="Arial" w:hAnsi="Arial" w:cs="Arial"/>
          <w:b/>
          <w:bCs/>
          <w:color w:val="000000" w:themeColor="text1"/>
          <w:sz w:val="20"/>
          <w:szCs w:val="20"/>
        </w:rPr>
        <w:lastRenderedPageBreak/>
        <w:t>4</w:t>
      </w:r>
      <w:r w:rsidR="00F932AE" w:rsidRPr="00B54B6B">
        <w:rPr>
          <w:rFonts w:ascii="Arial" w:hAnsi="Arial" w:cs="Arial"/>
          <w:b/>
          <w:bCs/>
          <w:color w:val="000000" w:themeColor="text1"/>
          <w:sz w:val="20"/>
          <w:szCs w:val="20"/>
        </w:rPr>
        <w:t>.1.4</w:t>
      </w:r>
      <w:r w:rsidR="00F932AE" w:rsidRPr="00B54B6B">
        <w:rPr>
          <w:rFonts w:ascii="Arial" w:hAnsi="Arial" w:cs="Arial"/>
          <w:color w:val="000000" w:themeColor="text1"/>
          <w:sz w:val="20"/>
          <w:szCs w:val="20"/>
        </w:rPr>
        <w:t xml:space="preserve">   </w:t>
      </w:r>
      <w:proofErr w:type="spellStart"/>
      <w:r w:rsidR="00F932AE" w:rsidRPr="00B54B6B">
        <w:rPr>
          <w:rFonts w:ascii="Arial" w:hAnsi="Arial" w:cs="Arial"/>
          <w:b/>
          <w:bCs/>
          <w:color w:val="000000" w:themeColor="text1"/>
          <w:sz w:val="20"/>
          <w:szCs w:val="20"/>
        </w:rPr>
        <w:t>Janela</w:t>
      </w:r>
      <w:proofErr w:type="spellEnd"/>
      <w:r w:rsidR="00F932AE" w:rsidRPr="00B54B6B">
        <w:rPr>
          <w:rFonts w:ascii="Arial" w:hAnsi="Arial" w:cs="Arial"/>
          <w:b/>
          <w:bCs/>
          <w:color w:val="000000" w:themeColor="text1"/>
          <w:sz w:val="20"/>
          <w:szCs w:val="20"/>
        </w:rPr>
        <w:t xml:space="preserve"> de </w:t>
      </w:r>
      <w:proofErr w:type="spellStart"/>
      <w:r w:rsidR="00F932AE" w:rsidRPr="00B54B6B">
        <w:rPr>
          <w:rFonts w:ascii="Arial" w:hAnsi="Arial" w:cs="Arial"/>
          <w:b/>
          <w:bCs/>
          <w:color w:val="000000" w:themeColor="text1"/>
          <w:sz w:val="20"/>
          <w:szCs w:val="20"/>
        </w:rPr>
        <w:t>Cadastro</w:t>
      </w:r>
      <w:proofErr w:type="spellEnd"/>
      <w:r w:rsidR="00F932AE" w:rsidRPr="00B54B6B">
        <w:rPr>
          <w:rFonts w:ascii="Arial" w:hAnsi="Arial" w:cs="Arial"/>
          <w:b/>
          <w:bCs/>
          <w:color w:val="000000" w:themeColor="text1"/>
          <w:sz w:val="20"/>
          <w:szCs w:val="20"/>
        </w:rPr>
        <w:t xml:space="preserve"> País</w:t>
      </w:r>
    </w:p>
    <w:p w14:paraId="67706C97" w14:textId="4DFBDBAE" w:rsidR="00F932AE" w:rsidRPr="00F932AE" w:rsidRDefault="00F932AE" w:rsidP="00C0327B">
      <w:pPr>
        <w:pStyle w:val="NormalWeb"/>
        <w:spacing w:before="240" w:beforeAutospacing="0" w:after="240" w:afterAutospacing="0"/>
        <w:jc w:val="center"/>
        <w:rPr>
          <w:color w:val="000000" w:themeColor="text1"/>
          <w:sz w:val="20"/>
          <w:szCs w:val="20"/>
        </w:rPr>
      </w:pPr>
      <w:r w:rsidRPr="00F932AE">
        <w:rPr>
          <w:b/>
          <w:bCs/>
          <w:noProof/>
          <w:color w:val="000000" w:themeColor="text1"/>
          <w:sz w:val="20"/>
          <w:szCs w:val="20"/>
          <w:bdr w:val="none" w:sz="0" w:space="0" w:color="auto" w:frame="1"/>
        </w:rPr>
        <w:drawing>
          <wp:inline distT="0" distB="0" distL="0" distR="0" wp14:anchorId="2B9637E3" wp14:editId="57A0F5FF">
            <wp:extent cx="4181475" cy="2549171"/>
            <wp:effectExtent l="0" t="0" r="0" b="381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5204" cy="2557541"/>
                    </a:xfrm>
                    <a:prstGeom prst="rect">
                      <a:avLst/>
                    </a:prstGeom>
                    <a:noFill/>
                    <a:ln>
                      <a:noFill/>
                    </a:ln>
                  </pic:spPr>
                </pic:pic>
              </a:graphicData>
            </a:graphic>
          </wp:inline>
        </w:drawing>
      </w:r>
    </w:p>
    <w:p w14:paraId="5F02BEA3" w14:textId="35FC12A3" w:rsidR="00F932AE" w:rsidRPr="00B35CD1" w:rsidRDefault="00DC43C8" w:rsidP="00B54B6B">
      <w:pPr>
        <w:pStyle w:val="Ttulo4"/>
        <w:numPr>
          <w:ilvl w:val="0"/>
          <w:numId w:val="0"/>
        </w:numPr>
        <w:spacing w:before="240" w:after="40"/>
        <w:rPr>
          <w:color w:val="000000" w:themeColor="text1"/>
          <w:lang w:val="pt-BR"/>
          <w:rPrChange w:id="207" w:author="HALLIDAY" w:date="2021-08-13T20:09:00Z">
            <w:rPr>
              <w:color w:val="000000" w:themeColor="text1"/>
            </w:rPr>
          </w:rPrChange>
        </w:rPr>
      </w:pPr>
      <w:r w:rsidRPr="00B35CD1">
        <w:rPr>
          <w:color w:val="000000" w:themeColor="text1"/>
          <w:lang w:val="pt-BR"/>
          <w:rPrChange w:id="208" w:author="HALLIDAY" w:date="2021-08-13T20:09:00Z">
            <w:rPr>
              <w:color w:val="000000" w:themeColor="text1"/>
            </w:rPr>
          </w:rPrChange>
        </w:rPr>
        <w:t>4</w:t>
      </w:r>
      <w:r w:rsidR="00F932AE" w:rsidRPr="00B35CD1">
        <w:rPr>
          <w:color w:val="000000" w:themeColor="text1"/>
          <w:lang w:val="pt-BR"/>
          <w:rPrChange w:id="209" w:author="HALLIDAY" w:date="2021-08-13T20:09:00Z">
            <w:rPr>
              <w:color w:val="000000" w:themeColor="text1"/>
            </w:rPr>
          </w:rPrChange>
        </w:rPr>
        <w:t>.1.4.1</w:t>
      </w:r>
      <w:r w:rsidR="00F932AE" w:rsidRPr="00B35CD1">
        <w:rPr>
          <w:b/>
          <w:bCs/>
          <w:color w:val="000000" w:themeColor="text1"/>
          <w:lang w:val="pt-BR"/>
          <w:rPrChange w:id="210" w:author="HALLIDAY" w:date="2021-08-13T20:09:00Z">
            <w:rPr>
              <w:b/>
              <w:bCs/>
              <w:color w:val="000000" w:themeColor="text1"/>
            </w:rPr>
          </w:rPrChange>
        </w:rPr>
        <w:t xml:space="preserve">   </w:t>
      </w:r>
      <w:r w:rsidR="00F932AE" w:rsidRPr="00B35CD1">
        <w:rPr>
          <w:color w:val="000000" w:themeColor="text1"/>
          <w:lang w:val="pt-BR"/>
          <w:rPrChange w:id="211" w:author="HALLIDAY" w:date="2021-08-13T20:09:00Z">
            <w:rPr>
              <w:color w:val="000000" w:themeColor="text1"/>
            </w:rPr>
          </w:rPrChange>
        </w:rPr>
        <w:t>Layout</w:t>
      </w:r>
    </w:p>
    <w:p w14:paraId="07584EA2"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212" w:author="HALLIDAY" w:date="2021-08-13T20:09:00Z">
            <w:rPr>
              <w:color w:val="000000" w:themeColor="text1"/>
              <w:sz w:val="20"/>
              <w:szCs w:val="20"/>
            </w:rPr>
          </w:rPrChange>
        </w:rPr>
      </w:pPr>
      <w:r w:rsidRPr="00B35CD1">
        <w:rPr>
          <w:color w:val="000000" w:themeColor="text1"/>
          <w:sz w:val="20"/>
          <w:szCs w:val="20"/>
          <w:lang w:val="pt-BR"/>
          <w:rPrChange w:id="213" w:author="HALLIDAY" w:date="2021-08-13T20:09:00Z">
            <w:rPr>
              <w:color w:val="000000" w:themeColor="text1"/>
              <w:sz w:val="20"/>
              <w:szCs w:val="20"/>
            </w:rPr>
          </w:rPrChange>
        </w:rPr>
        <w:t>A Janela de Cadastro conterá um formulário que permitirá o cadastro de novos Países no sistema.</w:t>
      </w:r>
    </w:p>
    <w:p w14:paraId="61CD410A" w14:textId="69EA9CAC" w:rsidR="00F932AE" w:rsidRPr="00B35CD1" w:rsidRDefault="00DC43C8" w:rsidP="00B54B6B">
      <w:pPr>
        <w:pStyle w:val="Ttulo4"/>
        <w:numPr>
          <w:ilvl w:val="0"/>
          <w:numId w:val="0"/>
        </w:numPr>
        <w:spacing w:before="240" w:after="40"/>
        <w:rPr>
          <w:color w:val="000000" w:themeColor="text1"/>
          <w:lang w:val="pt-BR"/>
          <w:rPrChange w:id="214" w:author="HALLIDAY" w:date="2021-08-13T20:09:00Z">
            <w:rPr>
              <w:color w:val="000000" w:themeColor="text1"/>
            </w:rPr>
          </w:rPrChange>
        </w:rPr>
      </w:pPr>
      <w:r w:rsidRPr="00B35CD1">
        <w:rPr>
          <w:color w:val="000000" w:themeColor="text1"/>
          <w:lang w:val="pt-BR"/>
          <w:rPrChange w:id="215" w:author="HALLIDAY" w:date="2021-08-13T20:09:00Z">
            <w:rPr>
              <w:color w:val="000000" w:themeColor="text1"/>
            </w:rPr>
          </w:rPrChange>
        </w:rPr>
        <w:t>4</w:t>
      </w:r>
      <w:r w:rsidR="00F932AE" w:rsidRPr="00B35CD1">
        <w:rPr>
          <w:color w:val="000000" w:themeColor="text1"/>
          <w:lang w:val="pt-BR"/>
          <w:rPrChange w:id="216" w:author="HALLIDAY" w:date="2021-08-13T20:09:00Z">
            <w:rPr>
              <w:color w:val="000000" w:themeColor="text1"/>
            </w:rPr>
          </w:rPrChange>
        </w:rPr>
        <w:t>.1.4.2</w:t>
      </w:r>
      <w:r w:rsidR="00F932AE" w:rsidRPr="00B35CD1">
        <w:rPr>
          <w:b/>
          <w:bCs/>
          <w:color w:val="000000" w:themeColor="text1"/>
          <w:lang w:val="pt-BR"/>
          <w:rPrChange w:id="217" w:author="HALLIDAY" w:date="2021-08-13T20:09:00Z">
            <w:rPr>
              <w:b/>
              <w:bCs/>
              <w:color w:val="000000" w:themeColor="text1"/>
            </w:rPr>
          </w:rPrChange>
        </w:rPr>
        <w:t xml:space="preserve">   </w:t>
      </w:r>
      <w:r w:rsidR="00F932AE" w:rsidRPr="00B35CD1">
        <w:rPr>
          <w:color w:val="000000" w:themeColor="text1"/>
          <w:lang w:val="pt-BR"/>
          <w:rPrChange w:id="218" w:author="HALLIDAY" w:date="2021-08-13T20:09:00Z">
            <w:rPr>
              <w:color w:val="000000" w:themeColor="text1"/>
            </w:rPr>
          </w:rPrChange>
        </w:rPr>
        <w:t>Relacionamento com outras interfaces</w:t>
      </w:r>
    </w:p>
    <w:p w14:paraId="1A451293"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219" w:author="HALLIDAY" w:date="2021-08-13T20:09:00Z">
            <w:rPr>
              <w:color w:val="000000" w:themeColor="text1"/>
              <w:sz w:val="20"/>
              <w:szCs w:val="20"/>
            </w:rPr>
          </w:rPrChange>
        </w:rPr>
      </w:pPr>
      <w:r w:rsidRPr="00B35CD1">
        <w:rPr>
          <w:color w:val="000000" w:themeColor="text1"/>
          <w:sz w:val="20"/>
          <w:szCs w:val="20"/>
          <w:lang w:val="pt-BR"/>
          <w:rPrChange w:id="220" w:author="HALLIDAY" w:date="2021-08-13T20:09:00Z">
            <w:rPr>
              <w:color w:val="000000" w:themeColor="text1"/>
              <w:sz w:val="20"/>
              <w:szCs w:val="20"/>
            </w:rPr>
          </w:rPrChange>
        </w:rPr>
        <w:t>Após o cadastro o usuário será redirecionado para o Painel administrativo novamente</w:t>
      </w:r>
    </w:p>
    <w:p w14:paraId="66E64121" w14:textId="76A9592A" w:rsidR="00F932AE" w:rsidRPr="00B35CD1" w:rsidRDefault="00DC43C8" w:rsidP="00B54B6B">
      <w:pPr>
        <w:pStyle w:val="Ttulo4"/>
        <w:numPr>
          <w:ilvl w:val="0"/>
          <w:numId w:val="0"/>
        </w:numPr>
        <w:spacing w:before="240" w:after="40"/>
        <w:rPr>
          <w:color w:val="000000" w:themeColor="text1"/>
          <w:lang w:val="pt-BR"/>
          <w:rPrChange w:id="221" w:author="HALLIDAY" w:date="2021-08-13T20:09:00Z">
            <w:rPr>
              <w:color w:val="000000" w:themeColor="text1"/>
            </w:rPr>
          </w:rPrChange>
        </w:rPr>
      </w:pPr>
      <w:r w:rsidRPr="00B35CD1">
        <w:rPr>
          <w:color w:val="000000" w:themeColor="text1"/>
          <w:lang w:val="pt-BR"/>
          <w:rPrChange w:id="222" w:author="HALLIDAY" w:date="2021-08-13T20:09:00Z">
            <w:rPr>
              <w:color w:val="000000" w:themeColor="text1"/>
            </w:rPr>
          </w:rPrChange>
        </w:rPr>
        <w:t>4</w:t>
      </w:r>
      <w:r w:rsidR="00F932AE" w:rsidRPr="00B35CD1">
        <w:rPr>
          <w:color w:val="000000" w:themeColor="text1"/>
          <w:lang w:val="pt-BR"/>
          <w:rPrChange w:id="223" w:author="HALLIDAY" w:date="2021-08-13T20:09:00Z">
            <w:rPr>
              <w:color w:val="000000" w:themeColor="text1"/>
            </w:rPr>
          </w:rPrChange>
        </w:rPr>
        <w:t>.1.4.3</w:t>
      </w:r>
      <w:r w:rsidR="00F932AE" w:rsidRPr="00B35CD1">
        <w:rPr>
          <w:b/>
          <w:bCs/>
          <w:color w:val="000000" w:themeColor="text1"/>
          <w:lang w:val="pt-BR"/>
          <w:rPrChange w:id="224" w:author="HALLIDAY" w:date="2021-08-13T20:09:00Z">
            <w:rPr>
              <w:b/>
              <w:bCs/>
              <w:color w:val="000000" w:themeColor="text1"/>
            </w:rPr>
          </w:rPrChange>
        </w:rPr>
        <w:t xml:space="preserve">   </w:t>
      </w:r>
      <w:r w:rsidR="00F932AE" w:rsidRPr="00B35CD1">
        <w:rPr>
          <w:color w:val="000000" w:themeColor="text1"/>
          <w:lang w:val="pt-BR"/>
          <w:rPrChange w:id="225" w:author="HALLIDAY" w:date="2021-08-13T20:09:00Z">
            <w:rPr>
              <w:color w:val="000000" w:themeColor="text1"/>
            </w:rPr>
          </w:rPrChange>
        </w:rPr>
        <w:t>Campos</w:t>
      </w:r>
    </w:p>
    <w:p w14:paraId="2A5D83E1"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226" w:author="HALLIDAY" w:date="2021-08-13T20:09:00Z">
            <w:rPr>
              <w:color w:val="000000" w:themeColor="text1"/>
              <w:sz w:val="20"/>
              <w:szCs w:val="20"/>
            </w:rPr>
          </w:rPrChange>
        </w:rPr>
      </w:pPr>
      <w:r w:rsidRPr="00B35CD1">
        <w:rPr>
          <w:color w:val="000000" w:themeColor="text1"/>
          <w:sz w:val="20"/>
          <w:szCs w:val="20"/>
          <w:lang w:val="pt-BR"/>
          <w:rPrChange w:id="227" w:author="HALLIDAY" w:date="2021-08-13T20:09:00Z">
            <w:rPr>
              <w:color w:val="000000" w:themeColor="text1"/>
              <w:sz w:val="20"/>
              <w:szCs w:val="20"/>
            </w:rPr>
          </w:rPrChange>
        </w:rPr>
        <w:t>Serão apresentados os seguintes campos:</w:t>
      </w:r>
    </w:p>
    <w:p w14:paraId="62CDF2D0" w14:textId="77777777" w:rsidR="00B54B6B" w:rsidRDefault="00F932AE" w:rsidP="00F932AE">
      <w:pPr>
        <w:pStyle w:val="NormalWeb"/>
        <w:spacing w:before="240" w:beforeAutospacing="0" w:after="240" w:afterAutospacing="0"/>
        <w:rPr>
          <w:color w:val="000000" w:themeColor="text1"/>
          <w:sz w:val="20"/>
          <w:szCs w:val="20"/>
        </w:rPr>
      </w:pPr>
      <w:r w:rsidRPr="00B35CD1">
        <w:rPr>
          <w:color w:val="000000" w:themeColor="text1"/>
          <w:sz w:val="20"/>
          <w:szCs w:val="20"/>
          <w:lang w:val="pt-BR"/>
          <w:rPrChange w:id="228" w:author="HALLIDAY" w:date="2021-08-13T20:09:00Z">
            <w:rPr>
              <w:color w:val="000000" w:themeColor="text1"/>
              <w:sz w:val="20"/>
              <w:szCs w:val="20"/>
            </w:rPr>
          </w:rPrChange>
        </w:rPr>
        <w:t>             </w:t>
      </w:r>
      <w:r w:rsidR="00B54B6B" w:rsidRPr="00B35CD1">
        <w:rPr>
          <w:color w:val="000000" w:themeColor="text1"/>
          <w:sz w:val="20"/>
          <w:szCs w:val="20"/>
          <w:lang w:val="pt-BR"/>
          <w:rPrChange w:id="229" w:author="HALLIDAY" w:date="2021-08-13T20:09:00Z">
            <w:rPr>
              <w:color w:val="000000" w:themeColor="text1"/>
              <w:sz w:val="20"/>
              <w:szCs w:val="20"/>
            </w:rPr>
          </w:rPrChange>
        </w:rPr>
        <w:tab/>
      </w:r>
      <w:proofErr w:type="spellStart"/>
      <w:r w:rsidRPr="00F932AE">
        <w:rPr>
          <w:color w:val="000000" w:themeColor="text1"/>
          <w:sz w:val="20"/>
          <w:szCs w:val="20"/>
        </w:rPr>
        <w:t>Formulário</w:t>
      </w:r>
      <w:proofErr w:type="spellEnd"/>
      <w:r w:rsidRPr="00F932AE">
        <w:rPr>
          <w:color w:val="000000" w:themeColor="text1"/>
          <w:sz w:val="20"/>
          <w:szCs w:val="20"/>
        </w:rPr>
        <w:t xml:space="preserve"> de </w:t>
      </w:r>
      <w:proofErr w:type="spellStart"/>
      <w:r w:rsidRPr="00F932AE">
        <w:rPr>
          <w:color w:val="000000" w:themeColor="text1"/>
          <w:sz w:val="20"/>
          <w:szCs w:val="20"/>
        </w:rPr>
        <w:t>Cadastro</w:t>
      </w:r>
      <w:proofErr w:type="spellEnd"/>
      <w:r w:rsidRPr="00F932AE">
        <w:rPr>
          <w:color w:val="000000" w:themeColor="text1"/>
          <w:sz w:val="20"/>
          <w:szCs w:val="20"/>
        </w:rPr>
        <w:t>:</w:t>
      </w:r>
    </w:p>
    <w:p w14:paraId="6B07B1DB" w14:textId="3BE6D629" w:rsidR="00F932AE" w:rsidRPr="00F932AE" w:rsidRDefault="00F932AE" w:rsidP="00B54B6B">
      <w:pPr>
        <w:pStyle w:val="NormalWeb"/>
        <w:numPr>
          <w:ilvl w:val="0"/>
          <w:numId w:val="25"/>
        </w:numPr>
        <w:spacing w:before="240" w:beforeAutospacing="0" w:after="240" w:afterAutospacing="0"/>
        <w:rPr>
          <w:color w:val="000000" w:themeColor="text1"/>
          <w:sz w:val="20"/>
          <w:szCs w:val="20"/>
        </w:rPr>
      </w:pPr>
      <w:r w:rsidRPr="00F932AE">
        <w:rPr>
          <w:color w:val="000000" w:themeColor="text1"/>
          <w:sz w:val="20"/>
          <w:szCs w:val="20"/>
        </w:rPr>
        <w:t>Nome</w:t>
      </w:r>
    </w:p>
    <w:p w14:paraId="213F00F1" w14:textId="0145F8CE" w:rsidR="00F932AE" w:rsidRPr="00F932AE" w:rsidRDefault="00F932AE" w:rsidP="00B54B6B">
      <w:pPr>
        <w:pStyle w:val="NormalWeb"/>
        <w:numPr>
          <w:ilvl w:val="0"/>
          <w:numId w:val="25"/>
        </w:numPr>
        <w:spacing w:before="240" w:beforeAutospacing="0" w:after="240" w:afterAutospacing="0"/>
        <w:rPr>
          <w:color w:val="000000" w:themeColor="text1"/>
          <w:sz w:val="20"/>
          <w:szCs w:val="20"/>
        </w:rPr>
      </w:pPr>
      <w:proofErr w:type="spellStart"/>
      <w:r w:rsidRPr="00F932AE">
        <w:rPr>
          <w:color w:val="000000" w:themeColor="text1"/>
          <w:sz w:val="20"/>
          <w:szCs w:val="20"/>
        </w:rPr>
        <w:t>Continente</w:t>
      </w:r>
      <w:proofErr w:type="spellEnd"/>
    </w:p>
    <w:p w14:paraId="0913E410" w14:textId="1E933E75" w:rsidR="00F932AE" w:rsidRPr="00F932AE" w:rsidRDefault="00F932AE" w:rsidP="00B54B6B">
      <w:pPr>
        <w:pStyle w:val="NormalWeb"/>
        <w:numPr>
          <w:ilvl w:val="0"/>
          <w:numId w:val="25"/>
        </w:numPr>
        <w:spacing w:before="240" w:beforeAutospacing="0" w:after="240" w:afterAutospacing="0"/>
        <w:rPr>
          <w:color w:val="000000" w:themeColor="text1"/>
          <w:sz w:val="20"/>
          <w:szCs w:val="20"/>
        </w:rPr>
      </w:pPr>
      <w:proofErr w:type="spellStart"/>
      <w:r w:rsidRPr="00F932AE">
        <w:rPr>
          <w:color w:val="000000" w:themeColor="text1"/>
          <w:sz w:val="20"/>
          <w:szCs w:val="20"/>
        </w:rPr>
        <w:t>Modalidades</w:t>
      </w:r>
      <w:proofErr w:type="spellEnd"/>
    </w:p>
    <w:p w14:paraId="5B20EA5D" w14:textId="2008631A" w:rsidR="00F932AE" w:rsidRPr="00F932AE" w:rsidRDefault="00F932AE" w:rsidP="00B54B6B">
      <w:pPr>
        <w:pStyle w:val="NormalWeb"/>
        <w:numPr>
          <w:ilvl w:val="0"/>
          <w:numId w:val="25"/>
        </w:numPr>
        <w:spacing w:before="240" w:beforeAutospacing="0" w:after="240" w:afterAutospacing="0"/>
        <w:rPr>
          <w:color w:val="000000" w:themeColor="text1"/>
          <w:sz w:val="20"/>
          <w:szCs w:val="20"/>
        </w:rPr>
      </w:pPr>
      <w:proofErr w:type="spellStart"/>
      <w:r w:rsidRPr="00F932AE">
        <w:rPr>
          <w:color w:val="000000" w:themeColor="text1"/>
          <w:sz w:val="20"/>
          <w:szCs w:val="20"/>
        </w:rPr>
        <w:t>Medalhas</w:t>
      </w:r>
      <w:proofErr w:type="spellEnd"/>
    </w:p>
    <w:p w14:paraId="18CBE69A" w14:textId="67A0D898" w:rsidR="00F932AE" w:rsidRPr="00DC43C8" w:rsidRDefault="00DC43C8" w:rsidP="00F932AE">
      <w:pPr>
        <w:pStyle w:val="NormalWeb"/>
        <w:spacing w:before="240" w:beforeAutospacing="0" w:after="240" w:afterAutospacing="0"/>
        <w:rPr>
          <w:rFonts w:ascii="Arial" w:hAnsi="Arial" w:cs="Arial"/>
          <w:color w:val="000000" w:themeColor="text1"/>
          <w:sz w:val="20"/>
          <w:szCs w:val="20"/>
        </w:rPr>
      </w:pPr>
      <w:r w:rsidRPr="00DC43C8">
        <w:rPr>
          <w:rFonts w:ascii="Arial" w:hAnsi="Arial" w:cs="Arial"/>
          <w:b/>
          <w:bCs/>
          <w:color w:val="000000" w:themeColor="text1"/>
          <w:sz w:val="20"/>
          <w:szCs w:val="20"/>
        </w:rPr>
        <w:t>4</w:t>
      </w:r>
      <w:r w:rsidR="00F932AE" w:rsidRPr="00DC43C8">
        <w:rPr>
          <w:rFonts w:ascii="Arial" w:hAnsi="Arial" w:cs="Arial"/>
          <w:b/>
          <w:bCs/>
          <w:color w:val="000000" w:themeColor="text1"/>
          <w:sz w:val="20"/>
          <w:szCs w:val="20"/>
        </w:rPr>
        <w:t>.1.4.4</w:t>
      </w:r>
      <w:r w:rsidR="00F932AE" w:rsidRPr="00DC43C8">
        <w:rPr>
          <w:rFonts w:ascii="Arial" w:hAnsi="Arial" w:cs="Arial"/>
          <w:color w:val="000000" w:themeColor="text1"/>
          <w:sz w:val="20"/>
          <w:szCs w:val="20"/>
        </w:rPr>
        <w:t xml:space="preserve">   </w:t>
      </w:r>
      <w:proofErr w:type="spellStart"/>
      <w:r w:rsidR="00F932AE" w:rsidRPr="00DC43C8">
        <w:rPr>
          <w:rFonts w:ascii="Arial" w:hAnsi="Arial" w:cs="Arial"/>
          <w:b/>
          <w:bCs/>
          <w:color w:val="000000" w:themeColor="text1"/>
          <w:sz w:val="20"/>
          <w:szCs w:val="20"/>
        </w:rPr>
        <w:t>Comandos</w:t>
      </w:r>
      <w:proofErr w:type="spellEnd"/>
    </w:p>
    <w:p w14:paraId="615A5C3D" w14:textId="5986CDDA" w:rsidR="00F932AE" w:rsidRPr="00B35CD1" w:rsidRDefault="00F932AE" w:rsidP="00B1636D">
      <w:pPr>
        <w:pStyle w:val="NormalWeb"/>
        <w:spacing w:before="240" w:beforeAutospacing="0" w:after="240" w:afterAutospacing="0"/>
        <w:ind w:left="700"/>
        <w:jc w:val="both"/>
        <w:rPr>
          <w:color w:val="000000" w:themeColor="text1"/>
          <w:sz w:val="20"/>
          <w:szCs w:val="20"/>
          <w:lang w:val="pt-BR"/>
          <w:rPrChange w:id="230" w:author="HALLIDAY" w:date="2021-08-13T20:09:00Z">
            <w:rPr>
              <w:color w:val="000000" w:themeColor="text1"/>
              <w:sz w:val="20"/>
              <w:szCs w:val="20"/>
            </w:rPr>
          </w:rPrChange>
        </w:rPr>
      </w:pPr>
      <w:r w:rsidRPr="00B35CD1">
        <w:rPr>
          <w:color w:val="000000" w:themeColor="text1"/>
          <w:sz w:val="20"/>
          <w:szCs w:val="20"/>
          <w:lang w:val="pt-BR"/>
          <w:rPrChange w:id="231" w:author="HALLIDAY" w:date="2021-08-13T20:09:00Z">
            <w:rPr>
              <w:color w:val="000000" w:themeColor="text1"/>
              <w:sz w:val="20"/>
              <w:szCs w:val="20"/>
            </w:rPr>
          </w:rPrChange>
        </w:rPr>
        <w:t>A Tabela apresenta os comandos relacionados com a interface principal do software.</w:t>
      </w:r>
    </w:p>
    <w:p w14:paraId="62917623" w14:textId="2393FAAA" w:rsidR="00F932AE" w:rsidRPr="00B35CD1" w:rsidRDefault="00F932AE" w:rsidP="00F932AE">
      <w:pPr>
        <w:pStyle w:val="NormalWeb"/>
        <w:spacing w:before="240" w:beforeAutospacing="0" w:after="240" w:afterAutospacing="0"/>
        <w:rPr>
          <w:color w:val="000000" w:themeColor="text1"/>
          <w:sz w:val="20"/>
          <w:szCs w:val="20"/>
          <w:lang w:val="pt-BR"/>
          <w:rPrChange w:id="232" w:author="HALLIDAY" w:date="2021-08-13T20:09:00Z">
            <w:rPr>
              <w:color w:val="000000" w:themeColor="text1"/>
              <w:sz w:val="20"/>
              <w:szCs w:val="20"/>
            </w:rPr>
          </w:rPrChange>
        </w:rPr>
      </w:pPr>
      <w:r w:rsidRPr="00B35CD1">
        <w:rPr>
          <w:color w:val="000000" w:themeColor="text1"/>
          <w:sz w:val="20"/>
          <w:szCs w:val="20"/>
          <w:lang w:val="pt-BR"/>
          <w:rPrChange w:id="233" w:author="HALLIDAY" w:date="2021-08-13T20:09:00Z">
            <w:rPr>
              <w:color w:val="000000" w:themeColor="text1"/>
              <w:sz w:val="20"/>
              <w:szCs w:val="20"/>
            </w:rPr>
          </w:rPrChange>
        </w:rPr>
        <w:t> </w:t>
      </w:r>
    </w:p>
    <w:p w14:paraId="7F0416C2" w14:textId="5AEA09DC" w:rsidR="00B1636D" w:rsidRPr="00B35CD1" w:rsidRDefault="00B1636D" w:rsidP="00F932AE">
      <w:pPr>
        <w:pStyle w:val="NormalWeb"/>
        <w:spacing w:before="240" w:beforeAutospacing="0" w:after="240" w:afterAutospacing="0"/>
        <w:rPr>
          <w:color w:val="000000" w:themeColor="text1"/>
          <w:sz w:val="20"/>
          <w:szCs w:val="20"/>
          <w:lang w:val="pt-BR"/>
          <w:rPrChange w:id="234" w:author="HALLIDAY" w:date="2021-08-13T20:09:00Z">
            <w:rPr>
              <w:color w:val="000000" w:themeColor="text1"/>
              <w:sz w:val="20"/>
              <w:szCs w:val="20"/>
            </w:rPr>
          </w:rPrChange>
        </w:rPr>
      </w:pPr>
    </w:p>
    <w:p w14:paraId="5F8920A6" w14:textId="2AB67771" w:rsidR="00B1636D" w:rsidRPr="00B35CD1" w:rsidRDefault="00B1636D" w:rsidP="00F932AE">
      <w:pPr>
        <w:pStyle w:val="NormalWeb"/>
        <w:spacing w:before="240" w:beforeAutospacing="0" w:after="240" w:afterAutospacing="0"/>
        <w:rPr>
          <w:color w:val="000000" w:themeColor="text1"/>
          <w:sz w:val="20"/>
          <w:szCs w:val="20"/>
          <w:lang w:val="pt-BR"/>
          <w:rPrChange w:id="235" w:author="HALLIDAY" w:date="2021-08-13T20:09:00Z">
            <w:rPr>
              <w:color w:val="000000" w:themeColor="text1"/>
              <w:sz w:val="20"/>
              <w:szCs w:val="20"/>
            </w:rPr>
          </w:rPrChange>
        </w:rPr>
      </w:pPr>
    </w:p>
    <w:p w14:paraId="3510FC8C" w14:textId="77777777" w:rsidR="00B1636D" w:rsidRPr="00B35CD1" w:rsidRDefault="00B1636D" w:rsidP="00F932AE">
      <w:pPr>
        <w:pStyle w:val="NormalWeb"/>
        <w:spacing w:before="240" w:beforeAutospacing="0" w:after="240" w:afterAutospacing="0"/>
        <w:rPr>
          <w:color w:val="000000" w:themeColor="text1"/>
          <w:sz w:val="20"/>
          <w:szCs w:val="20"/>
          <w:lang w:val="pt-BR"/>
          <w:rPrChange w:id="236" w:author="HALLIDAY" w:date="2021-08-13T20:09:00Z">
            <w:rPr>
              <w:color w:val="000000" w:themeColor="text1"/>
              <w:sz w:val="20"/>
              <w:szCs w:val="20"/>
            </w:rPr>
          </w:rPrChange>
        </w:rPr>
      </w:pPr>
    </w:p>
    <w:p w14:paraId="016DFEBA" w14:textId="1679A767" w:rsidR="00F932AE" w:rsidRPr="00B35CD1" w:rsidRDefault="00F932AE" w:rsidP="00F932AE">
      <w:pPr>
        <w:pStyle w:val="NormalWeb"/>
        <w:spacing w:before="240" w:beforeAutospacing="0" w:after="240" w:afterAutospacing="0"/>
        <w:jc w:val="center"/>
        <w:rPr>
          <w:color w:val="000000" w:themeColor="text1"/>
          <w:sz w:val="20"/>
          <w:szCs w:val="20"/>
          <w:lang w:val="pt-BR"/>
          <w:rPrChange w:id="237" w:author="HALLIDAY" w:date="2021-08-13T20:09:00Z">
            <w:rPr>
              <w:color w:val="000000" w:themeColor="text1"/>
              <w:sz w:val="20"/>
              <w:szCs w:val="20"/>
            </w:rPr>
          </w:rPrChange>
        </w:rPr>
      </w:pPr>
      <w:r w:rsidRPr="00B35CD1">
        <w:rPr>
          <w:color w:val="000000" w:themeColor="text1"/>
          <w:sz w:val="20"/>
          <w:szCs w:val="20"/>
          <w:lang w:val="pt-BR"/>
          <w:rPrChange w:id="238" w:author="HALLIDAY" w:date="2021-08-13T20:09:00Z">
            <w:rPr>
              <w:color w:val="000000" w:themeColor="text1"/>
              <w:sz w:val="20"/>
              <w:szCs w:val="20"/>
            </w:rPr>
          </w:rPrChange>
        </w:rPr>
        <w:lastRenderedPageBreak/>
        <w:t xml:space="preserve">Tabela </w:t>
      </w:r>
      <w:r w:rsidR="00B870A5" w:rsidRPr="00B35CD1">
        <w:rPr>
          <w:color w:val="000000" w:themeColor="text1"/>
          <w:sz w:val="20"/>
          <w:szCs w:val="20"/>
          <w:lang w:val="pt-BR"/>
          <w:rPrChange w:id="239" w:author="HALLIDAY" w:date="2021-08-13T20:09:00Z">
            <w:rPr>
              <w:color w:val="000000" w:themeColor="text1"/>
              <w:sz w:val="20"/>
              <w:szCs w:val="20"/>
            </w:rPr>
          </w:rPrChange>
        </w:rPr>
        <w:t>7</w:t>
      </w:r>
      <w:r w:rsidRPr="00B35CD1">
        <w:rPr>
          <w:color w:val="000000" w:themeColor="text1"/>
          <w:sz w:val="20"/>
          <w:szCs w:val="20"/>
          <w:lang w:val="pt-BR"/>
          <w:rPrChange w:id="240" w:author="HALLIDAY" w:date="2021-08-13T20:09:00Z">
            <w:rPr>
              <w:color w:val="000000" w:themeColor="text1"/>
              <w:sz w:val="20"/>
              <w:szCs w:val="20"/>
            </w:rPr>
          </w:rPrChange>
        </w:rPr>
        <w:t xml:space="preserve">: Lista de Comandos – Janela de </w:t>
      </w:r>
      <w:r w:rsidR="00B870A5" w:rsidRPr="00B35CD1">
        <w:rPr>
          <w:color w:val="000000" w:themeColor="text1"/>
          <w:sz w:val="20"/>
          <w:szCs w:val="20"/>
          <w:lang w:val="pt-BR"/>
          <w:rPrChange w:id="241" w:author="HALLIDAY" w:date="2021-08-13T20:09:00Z">
            <w:rPr>
              <w:color w:val="000000" w:themeColor="text1"/>
              <w:sz w:val="20"/>
              <w:szCs w:val="20"/>
            </w:rPr>
          </w:rPrChange>
        </w:rPr>
        <w:t xml:space="preserve">Cadastro País </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B1636D" w:rsidRPr="00565CD0" w14:paraId="760EE05A" w14:textId="77777777" w:rsidTr="00217A6D">
        <w:trPr>
          <w:tblHeader/>
          <w:jc w:val="center"/>
        </w:trPr>
        <w:tc>
          <w:tcPr>
            <w:tcW w:w="2193" w:type="dxa"/>
            <w:shd w:val="clear" w:color="auto" w:fill="003366"/>
            <w:vAlign w:val="center"/>
          </w:tcPr>
          <w:p w14:paraId="0583174D" w14:textId="77777777" w:rsidR="00B1636D" w:rsidRPr="00565CD0" w:rsidRDefault="00B1636D" w:rsidP="00217A6D">
            <w:pPr>
              <w:jc w:val="center"/>
              <w:rPr>
                <w:b/>
                <w:color w:val="FFFFFF"/>
              </w:rPr>
            </w:pPr>
            <w:r w:rsidRPr="00565CD0">
              <w:rPr>
                <w:b/>
                <w:color w:val="FFFFFF"/>
              </w:rPr>
              <w:t>Nome</w:t>
            </w:r>
          </w:p>
        </w:tc>
        <w:tc>
          <w:tcPr>
            <w:tcW w:w="3720" w:type="dxa"/>
            <w:shd w:val="clear" w:color="auto" w:fill="003366"/>
            <w:vAlign w:val="center"/>
          </w:tcPr>
          <w:p w14:paraId="112196F4" w14:textId="77777777" w:rsidR="00B1636D" w:rsidRPr="00565CD0" w:rsidRDefault="00B1636D" w:rsidP="00217A6D">
            <w:pPr>
              <w:jc w:val="center"/>
              <w:rPr>
                <w:b/>
                <w:color w:val="FFFFFF"/>
              </w:rPr>
            </w:pPr>
            <w:proofErr w:type="spellStart"/>
            <w:r w:rsidRPr="00565CD0">
              <w:rPr>
                <w:b/>
                <w:color w:val="FFFFFF"/>
              </w:rPr>
              <w:t>Ação</w:t>
            </w:r>
            <w:proofErr w:type="spellEnd"/>
          </w:p>
        </w:tc>
        <w:tc>
          <w:tcPr>
            <w:tcW w:w="2214" w:type="dxa"/>
            <w:shd w:val="clear" w:color="auto" w:fill="003366"/>
            <w:vAlign w:val="center"/>
          </w:tcPr>
          <w:p w14:paraId="50A8C809" w14:textId="77777777" w:rsidR="00B1636D" w:rsidRPr="00565CD0" w:rsidRDefault="00B1636D" w:rsidP="00217A6D">
            <w:pPr>
              <w:jc w:val="center"/>
              <w:rPr>
                <w:b/>
                <w:color w:val="FFFFFF"/>
              </w:rPr>
            </w:pPr>
            <w:proofErr w:type="spellStart"/>
            <w:r w:rsidRPr="00565CD0">
              <w:rPr>
                <w:b/>
                <w:color w:val="FFFFFF"/>
              </w:rPr>
              <w:t>Atalho</w:t>
            </w:r>
            <w:proofErr w:type="spellEnd"/>
          </w:p>
        </w:tc>
      </w:tr>
      <w:tr w:rsidR="00B1636D" w:rsidRPr="00565CD0" w14:paraId="5E185863" w14:textId="77777777" w:rsidTr="00217A6D">
        <w:trPr>
          <w:cantSplit/>
          <w:jc w:val="center"/>
        </w:trPr>
        <w:tc>
          <w:tcPr>
            <w:tcW w:w="2193" w:type="dxa"/>
            <w:vAlign w:val="center"/>
          </w:tcPr>
          <w:p w14:paraId="33C1C9CB" w14:textId="0384F266" w:rsidR="00B1636D" w:rsidRPr="00565CD0" w:rsidRDefault="00B1636D" w:rsidP="00B1636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Enviar Dados</w:t>
            </w:r>
          </w:p>
        </w:tc>
        <w:tc>
          <w:tcPr>
            <w:tcW w:w="3720" w:type="dxa"/>
            <w:vAlign w:val="center"/>
          </w:tcPr>
          <w:p w14:paraId="2C673635" w14:textId="10F9C106" w:rsidR="00B1636D" w:rsidRPr="00565CD0" w:rsidRDefault="00B1636D" w:rsidP="00B1636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 xml:space="preserve">Botão que efetua o cadastro do </w:t>
            </w:r>
            <w:proofErr w:type="gramStart"/>
            <w:r w:rsidRPr="00F932AE">
              <w:rPr>
                <w:rFonts w:ascii="Times New Roman" w:hAnsi="Times New Roman"/>
                <w:color w:val="000000" w:themeColor="text1"/>
                <w:sz w:val="20"/>
                <w:szCs w:val="20"/>
              </w:rPr>
              <w:t>pais</w:t>
            </w:r>
            <w:proofErr w:type="gramEnd"/>
          </w:p>
        </w:tc>
        <w:tc>
          <w:tcPr>
            <w:tcW w:w="2214" w:type="dxa"/>
            <w:vAlign w:val="center"/>
          </w:tcPr>
          <w:p w14:paraId="0E975158" w14:textId="2D619A2D" w:rsidR="00B1636D" w:rsidRPr="00565CD0" w:rsidRDefault="00B1636D" w:rsidP="00B1636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bl>
    <w:p w14:paraId="6C19B305" w14:textId="77777777" w:rsidR="00B1636D" w:rsidRDefault="00B1636D" w:rsidP="00F932AE">
      <w:pPr>
        <w:pStyle w:val="NormalWeb"/>
        <w:spacing w:before="240" w:beforeAutospacing="0" w:after="240" w:afterAutospacing="0"/>
        <w:jc w:val="both"/>
        <w:rPr>
          <w:color w:val="000000" w:themeColor="text1"/>
          <w:sz w:val="20"/>
          <w:szCs w:val="20"/>
        </w:rPr>
      </w:pPr>
    </w:p>
    <w:p w14:paraId="33AD990B" w14:textId="0896645F" w:rsidR="00F932AE" w:rsidRPr="00B35CD1" w:rsidRDefault="00DC43C8" w:rsidP="00F932AE">
      <w:pPr>
        <w:pStyle w:val="NormalWeb"/>
        <w:spacing w:before="240" w:beforeAutospacing="0" w:after="240" w:afterAutospacing="0"/>
        <w:jc w:val="both"/>
        <w:rPr>
          <w:rFonts w:ascii="Arial" w:hAnsi="Arial" w:cs="Arial"/>
          <w:color w:val="000000" w:themeColor="text1"/>
          <w:sz w:val="20"/>
          <w:szCs w:val="20"/>
          <w:lang w:val="pt-BR"/>
          <w:rPrChange w:id="242" w:author="HALLIDAY" w:date="2021-08-13T20:09:00Z">
            <w:rPr>
              <w:rFonts w:ascii="Arial" w:hAnsi="Arial" w:cs="Arial"/>
              <w:color w:val="000000" w:themeColor="text1"/>
              <w:sz w:val="20"/>
              <w:szCs w:val="20"/>
            </w:rPr>
          </w:rPrChange>
        </w:rPr>
      </w:pPr>
      <w:r w:rsidRPr="00B35CD1">
        <w:rPr>
          <w:rFonts w:ascii="Arial" w:hAnsi="Arial" w:cs="Arial"/>
          <w:b/>
          <w:bCs/>
          <w:color w:val="000000" w:themeColor="text1"/>
          <w:sz w:val="20"/>
          <w:szCs w:val="20"/>
          <w:lang w:val="pt-BR"/>
          <w:rPrChange w:id="243" w:author="HALLIDAY" w:date="2021-08-13T20:09:00Z">
            <w:rPr>
              <w:rFonts w:ascii="Arial" w:hAnsi="Arial" w:cs="Arial"/>
              <w:b/>
              <w:bCs/>
              <w:color w:val="000000" w:themeColor="text1"/>
              <w:sz w:val="20"/>
              <w:szCs w:val="20"/>
            </w:rPr>
          </w:rPrChange>
        </w:rPr>
        <w:t>4</w:t>
      </w:r>
      <w:r w:rsidR="00F932AE" w:rsidRPr="00B35CD1">
        <w:rPr>
          <w:rFonts w:ascii="Arial" w:hAnsi="Arial" w:cs="Arial"/>
          <w:b/>
          <w:bCs/>
          <w:color w:val="000000" w:themeColor="text1"/>
          <w:sz w:val="20"/>
          <w:szCs w:val="20"/>
          <w:lang w:val="pt-BR"/>
          <w:rPrChange w:id="244" w:author="HALLIDAY" w:date="2021-08-13T20:09:00Z">
            <w:rPr>
              <w:rFonts w:ascii="Arial" w:hAnsi="Arial" w:cs="Arial"/>
              <w:b/>
              <w:bCs/>
              <w:color w:val="000000" w:themeColor="text1"/>
              <w:sz w:val="20"/>
              <w:szCs w:val="20"/>
            </w:rPr>
          </w:rPrChange>
        </w:rPr>
        <w:t>.1.5</w:t>
      </w:r>
      <w:r w:rsidR="00F932AE" w:rsidRPr="00B35CD1">
        <w:rPr>
          <w:rFonts w:ascii="Arial" w:hAnsi="Arial" w:cs="Arial"/>
          <w:color w:val="000000" w:themeColor="text1"/>
          <w:sz w:val="20"/>
          <w:szCs w:val="20"/>
          <w:lang w:val="pt-BR"/>
          <w:rPrChange w:id="245" w:author="HALLIDAY" w:date="2021-08-13T20:09:00Z">
            <w:rPr>
              <w:rFonts w:ascii="Arial" w:hAnsi="Arial" w:cs="Arial"/>
              <w:color w:val="000000" w:themeColor="text1"/>
              <w:sz w:val="20"/>
              <w:szCs w:val="20"/>
            </w:rPr>
          </w:rPrChange>
        </w:rPr>
        <w:t xml:space="preserve">   </w:t>
      </w:r>
      <w:r w:rsidR="00F932AE" w:rsidRPr="00B35CD1">
        <w:rPr>
          <w:rFonts w:ascii="Arial" w:hAnsi="Arial" w:cs="Arial"/>
          <w:b/>
          <w:bCs/>
          <w:color w:val="000000" w:themeColor="text1"/>
          <w:sz w:val="20"/>
          <w:szCs w:val="20"/>
          <w:lang w:val="pt-BR"/>
          <w:rPrChange w:id="246" w:author="HALLIDAY" w:date="2021-08-13T20:09:00Z">
            <w:rPr>
              <w:rFonts w:ascii="Arial" w:hAnsi="Arial" w:cs="Arial"/>
              <w:b/>
              <w:bCs/>
              <w:color w:val="000000" w:themeColor="text1"/>
              <w:sz w:val="20"/>
              <w:szCs w:val="20"/>
            </w:rPr>
          </w:rPrChange>
        </w:rPr>
        <w:t>Janela de Edição de Campos País</w:t>
      </w:r>
    </w:p>
    <w:p w14:paraId="25D4FCDC" w14:textId="67BB6830" w:rsidR="00F932AE" w:rsidRPr="00F932AE" w:rsidRDefault="00F932AE" w:rsidP="00B1636D">
      <w:pPr>
        <w:pStyle w:val="NormalWeb"/>
        <w:spacing w:before="240" w:beforeAutospacing="0" w:after="240" w:afterAutospacing="0"/>
        <w:jc w:val="center"/>
        <w:rPr>
          <w:color w:val="000000" w:themeColor="text1"/>
          <w:sz w:val="20"/>
          <w:szCs w:val="20"/>
        </w:rPr>
      </w:pPr>
      <w:r w:rsidRPr="00F932AE">
        <w:rPr>
          <w:b/>
          <w:bCs/>
          <w:noProof/>
          <w:color w:val="000000" w:themeColor="text1"/>
          <w:sz w:val="20"/>
          <w:szCs w:val="20"/>
          <w:bdr w:val="none" w:sz="0" w:space="0" w:color="auto" w:frame="1"/>
        </w:rPr>
        <w:drawing>
          <wp:inline distT="0" distB="0" distL="0" distR="0" wp14:anchorId="3CEADC00" wp14:editId="6AEA5917">
            <wp:extent cx="3927432" cy="238125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1890" cy="2383953"/>
                    </a:xfrm>
                    <a:prstGeom prst="rect">
                      <a:avLst/>
                    </a:prstGeom>
                    <a:noFill/>
                    <a:ln>
                      <a:noFill/>
                    </a:ln>
                  </pic:spPr>
                </pic:pic>
              </a:graphicData>
            </a:graphic>
          </wp:inline>
        </w:drawing>
      </w:r>
    </w:p>
    <w:p w14:paraId="76F550CC" w14:textId="551635D0" w:rsidR="00F932AE" w:rsidRPr="00B35CD1" w:rsidRDefault="00DC43C8" w:rsidP="00B1636D">
      <w:pPr>
        <w:pStyle w:val="Ttulo4"/>
        <w:numPr>
          <w:ilvl w:val="0"/>
          <w:numId w:val="0"/>
        </w:numPr>
        <w:spacing w:before="240" w:after="40"/>
        <w:rPr>
          <w:color w:val="000000" w:themeColor="text1"/>
          <w:lang w:val="pt-BR"/>
          <w:rPrChange w:id="247" w:author="HALLIDAY" w:date="2021-08-13T20:09:00Z">
            <w:rPr>
              <w:color w:val="000000" w:themeColor="text1"/>
            </w:rPr>
          </w:rPrChange>
        </w:rPr>
      </w:pPr>
      <w:r w:rsidRPr="00B35CD1">
        <w:rPr>
          <w:color w:val="000000" w:themeColor="text1"/>
          <w:lang w:val="pt-BR"/>
          <w:rPrChange w:id="248" w:author="HALLIDAY" w:date="2021-08-13T20:09:00Z">
            <w:rPr>
              <w:color w:val="000000" w:themeColor="text1"/>
            </w:rPr>
          </w:rPrChange>
        </w:rPr>
        <w:t>4</w:t>
      </w:r>
      <w:r w:rsidR="00F932AE" w:rsidRPr="00B35CD1">
        <w:rPr>
          <w:color w:val="000000" w:themeColor="text1"/>
          <w:lang w:val="pt-BR"/>
          <w:rPrChange w:id="249" w:author="HALLIDAY" w:date="2021-08-13T20:09:00Z">
            <w:rPr>
              <w:color w:val="000000" w:themeColor="text1"/>
            </w:rPr>
          </w:rPrChange>
        </w:rPr>
        <w:t>.1.5.1</w:t>
      </w:r>
      <w:r w:rsidR="00F932AE" w:rsidRPr="00B35CD1">
        <w:rPr>
          <w:b/>
          <w:bCs/>
          <w:color w:val="000000" w:themeColor="text1"/>
          <w:lang w:val="pt-BR"/>
          <w:rPrChange w:id="250" w:author="HALLIDAY" w:date="2021-08-13T20:09:00Z">
            <w:rPr>
              <w:b/>
              <w:bCs/>
              <w:color w:val="000000" w:themeColor="text1"/>
            </w:rPr>
          </w:rPrChange>
        </w:rPr>
        <w:t xml:space="preserve">   </w:t>
      </w:r>
      <w:r w:rsidR="00F932AE" w:rsidRPr="00B35CD1">
        <w:rPr>
          <w:color w:val="000000" w:themeColor="text1"/>
          <w:lang w:val="pt-BR"/>
          <w:rPrChange w:id="251" w:author="HALLIDAY" w:date="2021-08-13T20:09:00Z">
            <w:rPr>
              <w:color w:val="000000" w:themeColor="text1"/>
            </w:rPr>
          </w:rPrChange>
        </w:rPr>
        <w:t>Layout</w:t>
      </w:r>
    </w:p>
    <w:p w14:paraId="3C2989E3"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252" w:author="HALLIDAY" w:date="2021-08-13T20:09:00Z">
            <w:rPr>
              <w:color w:val="000000" w:themeColor="text1"/>
              <w:sz w:val="20"/>
              <w:szCs w:val="20"/>
            </w:rPr>
          </w:rPrChange>
        </w:rPr>
      </w:pPr>
      <w:r w:rsidRPr="00B35CD1">
        <w:rPr>
          <w:color w:val="000000" w:themeColor="text1"/>
          <w:sz w:val="20"/>
          <w:szCs w:val="20"/>
          <w:lang w:val="pt-BR"/>
          <w:rPrChange w:id="253" w:author="HALLIDAY" w:date="2021-08-13T20:09:00Z">
            <w:rPr>
              <w:color w:val="000000" w:themeColor="text1"/>
              <w:sz w:val="20"/>
              <w:szCs w:val="20"/>
            </w:rPr>
          </w:rPrChange>
        </w:rPr>
        <w:t>A Janela de Edição de Campos País conterá um formulário que permitirá a alteração de campos de um determinado país cadastrado </w:t>
      </w:r>
    </w:p>
    <w:p w14:paraId="209B92F9" w14:textId="45486279" w:rsidR="00F932AE" w:rsidRPr="00B35CD1" w:rsidRDefault="00DC43C8" w:rsidP="00F932AE">
      <w:pPr>
        <w:pStyle w:val="NormalWeb"/>
        <w:spacing w:before="240" w:beforeAutospacing="0" w:after="240" w:afterAutospacing="0"/>
        <w:jc w:val="both"/>
        <w:rPr>
          <w:rFonts w:ascii="Arial" w:hAnsi="Arial" w:cs="Arial"/>
          <w:color w:val="000000" w:themeColor="text1"/>
          <w:sz w:val="20"/>
          <w:szCs w:val="20"/>
          <w:lang w:val="pt-BR"/>
          <w:rPrChange w:id="254" w:author="HALLIDAY" w:date="2021-08-13T20:09:00Z">
            <w:rPr>
              <w:rFonts w:ascii="Arial" w:hAnsi="Arial" w:cs="Arial"/>
              <w:color w:val="000000" w:themeColor="text1"/>
              <w:sz w:val="20"/>
              <w:szCs w:val="20"/>
            </w:rPr>
          </w:rPrChange>
        </w:rPr>
      </w:pPr>
      <w:r w:rsidRPr="00B35CD1">
        <w:rPr>
          <w:rFonts w:ascii="Arial" w:hAnsi="Arial" w:cs="Arial"/>
          <w:b/>
          <w:bCs/>
          <w:color w:val="000000" w:themeColor="text1"/>
          <w:sz w:val="20"/>
          <w:szCs w:val="20"/>
          <w:lang w:val="pt-BR"/>
          <w:rPrChange w:id="255" w:author="HALLIDAY" w:date="2021-08-13T20:09:00Z">
            <w:rPr>
              <w:rFonts w:ascii="Arial" w:hAnsi="Arial" w:cs="Arial"/>
              <w:b/>
              <w:bCs/>
              <w:color w:val="000000" w:themeColor="text1"/>
              <w:sz w:val="20"/>
              <w:szCs w:val="20"/>
            </w:rPr>
          </w:rPrChange>
        </w:rPr>
        <w:t>4</w:t>
      </w:r>
      <w:r w:rsidR="00F932AE" w:rsidRPr="00B35CD1">
        <w:rPr>
          <w:rFonts w:ascii="Arial" w:hAnsi="Arial" w:cs="Arial"/>
          <w:b/>
          <w:bCs/>
          <w:color w:val="000000" w:themeColor="text1"/>
          <w:sz w:val="20"/>
          <w:szCs w:val="20"/>
          <w:lang w:val="pt-BR"/>
          <w:rPrChange w:id="256" w:author="HALLIDAY" w:date="2021-08-13T20:09:00Z">
            <w:rPr>
              <w:rFonts w:ascii="Arial" w:hAnsi="Arial" w:cs="Arial"/>
              <w:b/>
              <w:bCs/>
              <w:color w:val="000000" w:themeColor="text1"/>
              <w:sz w:val="20"/>
              <w:szCs w:val="20"/>
            </w:rPr>
          </w:rPrChange>
        </w:rPr>
        <w:t>.1.5.2</w:t>
      </w:r>
      <w:r w:rsidR="00F932AE" w:rsidRPr="00B35CD1">
        <w:rPr>
          <w:rFonts w:ascii="Arial" w:hAnsi="Arial" w:cs="Arial"/>
          <w:color w:val="000000" w:themeColor="text1"/>
          <w:sz w:val="20"/>
          <w:szCs w:val="20"/>
          <w:lang w:val="pt-BR"/>
          <w:rPrChange w:id="257" w:author="HALLIDAY" w:date="2021-08-13T20:09:00Z">
            <w:rPr>
              <w:rFonts w:ascii="Arial" w:hAnsi="Arial" w:cs="Arial"/>
              <w:color w:val="000000" w:themeColor="text1"/>
              <w:sz w:val="20"/>
              <w:szCs w:val="20"/>
            </w:rPr>
          </w:rPrChange>
        </w:rPr>
        <w:t xml:space="preserve">   </w:t>
      </w:r>
      <w:r w:rsidR="00F932AE" w:rsidRPr="00B35CD1">
        <w:rPr>
          <w:rFonts w:ascii="Arial" w:hAnsi="Arial" w:cs="Arial"/>
          <w:b/>
          <w:bCs/>
          <w:color w:val="000000" w:themeColor="text1"/>
          <w:sz w:val="20"/>
          <w:szCs w:val="20"/>
          <w:lang w:val="pt-BR"/>
          <w:rPrChange w:id="258" w:author="HALLIDAY" w:date="2021-08-13T20:09:00Z">
            <w:rPr>
              <w:rFonts w:ascii="Arial" w:hAnsi="Arial" w:cs="Arial"/>
              <w:b/>
              <w:bCs/>
              <w:color w:val="000000" w:themeColor="text1"/>
              <w:sz w:val="20"/>
              <w:szCs w:val="20"/>
            </w:rPr>
          </w:rPrChange>
        </w:rPr>
        <w:t>Relacionamento com outras interfaces</w:t>
      </w:r>
    </w:p>
    <w:p w14:paraId="0B621534" w14:textId="3B68C144"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259" w:author="HALLIDAY" w:date="2021-08-13T20:09:00Z">
            <w:rPr>
              <w:color w:val="000000" w:themeColor="text1"/>
              <w:sz w:val="20"/>
              <w:szCs w:val="20"/>
            </w:rPr>
          </w:rPrChange>
        </w:rPr>
      </w:pPr>
      <w:r w:rsidRPr="00B35CD1">
        <w:rPr>
          <w:color w:val="000000" w:themeColor="text1"/>
          <w:sz w:val="20"/>
          <w:szCs w:val="20"/>
          <w:lang w:val="pt-BR"/>
          <w:rPrChange w:id="260" w:author="HALLIDAY" w:date="2021-08-13T20:09:00Z">
            <w:rPr>
              <w:color w:val="000000" w:themeColor="text1"/>
              <w:sz w:val="20"/>
              <w:szCs w:val="20"/>
            </w:rPr>
          </w:rPrChange>
        </w:rPr>
        <w:t>Após a edição o usuário será redirecionado para o Painel administrativo novamente</w:t>
      </w:r>
    </w:p>
    <w:p w14:paraId="4CD42EF3" w14:textId="02732992" w:rsidR="00F932AE" w:rsidRPr="00B35CD1" w:rsidRDefault="00DC43C8" w:rsidP="00B1636D">
      <w:pPr>
        <w:pStyle w:val="Ttulo4"/>
        <w:numPr>
          <w:ilvl w:val="0"/>
          <w:numId w:val="0"/>
        </w:numPr>
        <w:spacing w:before="240" w:after="40"/>
        <w:rPr>
          <w:color w:val="000000" w:themeColor="text1"/>
          <w:lang w:val="pt-BR"/>
          <w:rPrChange w:id="261" w:author="HALLIDAY" w:date="2021-08-13T20:09:00Z">
            <w:rPr>
              <w:color w:val="000000" w:themeColor="text1"/>
            </w:rPr>
          </w:rPrChange>
        </w:rPr>
      </w:pPr>
      <w:r w:rsidRPr="00B35CD1">
        <w:rPr>
          <w:color w:val="000000" w:themeColor="text1"/>
          <w:lang w:val="pt-BR"/>
          <w:rPrChange w:id="262" w:author="HALLIDAY" w:date="2021-08-13T20:09:00Z">
            <w:rPr>
              <w:color w:val="000000" w:themeColor="text1"/>
            </w:rPr>
          </w:rPrChange>
        </w:rPr>
        <w:t>4</w:t>
      </w:r>
      <w:r w:rsidR="00F932AE" w:rsidRPr="00B35CD1">
        <w:rPr>
          <w:color w:val="000000" w:themeColor="text1"/>
          <w:lang w:val="pt-BR"/>
          <w:rPrChange w:id="263" w:author="HALLIDAY" w:date="2021-08-13T20:09:00Z">
            <w:rPr>
              <w:color w:val="000000" w:themeColor="text1"/>
            </w:rPr>
          </w:rPrChange>
        </w:rPr>
        <w:t>.1.5.3</w:t>
      </w:r>
      <w:r w:rsidR="00F932AE" w:rsidRPr="00B35CD1">
        <w:rPr>
          <w:b/>
          <w:bCs/>
          <w:color w:val="000000" w:themeColor="text1"/>
          <w:lang w:val="pt-BR"/>
          <w:rPrChange w:id="264" w:author="HALLIDAY" w:date="2021-08-13T20:09:00Z">
            <w:rPr>
              <w:b/>
              <w:bCs/>
              <w:color w:val="000000" w:themeColor="text1"/>
            </w:rPr>
          </w:rPrChange>
        </w:rPr>
        <w:t xml:space="preserve">   </w:t>
      </w:r>
      <w:r w:rsidR="00F932AE" w:rsidRPr="00B35CD1">
        <w:rPr>
          <w:color w:val="000000" w:themeColor="text1"/>
          <w:lang w:val="pt-BR"/>
          <w:rPrChange w:id="265" w:author="HALLIDAY" w:date="2021-08-13T20:09:00Z">
            <w:rPr>
              <w:color w:val="000000" w:themeColor="text1"/>
            </w:rPr>
          </w:rPrChange>
        </w:rPr>
        <w:t>Campos</w:t>
      </w:r>
    </w:p>
    <w:p w14:paraId="031A0FED"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266" w:author="HALLIDAY" w:date="2021-08-13T20:09:00Z">
            <w:rPr>
              <w:color w:val="000000" w:themeColor="text1"/>
              <w:sz w:val="20"/>
              <w:szCs w:val="20"/>
            </w:rPr>
          </w:rPrChange>
        </w:rPr>
      </w:pPr>
      <w:r w:rsidRPr="00B35CD1">
        <w:rPr>
          <w:color w:val="000000" w:themeColor="text1"/>
          <w:sz w:val="20"/>
          <w:szCs w:val="20"/>
          <w:lang w:val="pt-BR"/>
          <w:rPrChange w:id="267" w:author="HALLIDAY" w:date="2021-08-13T20:09:00Z">
            <w:rPr>
              <w:color w:val="000000" w:themeColor="text1"/>
              <w:sz w:val="20"/>
              <w:szCs w:val="20"/>
            </w:rPr>
          </w:rPrChange>
        </w:rPr>
        <w:t>Serão apresentados os seguintes campos:</w:t>
      </w:r>
    </w:p>
    <w:p w14:paraId="19E19CF0" w14:textId="2B37D7FA" w:rsidR="00F932AE" w:rsidRPr="00F932AE" w:rsidRDefault="00F932AE" w:rsidP="00F932AE">
      <w:pPr>
        <w:pStyle w:val="NormalWeb"/>
        <w:spacing w:before="240" w:beforeAutospacing="0" w:after="240" w:afterAutospacing="0"/>
        <w:rPr>
          <w:color w:val="000000" w:themeColor="text1"/>
          <w:sz w:val="20"/>
          <w:szCs w:val="20"/>
        </w:rPr>
      </w:pPr>
      <w:r w:rsidRPr="00B35CD1">
        <w:rPr>
          <w:color w:val="000000" w:themeColor="text1"/>
          <w:sz w:val="20"/>
          <w:szCs w:val="20"/>
          <w:lang w:val="pt-BR"/>
          <w:rPrChange w:id="268" w:author="HALLIDAY" w:date="2021-08-13T20:09:00Z">
            <w:rPr>
              <w:color w:val="000000" w:themeColor="text1"/>
              <w:sz w:val="20"/>
              <w:szCs w:val="20"/>
            </w:rPr>
          </w:rPrChange>
        </w:rPr>
        <w:t xml:space="preserve">            </w:t>
      </w:r>
      <w:r w:rsidR="00B1636D" w:rsidRPr="00B35CD1">
        <w:rPr>
          <w:color w:val="000000" w:themeColor="text1"/>
          <w:sz w:val="20"/>
          <w:szCs w:val="20"/>
          <w:lang w:val="pt-BR"/>
          <w:rPrChange w:id="269" w:author="HALLIDAY" w:date="2021-08-13T20:09:00Z">
            <w:rPr>
              <w:color w:val="000000" w:themeColor="text1"/>
              <w:sz w:val="20"/>
              <w:szCs w:val="20"/>
            </w:rPr>
          </w:rPrChange>
        </w:rPr>
        <w:tab/>
      </w:r>
      <w:proofErr w:type="spellStart"/>
      <w:r w:rsidRPr="00F932AE">
        <w:rPr>
          <w:color w:val="000000" w:themeColor="text1"/>
          <w:sz w:val="20"/>
          <w:szCs w:val="20"/>
        </w:rPr>
        <w:t>Formulário</w:t>
      </w:r>
      <w:proofErr w:type="spellEnd"/>
      <w:r w:rsidRPr="00F932AE">
        <w:rPr>
          <w:color w:val="000000" w:themeColor="text1"/>
          <w:sz w:val="20"/>
          <w:szCs w:val="20"/>
        </w:rPr>
        <w:t xml:space="preserve"> de </w:t>
      </w:r>
      <w:proofErr w:type="spellStart"/>
      <w:r w:rsidRPr="00F932AE">
        <w:rPr>
          <w:color w:val="000000" w:themeColor="text1"/>
          <w:sz w:val="20"/>
          <w:szCs w:val="20"/>
        </w:rPr>
        <w:t>Cadastro</w:t>
      </w:r>
      <w:proofErr w:type="spellEnd"/>
      <w:r w:rsidRPr="00F932AE">
        <w:rPr>
          <w:color w:val="000000" w:themeColor="text1"/>
          <w:sz w:val="20"/>
          <w:szCs w:val="20"/>
        </w:rPr>
        <w:t>:</w:t>
      </w:r>
    </w:p>
    <w:p w14:paraId="7F4E729C" w14:textId="19506D8F" w:rsidR="00F932AE" w:rsidRPr="00F932AE" w:rsidRDefault="00F932AE" w:rsidP="00B1636D">
      <w:pPr>
        <w:pStyle w:val="NormalWeb"/>
        <w:numPr>
          <w:ilvl w:val="0"/>
          <w:numId w:val="26"/>
        </w:numPr>
        <w:spacing w:before="240" w:beforeAutospacing="0" w:after="240" w:afterAutospacing="0"/>
        <w:rPr>
          <w:color w:val="000000" w:themeColor="text1"/>
          <w:sz w:val="20"/>
          <w:szCs w:val="20"/>
        </w:rPr>
      </w:pPr>
      <w:r w:rsidRPr="00F932AE">
        <w:rPr>
          <w:color w:val="000000" w:themeColor="text1"/>
          <w:sz w:val="20"/>
          <w:szCs w:val="20"/>
        </w:rPr>
        <w:t>Nome </w:t>
      </w:r>
    </w:p>
    <w:p w14:paraId="7F8FD031" w14:textId="49493A5A" w:rsidR="00F932AE" w:rsidRPr="00F932AE" w:rsidRDefault="00F932AE" w:rsidP="00B1636D">
      <w:pPr>
        <w:pStyle w:val="NormalWeb"/>
        <w:numPr>
          <w:ilvl w:val="0"/>
          <w:numId w:val="26"/>
        </w:numPr>
        <w:spacing w:before="240" w:beforeAutospacing="0" w:after="240" w:afterAutospacing="0"/>
        <w:rPr>
          <w:color w:val="000000" w:themeColor="text1"/>
          <w:sz w:val="20"/>
          <w:szCs w:val="20"/>
        </w:rPr>
      </w:pPr>
      <w:proofErr w:type="spellStart"/>
      <w:r w:rsidRPr="00F932AE">
        <w:rPr>
          <w:color w:val="000000" w:themeColor="text1"/>
          <w:sz w:val="20"/>
          <w:szCs w:val="20"/>
        </w:rPr>
        <w:t>Continente</w:t>
      </w:r>
      <w:proofErr w:type="spellEnd"/>
    </w:p>
    <w:p w14:paraId="4B32DC04" w14:textId="581218AB" w:rsidR="00F932AE" w:rsidRPr="00F932AE" w:rsidRDefault="00F932AE" w:rsidP="00B1636D">
      <w:pPr>
        <w:pStyle w:val="NormalWeb"/>
        <w:numPr>
          <w:ilvl w:val="0"/>
          <w:numId w:val="26"/>
        </w:numPr>
        <w:spacing w:before="240" w:beforeAutospacing="0" w:after="240" w:afterAutospacing="0"/>
        <w:rPr>
          <w:color w:val="000000" w:themeColor="text1"/>
          <w:sz w:val="20"/>
          <w:szCs w:val="20"/>
        </w:rPr>
      </w:pPr>
      <w:proofErr w:type="spellStart"/>
      <w:r w:rsidRPr="00F932AE">
        <w:rPr>
          <w:color w:val="000000" w:themeColor="text1"/>
          <w:sz w:val="20"/>
          <w:szCs w:val="20"/>
        </w:rPr>
        <w:t>Modalidades</w:t>
      </w:r>
      <w:proofErr w:type="spellEnd"/>
    </w:p>
    <w:p w14:paraId="792F54CD" w14:textId="3CCB2332" w:rsidR="00F932AE" w:rsidRPr="00F932AE" w:rsidRDefault="00F932AE" w:rsidP="00B1636D">
      <w:pPr>
        <w:pStyle w:val="NormalWeb"/>
        <w:numPr>
          <w:ilvl w:val="0"/>
          <w:numId w:val="26"/>
        </w:numPr>
        <w:spacing w:before="240" w:beforeAutospacing="0" w:after="240" w:afterAutospacing="0"/>
        <w:rPr>
          <w:color w:val="000000" w:themeColor="text1"/>
          <w:sz w:val="20"/>
          <w:szCs w:val="20"/>
        </w:rPr>
      </w:pPr>
      <w:proofErr w:type="spellStart"/>
      <w:r w:rsidRPr="00F932AE">
        <w:rPr>
          <w:color w:val="000000" w:themeColor="text1"/>
          <w:sz w:val="20"/>
          <w:szCs w:val="20"/>
        </w:rPr>
        <w:t>Medalhas</w:t>
      </w:r>
      <w:proofErr w:type="spellEnd"/>
    </w:p>
    <w:p w14:paraId="27D52406" w14:textId="2121F116" w:rsidR="00F932AE" w:rsidRPr="00B1636D" w:rsidRDefault="00F932AE" w:rsidP="00F932AE">
      <w:pPr>
        <w:pStyle w:val="NormalWeb"/>
        <w:spacing w:before="240" w:beforeAutospacing="0" w:after="240" w:afterAutospacing="0"/>
        <w:rPr>
          <w:rFonts w:ascii="Arial" w:hAnsi="Arial" w:cs="Arial"/>
          <w:color w:val="000000" w:themeColor="text1"/>
          <w:sz w:val="20"/>
          <w:szCs w:val="20"/>
        </w:rPr>
      </w:pPr>
      <w:r w:rsidRPr="00B1636D">
        <w:rPr>
          <w:rFonts w:ascii="Arial" w:hAnsi="Arial" w:cs="Arial"/>
          <w:color w:val="000000" w:themeColor="text1"/>
          <w:sz w:val="20"/>
          <w:szCs w:val="20"/>
        </w:rPr>
        <w:t> </w:t>
      </w:r>
      <w:r w:rsidR="00DC43C8">
        <w:rPr>
          <w:rFonts w:ascii="Arial" w:hAnsi="Arial" w:cs="Arial"/>
          <w:b/>
          <w:bCs/>
          <w:color w:val="000000" w:themeColor="text1"/>
          <w:sz w:val="20"/>
          <w:szCs w:val="20"/>
        </w:rPr>
        <w:t>4</w:t>
      </w:r>
      <w:r w:rsidRPr="00B1636D">
        <w:rPr>
          <w:rFonts w:ascii="Arial" w:hAnsi="Arial" w:cs="Arial"/>
          <w:b/>
          <w:bCs/>
          <w:color w:val="000000" w:themeColor="text1"/>
          <w:sz w:val="20"/>
          <w:szCs w:val="20"/>
        </w:rPr>
        <w:t>.1.5.4</w:t>
      </w:r>
      <w:r w:rsidRPr="00B1636D">
        <w:rPr>
          <w:rFonts w:ascii="Arial" w:hAnsi="Arial" w:cs="Arial"/>
          <w:color w:val="000000" w:themeColor="text1"/>
          <w:sz w:val="20"/>
          <w:szCs w:val="20"/>
        </w:rPr>
        <w:t xml:space="preserve">   </w:t>
      </w:r>
      <w:proofErr w:type="spellStart"/>
      <w:r w:rsidRPr="00B1636D">
        <w:rPr>
          <w:rFonts w:ascii="Arial" w:hAnsi="Arial" w:cs="Arial"/>
          <w:b/>
          <w:bCs/>
          <w:color w:val="000000" w:themeColor="text1"/>
          <w:sz w:val="20"/>
          <w:szCs w:val="20"/>
        </w:rPr>
        <w:t>Comandos</w:t>
      </w:r>
      <w:proofErr w:type="spellEnd"/>
    </w:p>
    <w:p w14:paraId="36D3D538" w14:textId="7C73AC83"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270" w:author="HALLIDAY" w:date="2021-08-13T20:09:00Z">
            <w:rPr>
              <w:color w:val="000000" w:themeColor="text1"/>
              <w:sz w:val="20"/>
              <w:szCs w:val="20"/>
            </w:rPr>
          </w:rPrChange>
        </w:rPr>
      </w:pPr>
      <w:r w:rsidRPr="00B35CD1">
        <w:rPr>
          <w:color w:val="000000" w:themeColor="text1"/>
          <w:sz w:val="20"/>
          <w:szCs w:val="20"/>
          <w:lang w:val="pt-BR"/>
          <w:rPrChange w:id="271" w:author="HALLIDAY" w:date="2021-08-13T20:09:00Z">
            <w:rPr>
              <w:color w:val="000000" w:themeColor="text1"/>
              <w:sz w:val="20"/>
              <w:szCs w:val="20"/>
            </w:rPr>
          </w:rPrChange>
        </w:rPr>
        <w:t>A Tabela apresenta os comandos relacionados com a interface principal do software.</w:t>
      </w:r>
    </w:p>
    <w:p w14:paraId="72CF540C" w14:textId="752FBB33" w:rsidR="00F932AE" w:rsidRPr="00B35CD1" w:rsidRDefault="00F932AE" w:rsidP="00B1636D">
      <w:pPr>
        <w:pStyle w:val="NormalWeb"/>
        <w:spacing w:before="240" w:beforeAutospacing="0" w:after="240" w:afterAutospacing="0"/>
        <w:jc w:val="center"/>
        <w:rPr>
          <w:color w:val="000000" w:themeColor="text1"/>
          <w:sz w:val="20"/>
          <w:szCs w:val="20"/>
          <w:lang w:val="pt-BR"/>
          <w:rPrChange w:id="272" w:author="HALLIDAY" w:date="2021-08-13T20:09:00Z">
            <w:rPr>
              <w:color w:val="000000" w:themeColor="text1"/>
              <w:sz w:val="20"/>
              <w:szCs w:val="20"/>
            </w:rPr>
          </w:rPrChange>
        </w:rPr>
      </w:pPr>
      <w:r w:rsidRPr="00B35CD1">
        <w:rPr>
          <w:color w:val="000000" w:themeColor="text1"/>
          <w:sz w:val="20"/>
          <w:szCs w:val="20"/>
          <w:lang w:val="pt-BR"/>
          <w:rPrChange w:id="273" w:author="HALLIDAY" w:date="2021-08-13T20:09:00Z">
            <w:rPr>
              <w:color w:val="000000" w:themeColor="text1"/>
              <w:sz w:val="20"/>
              <w:szCs w:val="20"/>
            </w:rPr>
          </w:rPrChange>
        </w:rPr>
        <w:lastRenderedPageBreak/>
        <w:t xml:space="preserve">Tabela </w:t>
      </w:r>
      <w:r w:rsidR="00B870A5" w:rsidRPr="00B35CD1">
        <w:rPr>
          <w:color w:val="000000" w:themeColor="text1"/>
          <w:sz w:val="20"/>
          <w:szCs w:val="20"/>
          <w:lang w:val="pt-BR"/>
          <w:rPrChange w:id="274" w:author="HALLIDAY" w:date="2021-08-13T20:09:00Z">
            <w:rPr>
              <w:color w:val="000000" w:themeColor="text1"/>
              <w:sz w:val="20"/>
              <w:szCs w:val="20"/>
            </w:rPr>
          </w:rPrChange>
        </w:rPr>
        <w:t>8:</w:t>
      </w:r>
      <w:r w:rsidRPr="00B35CD1">
        <w:rPr>
          <w:color w:val="000000" w:themeColor="text1"/>
          <w:sz w:val="20"/>
          <w:szCs w:val="20"/>
          <w:lang w:val="pt-BR"/>
          <w:rPrChange w:id="275" w:author="HALLIDAY" w:date="2021-08-13T20:09:00Z">
            <w:rPr>
              <w:color w:val="000000" w:themeColor="text1"/>
              <w:sz w:val="20"/>
              <w:szCs w:val="20"/>
            </w:rPr>
          </w:rPrChange>
        </w:rPr>
        <w:t xml:space="preserve"> Lista de Comandos – Janela de </w:t>
      </w:r>
      <w:r w:rsidR="00C95ED8" w:rsidRPr="00B35CD1">
        <w:rPr>
          <w:color w:val="000000" w:themeColor="text1"/>
          <w:sz w:val="20"/>
          <w:szCs w:val="20"/>
          <w:lang w:val="pt-BR"/>
          <w:rPrChange w:id="276" w:author="HALLIDAY" w:date="2021-08-13T20:09:00Z">
            <w:rPr>
              <w:color w:val="000000" w:themeColor="text1"/>
              <w:sz w:val="20"/>
              <w:szCs w:val="20"/>
            </w:rPr>
          </w:rPrChange>
        </w:rPr>
        <w:t xml:space="preserve">Edição de Campos País  </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B1636D" w:rsidRPr="00565CD0" w14:paraId="7FC916E5" w14:textId="77777777" w:rsidTr="00217A6D">
        <w:trPr>
          <w:tblHeader/>
          <w:jc w:val="center"/>
        </w:trPr>
        <w:tc>
          <w:tcPr>
            <w:tcW w:w="2193" w:type="dxa"/>
            <w:shd w:val="clear" w:color="auto" w:fill="003366"/>
            <w:vAlign w:val="center"/>
          </w:tcPr>
          <w:p w14:paraId="366C797D" w14:textId="77777777" w:rsidR="00B1636D" w:rsidRPr="00565CD0" w:rsidRDefault="00B1636D" w:rsidP="00217A6D">
            <w:pPr>
              <w:jc w:val="center"/>
              <w:rPr>
                <w:b/>
                <w:color w:val="FFFFFF"/>
              </w:rPr>
            </w:pPr>
            <w:r w:rsidRPr="00565CD0">
              <w:rPr>
                <w:b/>
                <w:color w:val="FFFFFF"/>
              </w:rPr>
              <w:t>Nome</w:t>
            </w:r>
          </w:p>
        </w:tc>
        <w:tc>
          <w:tcPr>
            <w:tcW w:w="3720" w:type="dxa"/>
            <w:shd w:val="clear" w:color="auto" w:fill="003366"/>
            <w:vAlign w:val="center"/>
          </w:tcPr>
          <w:p w14:paraId="7A7D823B" w14:textId="77777777" w:rsidR="00B1636D" w:rsidRPr="00565CD0" w:rsidRDefault="00B1636D" w:rsidP="00217A6D">
            <w:pPr>
              <w:jc w:val="center"/>
              <w:rPr>
                <w:b/>
                <w:color w:val="FFFFFF"/>
              </w:rPr>
            </w:pPr>
            <w:proofErr w:type="spellStart"/>
            <w:r w:rsidRPr="00565CD0">
              <w:rPr>
                <w:b/>
                <w:color w:val="FFFFFF"/>
              </w:rPr>
              <w:t>Ação</w:t>
            </w:r>
            <w:proofErr w:type="spellEnd"/>
          </w:p>
        </w:tc>
        <w:tc>
          <w:tcPr>
            <w:tcW w:w="2214" w:type="dxa"/>
            <w:shd w:val="clear" w:color="auto" w:fill="003366"/>
            <w:vAlign w:val="center"/>
          </w:tcPr>
          <w:p w14:paraId="3BF9F8C3" w14:textId="77777777" w:rsidR="00B1636D" w:rsidRPr="00565CD0" w:rsidRDefault="00B1636D" w:rsidP="00217A6D">
            <w:pPr>
              <w:jc w:val="center"/>
              <w:rPr>
                <w:b/>
                <w:color w:val="FFFFFF"/>
              </w:rPr>
            </w:pPr>
            <w:proofErr w:type="spellStart"/>
            <w:r w:rsidRPr="00565CD0">
              <w:rPr>
                <w:b/>
                <w:color w:val="FFFFFF"/>
              </w:rPr>
              <w:t>Atalho</w:t>
            </w:r>
            <w:proofErr w:type="spellEnd"/>
          </w:p>
        </w:tc>
      </w:tr>
      <w:tr w:rsidR="00B1636D" w:rsidRPr="00565CD0" w14:paraId="672AE31E" w14:textId="77777777" w:rsidTr="00217A6D">
        <w:trPr>
          <w:cantSplit/>
          <w:jc w:val="center"/>
        </w:trPr>
        <w:tc>
          <w:tcPr>
            <w:tcW w:w="2193" w:type="dxa"/>
            <w:vAlign w:val="center"/>
          </w:tcPr>
          <w:p w14:paraId="60804906" w14:textId="52C4159D" w:rsidR="00B1636D" w:rsidRPr="00565CD0" w:rsidRDefault="00B1636D" w:rsidP="00B1636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Enviar Dados</w:t>
            </w:r>
          </w:p>
        </w:tc>
        <w:tc>
          <w:tcPr>
            <w:tcW w:w="3720" w:type="dxa"/>
            <w:vAlign w:val="center"/>
          </w:tcPr>
          <w:p w14:paraId="347E5282" w14:textId="4AAFE24D" w:rsidR="00B1636D" w:rsidRPr="00565CD0" w:rsidRDefault="00B1636D" w:rsidP="00B1636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que efetua as alterações</w:t>
            </w:r>
          </w:p>
        </w:tc>
        <w:tc>
          <w:tcPr>
            <w:tcW w:w="2214" w:type="dxa"/>
            <w:vAlign w:val="center"/>
          </w:tcPr>
          <w:p w14:paraId="6D300B35" w14:textId="2F4A539D" w:rsidR="00B1636D" w:rsidRPr="00565CD0" w:rsidRDefault="00B1636D" w:rsidP="00B1636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bl>
    <w:p w14:paraId="2325BC28" w14:textId="77777777" w:rsidR="00F932AE" w:rsidRPr="00F932AE" w:rsidRDefault="00F932AE" w:rsidP="00F932AE">
      <w:pPr>
        <w:rPr>
          <w:color w:val="000000" w:themeColor="text1"/>
        </w:rPr>
      </w:pPr>
    </w:p>
    <w:p w14:paraId="79B018C1" w14:textId="50E4297C" w:rsidR="00F932AE" w:rsidRPr="00DC43C8" w:rsidRDefault="00DC43C8" w:rsidP="00F932AE">
      <w:pPr>
        <w:pStyle w:val="NormalWeb"/>
        <w:spacing w:before="240" w:beforeAutospacing="0" w:after="240" w:afterAutospacing="0"/>
        <w:jc w:val="both"/>
        <w:rPr>
          <w:rFonts w:ascii="Arial" w:hAnsi="Arial" w:cs="Arial"/>
          <w:color w:val="000000" w:themeColor="text1"/>
          <w:sz w:val="20"/>
          <w:szCs w:val="20"/>
        </w:rPr>
      </w:pPr>
      <w:r w:rsidRPr="00DC43C8">
        <w:rPr>
          <w:rFonts w:ascii="Arial" w:hAnsi="Arial" w:cs="Arial"/>
          <w:b/>
          <w:bCs/>
          <w:color w:val="000000" w:themeColor="text1"/>
          <w:sz w:val="20"/>
          <w:szCs w:val="20"/>
        </w:rPr>
        <w:t>4</w:t>
      </w:r>
      <w:r w:rsidR="00F932AE" w:rsidRPr="00DC43C8">
        <w:rPr>
          <w:rFonts w:ascii="Arial" w:hAnsi="Arial" w:cs="Arial"/>
          <w:b/>
          <w:bCs/>
          <w:color w:val="000000" w:themeColor="text1"/>
          <w:sz w:val="20"/>
          <w:szCs w:val="20"/>
        </w:rPr>
        <w:t>.1.6</w:t>
      </w:r>
      <w:r w:rsidR="00F932AE" w:rsidRPr="00DC43C8">
        <w:rPr>
          <w:rFonts w:ascii="Arial" w:hAnsi="Arial" w:cs="Arial"/>
          <w:color w:val="000000" w:themeColor="text1"/>
          <w:sz w:val="20"/>
          <w:szCs w:val="20"/>
        </w:rPr>
        <w:t xml:space="preserve">   </w:t>
      </w:r>
      <w:proofErr w:type="spellStart"/>
      <w:r w:rsidR="00F932AE" w:rsidRPr="00DC43C8">
        <w:rPr>
          <w:rFonts w:ascii="Arial" w:hAnsi="Arial" w:cs="Arial"/>
          <w:b/>
          <w:bCs/>
          <w:color w:val="000000" w:themeColor="text1"/>
          <w:sz w:val="20"/>
          <w:szCs w:val="20"/>
        </w:rPr>
        <w:t>Janela</w:t>
      </w:r>
      <w:proofErr w:type="spellEnd"/>
      <w:r w:rsidR="00F932AE" w:rsidRPr="00DC43C8">
        <w:rPr>
          <w:rFonts w:ascii="Arial" w:hAnsi="Arial" w:cs="Arial"/>
          <w:b/>
          <w:bCs/>
          <w:color w:val="000000" w:themeColor="text1"/>
          <w:sz w:val="20"/>
          <w:szCs w:val="20"/>
        </w:rPr>
        <w:t xml:space="preserve"> de </w:t>
      </w:r>
      <w:proofErr w:type="spellStart"/>
      <w:r w:rsidR="00F932AE" w:rsidRPr="00DC43C8">
        <w:rPr>
          <w:rFonts w:ascii="Arial" w:hAnsi="Arial" w:cs="Arial"/>
          <w:b/>
          <w:bCs/>
          <w:color w:val="000000" w:themeColor="text1"/>
          <w:sz w:val="20"/>
          <w:szCs w:val="20"/>
        </w:rPr>
        <w:t>Painel</w:t>
      </w:r>
      <w:proofErr w:type="spellEnd"/>
      <w:r w:rsidR="00F932AE" w:rsidRPr="00DC43C8">
        <w:rPr>
          <w:rFonts w:ascii="Arial" w:hAnsi="Arial" w:cs="Arial"/>
          <w:b/>
          <w:bCs/>
          <w:color w:val="000000" w:themeColor="text1"/>
          <w:sz w:val="20"/>
          <w:szCs w:val="20"/>
        </w:rPr>
        <w:t xml:space="preserve"> </w:t>
      </w:r>
      <w:proofErr w:type="spellStart"/>
      <w:r w:rsidR="00F932AE" w:rsidRPr="00DC43C8">
        <w:rPr>
          <w:rFonts w:ascii="Arial" w:hAnsi="Arial" w:cs="Arial"/>
          <w:b/>
          <w:bCs/>
          <w:color w:val="000000" w:themeColor="text1"/>
          <w:sz w:val="20"/>
          <w:szCs w:val="20"/>
        </w:rPr>
        <w:t>Administrativo</w:t>
      </w:r>
      <w:proofErr w:type="spellEnd"/>
      <w:r w:rsidR="00F932AE" w:rsidRPr="00DC43C8">
        <w:rPr>
          <w:rFonts w:ascii="Arial" w:hAnsi="Arial" w:cs="Arial"/>
          <w:b/>
          <w:bCs/>
          <w:color w:val="000000" w:themeColor="text1"/>
          <w:sz w:val="20"/>
          <w:szCs w:val="20"/>
        </w:rPr>
        <w:t xml:space="preserve"> </w:t>
      </w:r>
      <w:proofErr w:type="spellStart"/>
      <w:r w:rsidR="00F932AE" w:rsidRPr="00DC43C8">
        <w:rPr>
          <w:rFonts w:ascii="Arial" w:hAnsi="Arial" w:cs="Arial"/>
          <w:b/>
          <w:bCs/>
          <w:color w:val="000000" w:themeColor="text1"/>
          <w:sz w:val="20"/>
          <w:szCs w:val="20"/>
        </w:rPr>
        <w:t>Modalidade</w:t>
      </w:r>
      <w:proofErr w:type="spellEnd"/>
    </w:p>
    <w:p w14:paraId="73B2963A" w14:textId="22D972C8" w:rsidR="00F932AE" w:rsidRPr="00F932AE" w:rsidRDefault="00F932AE" w:rsidP="00B1636D">
      <w:pPr>
        <w:pStyle w:val="NormalWeb"/>
        <w:spacing w:before="240" w:beforeAutospacing="0" w:after="240" w:afterAutospacing="0"/>
        <w:jc w:val="center"/>
        <w:rPr>
          <w:color w:val="000000" w:themeColor="text1"/>
          <w:sz w:val="20"/>
          <w:szCs w:val="20"/>
        </w:rPr>
      </w:pPr>
      <w:r w:rsidRPr="00F932AE">
        <w:rPr>
          <w:b/>
          <w:bCs/>
          <w:noProof/>
          <w:color w:val="000000" w:themeColor="text1"/>
          <w:sz w:val="20"/>
          <w:szCs w:val="20"/>
          <w:bdr w:val="none" w:sz="0" w:space="0" w:color="auto" w:frame="1"/>
        </w:rPr>
        <w:drawing>
          <wp:inline distT="0" distB="0" distL="0" distR="0" wp14:anchorId="1906D25B" wp14:editId="466035B2">
            <wp:extent cx="3676650" cy="222919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9733" cy="2237130"/>
                    </a:xfrm>
                    <a:prstGeom prst="rect">
                      <a:avLst/>
                    </a:prstGeom>
                    <a:noFill/>
                    <a:ln>
                      <a:noFill/>
                    </a:ln>
                  </pic:spPr>
                </pic:pic>
              </a:graphicData>
            </a:graphic>
          </wp:inline>
        </w:drawing>
      </w:r>
    </w:p>
    <w:p w14:paraId="253A217D" w14:textId="2A8DF1B3" w:rsidR="00F932AE" w:rsidRPr="00B35CD1" w:rsidRDefault="00DC43C8" w:rsidP="00B1636D">
      <w:pPr>
        <w:pStyle w:val="Ttulo4"/>
        <w:numPr>
          <w:ilvl w:val="0"/>
          <w:numId w:val="0"/>
        </w:numPr>
        <w:spacing w:before="240" w:after="40"/>
        <w:rPr>
          <w:color w:val="000000" w:themeColor="text1"/>
          <w:lang w:val="pt-BR"/>
          <w:rPrChange w:id="277" w:author="HALLIDAY" w:date="2021-08-13T20:09:00Z">
            <w:rPr>
              <w:color w:val="000000" w:themeColor="text1"/>
            </w:rPr>
          </w:rPrChange>
        </w:rPr>
      </w:pPr>
      <w:r w:rsidRPr="00B35CD1">
        <w:rPr>
          <w:color w:val="000000" w:themeColor="text1"/>
          <w:lang w:val="pt-BR"/>
          <w:rPrChange w:id="278" w:author="HALLIDAY" w:date="2021-08-13T20:09:00Z">
            <w:rPr>
              <w:color w:val="000000" w:themeColor="text1"/>
            </w:rPr>
          </w:rPrChange>
        </w:rPr>
        <w:t>4</w:t>
      </w:r>
      <w:r w:rsidR="00F932AE" w:rsidRPr="00B35CD1">
        <w:rPr>
          <w:color w:val="000000" w:themeColor="text1"/>
          <w:lang w:val="pt-BR"/>
          <w:rPrChange w:id="279" w:author="HALLIDAY" w:date="2021-08-13T20:09:00Z">
            <w:rPr>
              <w:color w:val="000000" w:themeColor="text1"/>
            </w:rPr>
          </w:rPrChange>
        </w:rPr>
        <w:t>.1.6.1</w:t>
      </w:r>
      <w:r w:rsidR="00F932AE" w:rsidRPr="00B35CD1">
        <w:rPr>
          <w:b/>
          <w:bCs/>
          <w:color w:val="000000" w:themeColor="text1"/>
          <w:lang w:val="pt-BR"/>
          <w:rPrChange w:id="280" w:author="HALLIDAY" w:date="2021-08-13T20:09:00Z">
            <w:rPr>
              <w:b/>
              <w:bCs/>
              <w:color w:val="000000" w:themeColor="text1"/>
            </w:rPr>
          </w:rPrChange>
        </w:rPr>
        <w:t xml:space="preserve">   </w:t>
      </w:r>
      <w:r w:rsidR="00F932AE" w:rsidRPr="00B35CD1">
        <w:rPr>
          <w:color w:val="000000" w:themeColor="text1"/>
          <w:lang w:val="pt-BR"/>
          <w:rPrChange w:id="281" w:author="HALLIDAY" w:date="2021-08-13T20:09:00Z">
            <w:rPr>
              <w:color w:val="000000" w:themeColor="text1"/>
            </w:rPr>
          </w:rPrChange>
        </w:rPr>
        <w:t>Layout</w:t>
      </w:r>
    </w:p>
    <w:p w14:paraId="422379F9"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282" w:author="HALLIDAY" w:date="2021-08-13T20:09:00Z">
            <w:rPr>
              <w:color w:val="000000" w:themeColor="text1"/>
              <w:sz w:val="20"/>
              <w:szCs w:val="20"/>
            </w:rPr>
          </w:rPrChange>
        </w:rPr>
      </w:pPr>
      <w:r w:rsidRPr="00B35CD1">
        <w:rPr>
          <w:color w:val="000000" w:themeColor="text1"/>
          <w:sz w:val="20"/>
          <w:szCs w:val="20"/>
          <w:lang w:val="pt-BR"/>
          <w:rPrChange w:id="283" w:author="HALLIDAY" w:date="2021-08-13T20:09:00Z">
            <w:rPr>
              <w:color w:val="000000" w:themeColor="text1"/>
              <w:sz w:val="20"/>
              <w:szCs w:val="20"/>
            </w:rPr>
          </w:rPrChange>
        </w:rPr>
        <w:t xml:space="preserve">A Janela </w:t>
      </w:r>
      <w:proofErr w:type="gramStart"/>
      <w:r w:rsidRPr="00B35CD1">
        <w:rPr>
          <w:color w:val="000000" w:themeColor="text1"/>
          <w:sz w:val="20"/>
          <w:szCs w:val="20"/>
          <w:lang w:val="pt-BR"/>
          <w:rPrChange w:id="284" w:author="HALLIDAY" w:date="2021-08-13T20:09:00Z">
            <w:rPr>
              <w:color w:val="000000" w:themeColor="text1"/>
              <w:sz w:val="20"/>
              <w:szCs w:val="20"/>
            </w:rPr>
          </w:rPrChange>
        </w:rPr>
        <w:t>de  Painel</w:t>
      </w:r>
      <w:proofErr w:type="gramEnd"/>
      <w:r w:rsidRPr="00B35CD1">
        <w:rPr>
          <w:color w:val="000000" w:themeColor="text1"/>
          <w:sz w:val="20"/>
          <w:szCs w:val="20"/>
          <w:lang w:val="pt-BR"/>
          <w:rPrChange w:id="285" w:author="HALLIDAY" w:date="2021-08-13T20:09:00Z">
            <w:rPr>
              <w:color w:val="000000" w:themeColor="text1"/>
              <w:sz w:val="20"/>
              <w:szCs w:val="20"/>
            </w:rPr>
          </w:rPrChange>
        </w:rPr>
        <w:t xml:space="preserve"> Administrativo da entidade Modalidade conterá uma lista que permitirá a visualização das modalidades cadastrados no sistema acompanhados de botões que permitam o gerenciamento de cada país cadastrado.</w:t>
      </w:r>
    </w:p>
    <w:p w14:paraId="660B1CD2" w14:textId="5FE366CB" w:rsidR="00F932AE" w:rsidRPr="00B35CD1" w:rsidRDefault="00DC43C8" w:rsidP="00F932AE">
      <w:pPr>
        <w:pStyle w:val="NormalWeb"/>
        <w:spacing w:before="240" w:beforeAutospacing="0" w:after="240" w:afterAutospacing="0"/>
        <w:jc w:val="both"/>
        <w:rPr>
          <w:rFonts w:ascii="Arial" w:hAnsi="Arial" w:cs="Arial"/>
          <w:color w:val="000000" w:themeColor="text1"/>
          <w:sz w:val="20"/>
          <w:szCs w:val="20"/>
          <w:lang w:val="pt-BR"/>
          <w:rPrChange w:id="286" w:author="HALLIDAY" w:date="2021-08-13T20:09:00Z">
            <w:rPr>
              <w:rFonts w:ascii="Arial" w:hAnsi="Arial" w:cs="Arial"/>
              <w:color w:val="000000" w:themeColor="text1"/>
              <w:sz w:val="20"/>
              <w:szCs w:val="20"/>
            </w:rPr>
          </w:rPrChange>
        </w:rPr>
      </w:pPr>
      <w:r w:rsidRPr="00B35CD1">
        <w:rPr>
          <w:rFonts w:ascii="Arial" w:hAnsi="Arial" w:cs="Arial"/>
          <w:b/>
          <w:bCs/>
          <w:color w:val="000000" w:themeColor="text1"/>
          <w:sz w:val="20"/>
          <w:szCs w:val="20"/>
          <w:lang w:val="pt-BR"/>
          <w:rPrChange w:id="287" w:author="HALLIDAY" w:date="2021-08-13T20:09:00Z">
            <w:rPr>
              <w:rFonts w:ascii="Arial" w:hAnsi="Arial" w:cs="Arial"/>
              <w:b/>
              <w:bCs/>
              <w:color w:val="000000" w:themeColor="text1"/>
              <w:sz w:val="20"/>
              <w:szCs w:val="20"/>
            </w:rPr>
          </w:rPrChange>
        </w:rPr>
        <w:t>4</w:t>
      </w:r>
      <w:r w:rsidR="00F932AE" w:rsidRPr="00B35CD1">
        <w:rPr>
          <w:rFonts w:ascii="Arial" w:hAnsi="Arial" w:cs="Arial"/>
          <w:b/>
          <w:bCs/>
          <w:color w:val="000000" w:themeColor="text1"/>
          <w:sz w:val="20"/>
          <w:szCs w:val="20"/>
          <w:lang w:val="pt-BR"/>
          <w:rPrChange w:id="288" w:author="HALLIDAY" w:date="2021-08-13T20:09:00Z">
            <w:rPr>
              <w:rFonts w:ascii="Arial" w:hAnsi="Arial" w:cs="Arial"/>
              <w:b/>
              <w:bCs/>
              <w:color w:val="000000" w:themeColor="text1"/>
              <w:sz w:val="20"/>
              <w:szCs w:val="20"/>
            </w:rPr>
          </w:rPrChange>
        </w:rPr>
        <w:t>.1.6.2</w:t>
      </w:r>
      <w:r w:rsidR="00F932AE" w:rsidRPr="00B35CD1">
        <w:rPr>
          <w:rFonts w:ascii="Arial" w:hAnsi="Arial" w:cs="Arial"/>
          <w:color w:val="000000" w:themeColor="text1"/>
          <w:sz w:val="20"/>
          <w:szCs w:val="20"/>
          <w:lang w:val="pt-BR"/>
          <w:rPrChange w:id="289" w:author="HALLIDAY" w:date="2021-08-13T20:09:00Z">
            <w:rPr>
              <w:rFonts w:ascii="Arial" w:hAnsi="Arial" w:cs="Arial"/>
              <w:color w:val="000000" w:themeColor="text1"/>
              <w:sz w:val="20"/>
              <w:szCs w:val="20"/>
            </w:rPr>
          </w:rPrChange>
        </w:rPr>
        <w:t xml:space="preserve">   </w:t>
      </w:r>
      <w:r w:rsidR="00F932AE" w:rsidRPr="00B35CD1">
        <w:rPr>
          <w:rFonts w:ascii="Arial" w:hAnsi="Arial" w:cs="Arial"/>
          <w:b/>
          <w:bCs/>
          <w:color w:val="000000" w:themeColor="text1"/>
          <w:sz w:val="20"/>
          <w:szCs w:val="20"/>
          <w:lang w:val="pt-BR"/>
          <w:rPrChange w:id="290" w:author="HALLIDAY" w:date="2021-08-13T20:09:00Z">
            <w:rPr>
              <w:rFonts w:ascii="Arial" w:hAnsi="Arial" w:cs="Arial"/>
              <w:b/>
              <w:bCs/>
              <w:color w:val="000000" w:themeColor="text1"/>
              <w:sz w:val="20"/>
              <w:szCs w:val="20"/>
            </w:rPr>
          </w:rPrChange>
        </w:rPr>
        <w:t>Relacionamento com outras interfaces</w:t>
      </w:r>
    </w:p>
    <w:p w14:paraId="535D9C8C"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291" w:author="HALLIDAY" w:date="2021-08-13T20:09:00Z">
            <w:rPr>
              <w:color w:val="000000" w:themeColor="text1"/>
              <w:sz w:val="20"/>
              <w:szCs w:val="20"/>
            </w:rPr>
          </w:rPrChange>
        </w:rPr>
      </w:pPr>
      <w:r w:rsidRPr="00B35CD1">
        <w:rPr>
          <w:color w:val="000000" w:themeColor="text1"/>
          <w:sz w:val="20"/>
          <w:szCs w:val="20"/>
          <w:lang w:val="pt-BR"/>
          <w:rPrChange w:id="292" w:author="HALLIDAY" w:date="2021-08-13T20:09:00Z">
            <w:rPr>
              <w:color w:val="000000" w:themeColor="text1"/>
              <w:sz w:val="20"/>
              <w:szCs w:val="20"/>
            </w:rPr>
          </w:rPrChange>
        </w:rPr>
        <w:t>A partir da Janela de painel administrativo da Modalidade será possível ter acesso a Janela de cadastro de uma nova Modalidade, a Janela de alteração de campos de uma Modalidade, ao painel administrativo de medalhas e ao painel administrativo país</w:t>
      </w:r>
    </w:p>
    <w:p w14:paraId="494B9527" w14:textId="2D42C409" w:rsidR="00F932AE" w:rsidRPr="00B35CD1" w:rsidRDefault="00DC43C8" w:rsidP="00B1636D">
      <w:pPr>
        <w:pStyle w:val="Ttulo4"/>
        <w:numPr>
          <w:ilvl w:val="0"/>
          <w:numId w:val="0"/>
        </w:numPr>
        <w:spacing w:before="240" w:after="40"/>
        <w:rPr>
          <w:color w:val="000000" w:themeColor="text1"/>
          <w:lang w:val="pt-BR"/>
          <w:rPrChange w:id="293" w:author="HALLIDAY" w:date="2021-08-13T20:09:00Z">
            <w:rPr>
              <w:color w:val="000000" w:themeColor="text1"/>
            </w:rPr>
          </w:rPrChange>
        </w:rPr>
      </w:pPr>
      <w:r w:rsidRPr="00B35CD1">
        <w:rPr>
          <w:color w:val="000000" w:themeColor="text1"/>
          <w:lang w:val="pt-BR"/>
          <w:rPrChange w:id="294" w:author="HALLIDAY" w:date="2021-08-13T20:09:00Z">
            <w:rPr>
              <w:color w:val="000000" w:themeColor="text1"/>
            </w:rPr>
          </w:rPrChange>
        </w:rPr>
        <w:t>4</w:t>
      </w:r>
      <w:r w:rsidR="00F932AE" w:rsidRPr="00B35CD1">
        <w:rPr>
          <w:color w:val="000000" w:themeColor="text1"/>
          <w:lang w:val="pt-BR"/>
          <w:rPrChange w:id="295" w:author="HALLIDAY" w:date="2021-08-13T20:09:00Z">
            <w:rPr>
              <w:color w:val="000000" w:themeColor="text1"/>
            </w:rPr>
          </w:rPrChange>
        </w:rPr>
        <w:t>.1.6.3</w:t>
      </w:r>
      <w:r w:rsidR="00F932AE" w:rsidRPr="00B35CD1">
        <w:rPr>
          <w:b/>
          <w:bCs/>
          <w:color w:val="000000" w:themeColor="text1"/>
          <w:lang w:val="pt-BR"/>
          <w:rPrChange w:id="296" w:author="HALLIDAY" w:date="2021-08-13T20:09:00Z">
            <w:rPr>
              <w:b/>
              <w:bCs/>
              <w:color w:val="000000" w:themeColor="text1"/>
            </w:rPr>
          </w:rPrChange>
        </w:rPr>
        <w:t xml:space="preserve">   </w:t>
      </w:r>
      <w:r w:rsidR="00F932AE" w:rsidRPr="00B35CD1">
        <w:rPr>
          <w:color w:val="000000" w:themeColor="text1"/>
          <w:lang w:val="pt-BR"/>
          <w:rPrChange w:id="297" w:author="HALLIDAY" w:date="2021-08-13T20:09:00Z">
            <w:rPr>
              <w:color w:val="000000" w:themeColor="text1"/>
            </w:rPr>
          </w:rPrChange>
        </w:rPr>
        <w:t>Campos</w:t>
      </w:r>
    </w:p>
    <w:p w14:paraId="73A5E164"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298" w:author="HALLIDAY" w:date="2021-08-13T20:09:00Z">
            <w:rPr>
              <w:color w:val="000000" w:themeColor="text1"/>
              <w:sz w:val="20"/>
              <w:szCs w:val="20"/>
            </w:rPr>
          </w:rPrChange>
        </w:rPr>
      </w:pPr>
      <w:r w:rsidRPr="00B35CD1">
        <w:rPr>
          <w:color w:val="000000" w:themeColor="text1"/>
          <w:sz w:val="20"/>
          <w:szCs w:val="20"/>
          <w:lang w:val="pt-BR"/>
          <w:rPrChange w:id="299" w:author="HALLIDAY" w:date="2021-08-13T20:09:00Z">
            <w:rPr>
              <w:color w:val="000000" w:themeColor="text1"/>
              <w:sz w:val="20"/>
              <w:szCs w:val="20"/>
            </w:rPr>
          </w:rPrChange>
        </w:rPr>
        <w:t>Serão apresentados os seguintes campos:</w:t>
      </w:r>
    </w:p>
    <w:p w14:paraId="3DC4AC91" w14:textId="12E39029" w:rsidR="00F932AE" w:rsidRPr="00B35CD1" w:rsidRDefault="00F932AE" w:rsidP="00B1636D">
      <w:pPr>
        <w:pStyle w:val="NormalWeb"/>
        <w:numPr>
          <w:ilvl w:val="0"/>
          <w:numId w:val="28"/>
        </w:numPr>
        <w:spacing w:before="240" w:beforeAutospacing="0" w:after="240" w:afterAutospacing="0"/>
        <w:rPr>
          <w:color w:val="000000" w:themeColor="text1"/>
          <w:sz w:val="20"/>
          <w:szCs w:val="20"/>
          <w:lang w:val="pt-BR"/>
          <w:rPrChange w:id="300" w:author="HALLIDAY" w:date="2021-08-13T20:09:00Z">
            <w:rPr>
              <w:color w:val="000000" w:themeColor="text1"/>
              <w:sz w:val="20"/>
              <w:szCs w:val="20"/>
            </w:rPr>
          </w:rPrChange>
        </w:rPr>
      </w:pPr>
      <w:r w:rsidRPr="00B35CD1">
        <w:rPr>
          <w:color w:val="000000" w:themeColor="text1"/>
          <w:sz w:val="20"/>
          <w:szCs w:val="20"/>
          <w:lang w:val="pt-BR"/>
          <w:rPrChange w:id="301" w:author="HALLIDAY" w:date="2021-08-13T20:09:00Z">
            <w:rPr>
              <w:color w:val="000000" w:themeColor="text1"/>
              <w:sz w:val="20"/>
              <w:szCs w:val="20"/>
            </w:rPr>
          </w:rPrChange>
        </w:rPr>
        <w:t>Botão para a Janela de Cadastro</w:t>
      </w:r>
    </w:p>
    <w:p w14:paraId="3D1D1E9A" w14:textId="3F1E4119" w:rsidR="00F932AE" w:rsidRPr="00B35CD1" w:rsidRDefault="00F932AE" w:rsidP="00B1636D">
      <w:pPr>
        <w:pStyle w:val="NormalWeb"/>
        <w:numPr>
          <w:ilvl w:val="0"/>
          <w:numId w:val="28"/>
        </w:numPr>
        <w:spacing w:before="240" w:beforeAutospacing="0" w:after="240" w:afterAutospacing="0"/>
        <w:rPr>
          <w:color w:val="000000" w:themeColor="text1"/>
          <w:sz w:val="20"/>
          <w:szCs w:val="20"/>
          <w:lang w:val="pt-BR"/>
          <w:rPrChange w:id="302" w:author="HALLIDAY" w:date="2021-08-13T20:09:00Z">
            <w:rPr>
              <w:color w:val="000000" w:themeColor="text1"/>
              <w:sz w:val="20"/>
              <w:szCs w:val="20"/>
            </w:rPr>
          </w:rPrChange>
        </w:rPr>
      </w:pPr>
      <w:r w:rsidRPr="00B35CD1">
        <w:rPr>
          <w:color w:val="000000" w:themeColor="text1"/>
          <w:sz w:val="20"/>
          <w:szCs w:val="20"/>
          <w:lang w:val="pt-BR"/>
          <w:rPrChange w:id="303" w:author="HALLIDAY" w:date="2021-08-13T20:09:00Z">
            <w:rPr>
              <w:color w:val="000000" w:themeColor="text1"/>
              <w:sz w:val="20"/>
              <w:szCs w:val="20"/>
            </w:rPr>
          </w:rPrChange>
        </w:rPr>
        <w:t>Botão para a Janela de Alteração da Modalidade</w:t>
      </w:r>
    </w:p>
    <w:p w14:paraId="212BD150" w14:textId="06B42B83" w:rsidR="00F932AE" w:rsidRPr="00B35CD1" w:rsidRDefault="00F932AE" w:rsidP="00B1636D">
      <w:pPr>
        <w:pStyle w:val="NormalWeb"/>
        <w:numPr>
          <w:ilvl w:val="0"/>
          <w:numId w:val="28"/>
        </w:numPr>
        <w:spacing w:before="240" w:beforeAutospacing="0" w:after="240" w:afterAutospacing="0"/>
        <w:rPr>
          <w:color w:val="000000" w:themeColor="text1"/>
          <w:sz w:val="20"/>
          <w:szCs w:val="20"/>
          <w:lang w:val="pt-BR"/>
          <w:rPrChange w:id="304" w:author="HALLIDAY" w:date="2021-08-13T20:09:00Z">
            <w:rPr>
              <w:color w:val="000000" w:themeColor="text1"/>
              <w:sz w:val="20"/>
              <w:szCs w:val="20"/>
            </w:rPr>
          </w:rPrChange>
        </w:rPr>
      </w:pPr>
      <w:r w:rsidRPr="00B35CD1">
        <w:rPr>
          <w:color w:val="000000" w:themeColor="text1"/>
          <w:sz w:val="20"/>
          <w:szCs w:val="20"/>
          <w:lang w:val="pt-BR"/>
          <w:rPrChange w:id="305" w:author="HALLIDAY" w:date="2021-08-13T20:09:00Z">
            <w:rPr>
              <w:color w:val="000000" w:themeColor="text1"/>
              <w:sz w:val="20"/>
              <w:szCs w:val="20"/>
            </w:rPr>
          </w:rPrChange>
        </w:rPr>
        <w:t>Botão para a exclusão de uma Modalidade</w:t>
      </w:r>
    </w:p>
    <w:p w14:paraId="2909BBF6" w14:textId="48F5E262" w:rsidR="00F932AE" w:rsidRPr="00F932AE" w:rsidRDefault="00F932AE" w:rsidP="00B1636D">
      <w:pPr>
        <w:pStyle w:val="NormalWeb"/>
        <w:numPr>
          <w:ilvl w:val="0"/>
          <w:numId w:val="28"/>
        </w:numPr>
        <w:spacing w:before="240" w:beforeAutospacing="0" w:after="240" w:afterAutospacing="0"/>
        <w:rPr>
          <w:color w:val="000000" w:themeColor="text1"/>
          <w:sz w:val="20"/>
          <w:szCs w:val="20"/>
        </w:rPr>
      </w:pPr>
      <w:r w:rsidRPr="00F932AE">
        <w:rPr>
          <w:color w:val="000000" w:themeColor="text1"/>
          <w:sz w:val="20"/>
          <w:szCs w:val="20"/>
        </w:rPr>
        <w:t xml:space="preserve">Campo para a </w:t>
      </w:r>
      <w:proofErr w:type="spellStart"/>
      <w:r w:rsidRPr="00F932AE">
        <w:rPr>
          <w:color w:val="000000" w:themeColor="text1"/>
          <w:sz w:val="20"/>
          <w:szCs w:val="20"/>
        </w:rPr>
        <w:t>pesquisa</w:t>
      </w:r>
      <w:proofErr w:type="spellEnd"/>
      <w:r w:rsidRPr="00F932AE">
        <w:rPr>
          <w:color w:val="000000" w:themeColor="text1"/>
          <w:sz w:val="20"/>
          <w:szCs w:val="20"/>
        </w:rPr>
        <w:t> </w:t>
      </w:r>
    </w:p>
    <w:p w14:paraId="757C944C" w14:textId="77777777" w:rsidR="00F932AE" w:rsidRPr="00B35CD1" w:rsidRDefault="00F932AE" w:rsidP="00B1636D">
      <w:pPr>
        <w:pStyle w:val="NormalWeb"/>
        <w:numPr>
          <w:ilvl w:val="0"/>
          <w:numId w:val="28"/>
        </w:numPr>
        <w:spacing w:before="240" w:beforeAutospacing="0" w:after="240" w:afterAutospacing="0"/>
        <w:textAlignment w:val="baseline"/>
        <w:rPr>
          <w:color w:val="000000" w:themeColor="text1"/>
          <w:sz w:val="20"/>
          <w:szCs w:val="20"/>
          <w:lang w:val="pt-BR"/>
          <w:rPrChange w:id="306" w:author="HALLIDAY" w:date="2021-08-13T20:09:00Z">
            <w:rPr>
              <w:color w:val="000000" w:themeColor="text1"/>
              <w:sz w:val="20"/>
              <w:szCs w:val="20"/>
            </w:rPr>
          </w:rPrChange>
        </w:rPr>
      </w:pPr>
      <w:r w:rsidRPr="00B35CD1">
        <w:rPr>
          <w:color w:val="000000" w:themeColor="text1"/>
          <w:sz w:val="20"/>
          <w:szCs w:val="20"/>
          <w:lang w:val="pt-BR"/>
          <w:rPrChange w:id="307" w:author="HALLIDAY" w:date="2021-08-13T20:09:00Z">
            <w:rPr>
              <w:color w:val="000000" w:themeColor="text1"/>
              <w:sz w:val="20"/>
              <w:szCs w:val="20"/>
            </w:rPr>
          </w:rPrChange>
        </w:rPr>
        <w:t>Filtro de uma modalidade dentro do sistema por meio do atributo nome</w:t>
      </w:r>
    </w:p>
    <w:p w14:paraId="47520FD6" w14:textId="77777777" w:rsidR="00F932AE" w:rsidRPr="00B35CD1" w:rsidRDefault="00F932AE" w:rsidP="00F932AE">
      <w:pPr>
        <w:rPr>
          <w:color w:val="000000" w:themeColor="text1"/>
          <w:lang w:val="pt-BR"/>
          <w:rPrChange w:id="308" w:author="HALLIDAY" w:date="2021-08-13T20:09:00Z">
            <w:rPr>
              <w:color w:val="000000" w:themeColor="text1"/>
            </w:rPr>
          </w:rPrChange>
        </w:rPr>
      </w:pPr>
    </w:p>
    <w:p w14:paraId="323651B2" w14:textId="1795B542" w:rsidR="00F932AE" w:rsidRPr="00B35CD1" w:rsidRDefault="00DC43C8" w:rsidP="00B1636D">
      <w:pPr>
        <w:pStyle w:val="Ttulo4"/>
        <w:numPr>
          <w:ilvl w:val="0"/>
          <w:numId w:val="0"/>
        </w:numPr>
        <w:spacing w:before="240" w:after="40"/>
        <w:rPr>
          <w:color w:val="000000" w:themeColor="text1"/>
          <w:lang w:val="pt-BR"/>
          <w:rPrChange w:id="309" w:author="HALLIDAY" w:date="2021-08-13T20:09:00Z">
            <w:rPr>
              <w:color w:val="000000" w:themeColor="text1"/>
            </w:rPr>
          </w:rPrChange>
        </w:rPr>
      </w:pPr>
      <w:r w:rsidRPr="00B35CD1">
        <w:rPr>
          <w:color w:val="000000" w:themeColor="text1"/>
          <w:lang w:val="pt-BR"/>
          <w:rPrChange w:id="310" w:author="HALLIDAY" w:date="2021-08-13T20:09:00Z">
            <w:rPr>
              <w:color w:val="000000" w:themeColor="text1"/>
            </w:rPr>
          </w:rPrChange>
        </w:rPr>
        <w:lastRenderedPageBreak/>
        <w:t>4</w:t>
      </w:r>
      <w:r w:rsidR="00F932AE" w:rsidRPr="00B35CD1">
        <w:rPr>
          <w:color w:val="000000" w:themeColor="text1"/>
          <w:lang w:val="pt-BR"/>
          <w:rPrChange w:id="311" w:author="HALLIDAY" w:date="2021-08-13T20:09:00Z">
            <w:rPr>
              <w:color w:val="000000" w:themeColor="text1"/>
            </w:rPr>
          </w:rPrChange>
        </w:rPr>
        <w:t>.1.6.4</w:t>
      </w:r>
      <w:r w:rsidR="00F932AE" w:rsidRPr="00B35CD1">
        <w:rPr>
          <w:b/>
          <w:bCs/>
          <w:color w:val="000000" w:themeColor="text1"/>
          <w:lang w:val="pt-BR"/>
          <w:rPrChange w:id="312" w:author="HALLIDAY" w:date="2021-08-13T20:09:00Z">
            <w:rPr>
              <w:b/>
              <w:bCs/>
              <w:color w:val="000000" w:themeColor="text1"/>
            </w:rPr>
          </w:rPrChange>
        </w:rPr>
        <w:t xml:space="preserve">   </w:t>
      </w:r>
      <w:r w:rsidR="00F932AE" w:rsidRPr="00B35CD1">
        <w:rPr>
          <w:color w:val="000000" w:themeColor="text1"/>
          <w:lang w:val="pt-BR"/>
          <w:rPrChange w:id="313" w:author="HALLIDAY" w:date="2021-08-13T20:09:00Z">
            <w:rPr>
              <w:color w:val="000000" w:themeColor="text1"/>
            </w:rPr>
          </w:rPrChange>
        </w:rPr>
        <w:t>Comandos</w:t>
      </w:r>
    </w:p>
    <w:p w14:paraId="68E8E20B" w14:textId="6FC28823"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314" w:author="HALLIDAY" w:date="2021-08-13T20:09:00Z">
            <w:rPr>
              <w:color w:val="000000" w:themeColor="text1"/>
              <w:sz w:val="20"/>
              <w:szCs w:val="20"/>
            </w:rPr>
          </w:rPrChange>
        </w:rPr>
      </w:pPr>
      <w:r w:rsidRPr="00B35CD1">
        <w:rPr>
          <w:color w:val="000000" w:themeColor="text1"/>
          <w:sz w:val="20"/>
          <w:szCs w:val="20"/>
          <w:lang w:val="pt-BR"/>
          <w:rPrChange w:id="315" w:author="HALLIDAY" w:date="2021-08-13T20:09:00Z">
            <w:rPr>
              <w:color w:val="000000" w:themeColor="text1"/>
              <w:sz w:val="20"/>
              <w:szCs w:val="20"/>
            </w:rPr>
          </w:rPrChange>
        </w:rPr>
        <w:t>A Tabela apresenta os comandos relacionados com a interface principal do software.</w:t>
      </w:r>
    </w:p>
    <w:p w14:paraId="4934ABAB" w14:textId="77777777" w:rsidR="00F932AE" w:rsidRPr="00B35CD1" w:rsidRDefault="00F932AE" w:rsidP="00F932AE">
      <w:pPr>
        <w:pStyle w:val="NormalWeb"/>
        <w:spacing w:before="240" w:beforeAutospacing="0" w:after="240" w:afterAutospacing="0"/>
        <w:rPr>
          <w:color w:val="000000" w:themeColor="text1"/>
          <w:sz w:val="20"/>
          <w:szCs w:val="20"/>
          <w:lang w:val="pt-BR"/>
          <w:rPrChange w:id="316" w:author="HALLIDAY" w:date="2021-08-13T20:09:00Z">
            <w:rPr>
              <w:color w:val="000000" w:themeColor="text1"/>
              <w:sz w:val="20"/>
              <w:szCs w:val="20"/>
            </w:rPr>
          </w:rPrChange>
        </w:rPr>
      </w:pPr>
      <w:r w:rsidRPr="00B35CD1">
        <w:rPr>
          <w:color w:val="000000" w:themeColor="text1"/>
          <w:sz w:val="20"/>
          <w:szCs w:val="20"/>
          <w:lang w:val="pt-BR"/>
          <w:rPrChange w:id="317" w:author="HALLIDAY" w:date="2021-08-13T20:09:00Z">
            <w:rPr>
              <w:color w:val="000000" w:themeColor="text1"/>
              <w:sz w:val="20"/>
              <w:szCs w:val="20"/>
            </w:rPr>
          </w:rPrChange>
        </w:rPr>
        <w:t> </w:t>
      </w:r>
    </w:p>
    <w:p w14:paraId="04AA99A3" w14:textId="023E65C1" w:rsidR="00F932AE" w:rsidRPr="00B35CD1" w:rsidRDefault="00F932AE" w:rsidP="00F932AE">
      <w:pPr>
        <w:pStyle w:val="NormalWeb"/>
        <w:spacing w:before="240" w:beforeAutospacing="0" w:after="240" w:afterAutospacing="0"/>
        <w:jc w:val="center"/>
        <w:rPr>
          <w:color w:val="000000" w:themeColor="text1"/>
          <w:sz w:val="20"/>
          <w:szCs w:val="20"/>
          <w:lang w:val="pt-BR"/>
          <w:rPrChange w:id="318" w:author="HALLIDAY" w:date="2021-08-13T20:09:00Z">
            <w:rPr>
              <w:color w:val="000000" w:themeColor="text1"/>
              <w:sz w:val="20"/>
              <w:szCs w:val="20"/>
            </w:rPr>
          </w:rPrChange>
        </w:rPr>
      </w:pPr>
      <w:r w:rsidRPr="00B35CD1">
        <w:rPr>
          <w:color w:val="000000" w:themeColor="text1"/>
          <w:sz w:val="20"/>
          <w:szCs w:val="20"/>
          <w:lang w:val="pt-BR"/>
          <w:rPrChange w:id="319" w:author="HALLIDAY" w:date="2021-08-13T20:09:00Z">
            <w:rPr>
              <w:color w:val="000000" w:themeColor="text1"/>
              <w:sz w:val="20"/>
              <w:szCs w:val="20"/>
            </w:rPr>
          </w:rPrChange>
        </w:rPr>
        <w:t xml:space="preserve">Tabela </w:t>
      </w:r>
      <w:r w:rsidR="00C95ED8" w:rsidRPr="00B35CD1">
        <w:rPr>
          <w:color w:val="000000" w:themeColor="text1"/>
          <w:sz w:val="20"/>
          <w:szCs w:val="20"/>
          <w:lang w:val="pt-BR"/>
          <w:rPrChange w:id="320" w:author="HALLIDAY" w:date="2021-08-13T20:09:00Z">
            <w:rPr>
              <w:color w:val="000000" w:themeColor="text1"/>
              <w:sz w:val="20"/>
              <w:szCs w:val="20"/>
            </w:rPr>
          </w:rPrChange>
        </w:rPr>
        <w:t>9</w:t>
      </w:r>
      <w:r w:rsidRPr="00B35CD1">
        <w:rPr>
          <w:color w:val="000000" w:themeColor="text1"/>
          <w:sz w:val="20"/>
          <w:szCs w:val="20"/>
          <w:lang w:val="pt-BR"/>
          <w:rPrChange w:id="321" w:author="HALLIDAY" w:date="2021-08-13T20:09:00Z">
            <w:rPr>
              <w:color w:val="000000" w:themeColor="text1"/>
              <w:sz w:val="20"/>
              <w:szCs w:val="20"/>
            </w:rPr>
          </w:rPrChange>
        </w:rPr>
        <w:t xml:space="preserve">: Lista de Comandos – Janela de </w:t>
      </w:r>
      <w:r w:rsidR="003A1AA0" w:rsidRPr="00B35CD1">
        <w:rPr>
          <w:color w:val="000000" w:themeColor="text1"/>
          <w:sz w:val="20"/>
          <w:szCs w:val="20"/>
          <w:lang w:val="pt-BR"/>
          <w:rPrChange w:id="322" w:author="HALLIDAY" w:date="2021-08-13T20:09:00Z">
            <w:rPr>
              <w:color w:val="000000" w:themeColor="text1"/>
              <w:sz w:val="20"/>
              <w:szCs w:val="20"/>
            </w:rPr>
          </w:rPrChange>
        </w:rPr>
        <w:t>Painel Modalidades</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C33D57" w:rsidRPr="00565CD0" w14:paraId="2E347B37" w14:textId="77777777" w:rsidTr="00217A6D">
        <w:trPr>
          <w:tblHeader/>
          <w:jc w:val="center"/>
        </w:trPr>
        <w:tc>
          <w:tcPr>
            <w:tcW w:w="2193" w:type="dxa"/>
            <w:shd w:val="clear" w:color="auto" w:fill="003366"/>
            <w:vAlign w:val="center"/>
          </w:tcPr>
          <w:p w14:paraId="6D21E6C1" w14:textId="77777777" w:rsidR="00C33D57" w:rsidRPr="00565CD0" w:rsidRDefault="00C33D57" w:rsidP="00217A6D">
            <w:pPr>
              <w:jc w:val="center"/>
              <w:rPr>
                <w:b/>
                <w:color w:val="FFFFFF"/>
              </w:rPr>
            </w:pPr>
            <w:r w:rsidRPr="00565CD0">
              <w:rPr>
                <w:b/>
                <w:color w:val="FFFFFF"/>
              </w:rPr>
              <w:t>Nome</w:t>
            </w:r>
          </w:p>
        </w:tc>
        <w:tc>
          <w:tcPr>
            <w:tcW w:w="3720" w:type="dxa"/>
            <w:shd w:val="clear" w:color="auto" w:fill="003366"/>
            <w:vAlign w:val="center"/>
          </w:tcPr>
          <w:p w14:paraId="489E74EC" w14:textId="77777777" w:rsidR="00C33D57" w:rsidRPr="00565CD0" w:rsidRDefault="00C33D57" w:rsidP="00217A6D">
            <w:pPr>
              <w:jc w:val="center"/>
              <w:rPr>
                <w:b/>
                <w:color w:val="FFFFFF"/>
              </w:rPr>
            </w:pPr>
            <w:proofErr w:type="spellStart"/>
            <w:r w:rsidRPr="00565CD0">
              <w:rPr>
                <w:b/>
                <w:color w:val="FFFFFF"/>
              </w:rPr>
              <w:t>Ação</w:t>
            </w:r>
            <w:proofErr w:type="spellEnd"/>
          </w:p>
        </w:tc>
        <w:tc>
          <w:tcPr>
            <w:tcW w:w="2214" w:type="dxa"/>
            <w:shd w:val="clear" w:color="auto" w:fill="003366"/>
            <w:vAlign w:val="center"/>
          </w:tcPr>
          <w:p w14:paraId="01F8507D" w14:textId="77777777" w:rsidR="00C33D57" w:rsidRPr="00565CD0" w:rsidRDefault="00C33D57" w:rsidP="00217A6D">
            <w:pPr>
              <w:jc w:val="center"/>
              <w:rPr>
                <w:b/>
                <w:color w:val="FFFFFF"/>
              </w:rPr>
            </w:pPr>
            <w:proofErr w:type="spellStart"/>
            <w:r w:rsidRPr="00565CD0">
              <w:rPr>
                <w:b/>
                <w:color w:val="FFFFFF"/>
              </w:rPr>
              <w:t>Atalho</w:t>
            </w:r>
            <w:proofErr w:type="spellEnd"/>
          </w:p>
        </w:tc>
      </w:tr>
      <w:tr w:rsidR="00C33D57" w:rsidRPr="00565CD0" w14:paraId="07C4FE61" w14:textId="77777777" w:rsidTr="00217A6D">
        <w:trPr>
          <w:cantSplit/>
          <w:jc w:val="center"/>
        </w:trPr>
        <w:tc>
          <w:tcPr>
            <w:tcW w:w="2193" w:type="dxa"/>
            <w:vAlign w:val="center"/>
          </w:tcPr>
          <w:p w14:paraId="2E67C27A" w14:textId="29FF1B05" w:rsidR="00C33D57" w:rsidRPr="00565CD0" w:rsidRDefault="00C33D57" w:rsidP="00C33D57">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Cadastrar nova Modalidade</w:t>
            </w:r>
          </w:p>
        </w:tc>
        <w:tc>
          <w:tcPr>
            <w:tcW w:w="3720" w:type="dxa"/>
            <w:vAlign w:val="center"/>
          </w:tcPr>
          <w:p w14:paraId="5D9C9677" w14:textId="68C2C9CE" w:rsidR="00C33D57" w:rsidRPr="00565CD0" w:rsidRDefault="00C33D57" w:rsidP="00C33D57">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que encaminha para a Janela de Cadastro de uma nova Modalidade</w:t>
            </w:r>
          </w:p>
        </w:tc>
        <w:tc>
          <w:tcPr>
            <w:tcW w:w="2214" w:type="dxa"/>
            <w:vAlign w:val="center"/>
          </w:tcPr>
          <w:p w14:paraId="5B452C65" w14:textId="00EF0205" w:rsidR="00C33D57" w:rsidRPr="00565CD0" w:rsidRDefault="00C33D57" w:rsidP="00C33D57">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r w:rsidR="00C33D57" w:rsidRPr="00565CD0" w14:paraId="3FA6336B" w14:textId="77777777" w:rsidTr="00217A6D">
        <w:trPr>
          <w:cantSplit/>
          <w:jc w:val="center"/>
        </w:trPr>
        <w:tc>
          <w:tcPr>
            <w:tcW w:w="2193" w:type="dxa"/>
            <w:vAlign w:val="center"/>
          </w:tcPr>
          <w:p w14:paraId="3E873E29" w14:textId="6C2D26FF" w:rsidR="00C33D57" w:rsidRPr="00F932AE" w:rsidRDefault="00C33D57" w:rsidP="00C33D57">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 Excluir Modalidade</w:t>
            </w:r>
          </w:p>
        </w:tc>
        <w:tc>
          <w:tcPr>
            <w:tcW w:w="3720" w:type="dxa"/>
            <w:vAlign w:val="center"/>
          </w:tcPr>
          <w:p w14:paraId="65687D3D" w14:textId="1B3DF2C9" w:rsidR="00C33D57" w:rsidRPr="00F932AE" w:rsidRDefault="00C33D57" w:rsidP="00C33D57">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 que efetua a exclusão de uma modalidade cadastrada</w:t>
            </w:r>
          </w:p>
        </w:tc>
        <w:tc>
          <w:tcPr>
            <w:tcW w:w="2214" w:type="dxa"/>
            <w:vAlign w:val="center"/>
          </w:tcPr>
          <w:p w14:paraId="74997EE6" w14:textId="3297C87C" w:rsidR="00C33D57" w:rsidRPr="00F932AE" w:rsidRDefault="00C33D57" w:rsidP="00C33D57">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w:t>
            </w:r>
          </w:p>
        </w:tc>
      </w:tr>
      <w:tr w:rsidR="00C33D57" w:rsidRPr="00565CD0" w14:paraId="30913891" w14:textId="77777777" w:rsidTr="00217A6D">
        <w:trPr>
          <w:cantSplit/>
          <w:jc w:val="center"/>
        </w:trPr>
        <w:tc>
          <w:tcPr>
            <w:tcW w:w="2193" w:type="dxa"/>
            <w:vAlign w:val="center"/>
          </w:tcPr>
          <w:p w14:paraId="52238C83" w14:textId="03F3111F" w:rsidR="00C33D57" w:rsidRPr="00F932AE" w:rsidRDefault="00C33D57" w:rsidP="00C33D57">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 Editar Modalidade</w:t>
            </w:r>
          </w:p>
        </w:tc>
        <w:tc>
          <w:tcPr>
            <w:tcW w:w="3720" w:type="dxa"/>
            <w:vAlign w:val="center"/>
          </w:tcPr>
          <w:p w14:paraId="38D24D9D" w14:textId="1EE47E19" w:rsidR="00C33D57" w:rsidRPr="00F932AE" w:rsidRDefault="00C33D57" w:rsidP="00C33D57">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 que encaminha para uma nova Janela onde o Administrador poderá efetuar a edição nos campos de uma modalidade em questão</w:t>
            </w:r>
          </w:p>
        </w:tc>
        <w:tc>
          <w:tcPr>
            <w:tcW w:w="2214" w:type="dxa"/>
            <w:vAlign w:val="center"/>
          </w:tcPr>
          <w:p w14:paraId="76F85992" w14:textId="3EC64286" w:rsidR="00C33D57" w:rsidRPr="00F932AE" w:rsidRDefault="00C33D57" w:rsidP="00C33D57">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w:t>
            </w:r>
          </w:p>
        </w:tc>
      </w:tr>
    </w:tbl>
    <w:p w14:paraId="011BD8ED" w14:textId="77777777" w:rsidR="00F932AE" w:rsidRPr="00F932AE" w:rsidRDefault="00F932AE" w:rsidP="00F932AE">
      <w:pPr>
        <w:rPr>
          <w:color w:val="000000" w:themeColor="text1"/>
        </w:rPr>
      </w:pPr>
    </w:p>
    <w:p w14:paraId="245DAE74" w14:textId="624DF2CB" w:rsidR="00F932AE" w:rsidRPr="00C33D57" w:rsidRDefault="00DC43C8" w:rsidP="00F932AE">
      <w:pPr>
        <w:pStyle w:val="NormalWeb"/>
        <w:spacing w:before="240" w:beforeAutospacing="0" w:after="240" w:afterAutospacing="0"/>
        <w:jc w:val="both"/>
        <w:rPr>
          <w:rFonts w:ascii="Arial" w:hAnsi="Arial" w:cs="Arial"/>
          <w:color w:val="000000" w:themeColor="text1"/>
          <w:sz w:val="20"/>
          <w:szCs w:val="20"/>
        </w:rPr>
      </w:pPr>
      <w:r>
        <w:rPr>
          <w:rFonts w:ascii="Arial" w:hAnsi="Arial" w:cs="Arial"/>
          <w:b/>
          <w:bCs/>
          <w:color w:val="000000" w:themeColor="text1"/>
          <w:sz w:val="20"/>
          <w:szCs w:val="20"/>
        </w:rPr>
        <w:t>4</w:t>
      </w:r>
      <w:r w:rsidR="00F932AE" w:rsidRPr="00C33D57">
        <w:rPr>
          <w:rFonts w:ascii="Arial" w:hAnsi="Arial" w:cs="Arial"/>
          <w:b/>
          <w:bCs/>
          <w:color w:val="000000" w:themeColor="text1"/>
          <w:sz w:val="20"/>
          <w:szCs w:val="20"/>
        </w:rPr>
        <w:t>.1.7</w:t>
      </w:r>
      <w:r w:rsidR="00F932AE" w:rsidRPr="00C33D57">
        <w:rPr>
          <w:rFonts w:ascii="Arial" w:hAnsi="Arial" w:cs="Arial"/>
          <w:color w:val="000000" w:themeColor="text1"/>
          <w:sz w:val="20"/>
          <w:szCs w:val="20"/>
        </w:rPr>
        <w:t xml:space="preserve">   </w:t>
      </w:r>
      <w:proofErr w:type="spellStart"/>
      <w:r w:rsidR="00F932AE" w:rsidRPr="00C33D57">
        <w:rPr>
          <w:rFonts w:ascii="Arial" w:hAnsi="Arial" w:cs="Arial"/>
          <w:b/>
          <w:bCs/>
          <w:color w:val="000000" w:themeColor="text1"/>
          <w:sz w:val="20"/>
          <w:szCs w:val="20"/>
        </w:rPr>
        <w:t>Janela</w:t>
      </w:r>
      <w:proofErr w:type="spellEnd"/>
      <w:r w:rsidR="00F932AE" w:rsidRPr="00C33D57">
        <w:rPr>
          <w:rFonts w:ascii="Arial" w:hAnsi="Arial" w:cs="Arial"/>
          <w:b/>
          <w:bCs/>
          <w:color w:val="000000" w:themeColor="text1"/>
          <w:sz w:val="20"/>
          <w:szCs w:val="20"/>
        </w:rPr>
        <w:t xml:space="preserve"> de </w:t>
      </w:r>
      <w:proofErr w:type="spellStart"/>
      <w:r w:rsidR="00F932AE" w:rsidRPr="00C33D57">
        <w:rPr>
          <w:rFonts w:ascii="Arial" w:hAnsi="Arial" w:cs="Arial"/>
          <w:b/>
          <w:bCs/>
          <w:color w:val="000000" w:themeColor="text1"/>
          <w:sz w:val="20"/>
          <w:szCs w:val="20"/>
        </w:rPr>
        <w:t>cadastro</w:t>
      </w:r>
      <w:proofErr w:type="spellEnd"/>
      <w:r w:rsidR="00F932AE" w:rsidRPr="00C33D57">
        <w:rPr>
          <w:rFonts w:ascii="Arial" w:hAnsi="Arial" w:cs="Arial"/>
          <w:b/>
          <w:bCs/>
          <w:color w:val="000000" w:themeColor="text1"/>
          <w:sz w:val="20"/>
          <w:szCs w:val="20"/>
        </w:rPr>
        <w:t xml:space="preserve"> de </w:t>
      </w:r>
      <w:proofErr w:type="spellStart"/>
      <w:r w:rsidR="00F932AE" w:rsidRPr="00C33D57">
        <w:rPr>
          <w:rFonts w:ascii="Arial" w:hAnsi="Arial" w:cs="Arial"/>
          <w:b/>
          <w:bCs/>
          <w:color w:val="000000" w:themeColor="text1"/>
          <w:sz w:val="20"/>
          <w:szCs w:val="20"/>
        </w:rPr>
        <w:t>Modalidade</w:t>
      </w:r>
      <w:proofErr w:type="spellEnd"/>
    </w:p>
    <w:p w14:paraId="38FA4E04" w14:textId="0724039B" w:rsidR="00F932AE" w:rsidRPr="00F932AE" w:rsidRDefault="00F932AE" w:rsidP="00C33D57">
      <w:pPr>
        <w:pStyle w:val="NormalWeb"/>
        <w:spacing w:before="240" w:beforeAutospacing="0" w:after="240" w:afterAutospacing="0"/>
        <w:jc w:val="center"/>
        <w:rPr>
          <w:color w:val="000000" w:themeColor="text1"/>
          <w:sz w:val="20"/>
          <w:szCs w:val="20"/>
        </w:rPr>
      </w:pPr>
      <w:r w:rsidRPr="00F932AE">
        <w:rPr>
          <w:b/>
          <w:bCs/>
          <w:noProof/>
          <w:color w:val="000000" w:themeColor="text1"/>
          <w:sz w:val="20"/>
          <w:szCs w:val="20"/>
          <w:bdr w:val="none" w:sz="0" w:space="0" w:color="auto" w:frame="1"/>
        </w:rPr>
        <w:drawing>
          <wp:inline distT="0" distB="0" distL="0" distR="0" wp14:anchorId="35C0A52E" wp14:editId="75FBD105">
            <wp:extent cx="4046646" cy="2466975"/>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1977" cy="2470225"/>
                    </a:xfrm>
                    <a:prstGeom prst="rect">
                      <a:avLst/>
                    </a:prstGeom>
                    <a:noFill/>
                    <a:ln>
                      <a:noFill/>
                    </a:ln>
                  </pic:spPr>
                </pic:pic>
              </a:graphicData>
            </a:graphic>
          </wp:inline>
        </w:drawing>
      </w:r>
    </w:p>
    <w:p w14:paraId="758FC56E" w14:textId="337FAAEB" w:rsidR="00F932AE" w:rsidRPr="00B35CD1" w:rsidRDefault="00DC43C8" w:rsidP="00C33D57">
      <w:pPr>
        <w:pStyle w:val="Ttulo4"/>
        <w:numPr>
          <w:ilvl w:val="0"/>
          <w:numId w:val="0"/>
        </w:numPr>
        <w:spacing w:before="240" w:after="40"/>
        <w:rPr>
          <w:color w:val="000000" w:themeColor="text1"/>
          <w:lang w:val="pt-BR"/>
          <w:rPrChange w:id="323" w:author="HALLIDAY" w:date="2021-08-13T20:09:00Z">
            <w:rPr>
              <w:color w:val="000000" w:themeColor="text1"/>
            </w:rPr>
          </w:rPrChange>
        </w:rPr>
      </w:pPr>
      <w:r w:rsidRPr="00B35CD1">
        <w:rPr>
          <w:color w:val="000000" w:themeColor="text1"/>
          <w:lang w:val="pt-BR"/>
          <w:rPrChange w:id="324" w:author="HALLIDAY" w:date="2021-08-13T20:09:00Z">
            <w:rPr>
              <w:color w:val="000000" w:themeColor="text1"/>
            </w:rPr>
          </w:rPrChange>
        </w:rPr>
        <w:t>4</w:t>
      </w:r>
      <w:r w:rsidR="00F932AE" w:rsidRPr="00B35CD1">
        <w:rPr>
          <w:color w:val="000000" w:themeColor="text1"/>
          <w:lang w:val="pt-BR"/>
          <w:rPrChange w:id="325" w:author="HALLIDAY" w:date="2021-08-13T20:09:00Z">
            <w:rPr>
              <w:color w:val="000000" w:themeColor="text1"/>
            </w:rPr>
          </w:rPrChange>
        </w:rPr>
        <w:t>.1.7.1</w:t>
      </w:r>
      <w:r w:rsidR="00F932AE" w:rsidRPr="00B35CD1">
        <w:rPr>
          <w:b/>
          <w:bCs/>
          <w:color w:val="000000" w:themeColor="text1"/>
          <w:lang w:val="pt-BR"/>
          <w:rPrChange w:id="326" w:author="HALLIDAY" w:date="2021-08-13T20:09:00Z">
            <w:rPr>
              <w:b/>
              <w:bCs/>
              <w:color w:val="000000" w:themeColor="text1"/>
            </w:rPr>
          </w:rPrChange>
        </w:rPr>
        <w:t xml:space="preserve">   </w:t>
      </w:r>
      <w:r w:rsidR="00F932AE" w:rsidRPr="00B35CD1">
        <w:rPr>
          <w:color w:val="000000" w:themeColor="text1"/>
          <w:lang w:val="pt-BR"/>
          <w:rPrChange w:id="327" w:author="HALLIDAY" w:date="2021-08-13T20:09:00Z">
            <w:rPr>
              <w:color w:val="000000" w:themeColor="text1"/>
            </w:rPr>
          </w:rPrChange>
        </w:rPr>
        <w:t>Layout</w:t>
      </w:r>
    </w:p>
    <w:p w14:paraId="27960A8B"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328" w:author="HALLIDAY" w:date="2021-08-13T20:09:00Z">
            <w:rPr>
              <w:color w:val="000000" w:themeColor="text1"/>
              <w:sz w:val="20"/>
              <w:szCs w:val="20"/>
            </w:rPr>
          </w:rPrChange>
        </w:rPr>
      </w:pPr>
      <w:r w:rsidRPr="00B35CD1">
        <w:rPr>
          <w:color w:val="000000" w:themeColor="text1"/>
          <w:sz w:val="20"/>
          <w:szCs w:val="20"/>
          <w:lang w:val="pt-BR"/>
          <w:rPrChange w:id="329" w:author="HALLIDAY" w:date="2021-08-13T20:09:00Z">
            <w:rPr>
              <w:color w:val="000000" w:themeColor="text1"/>
              <w:sz w:val="20"/>
              <w:szCs w:val="20"/>
            </w:rPr>
          </w:rPrChange>
        </w:rPr>
        <w:t>A Janela de Cadastro conterá um formulário que permitirá o cadastro de novas Modalidades no sistema.</w:t>
      </w:r>
    </w:p>
    <w:p w14:paraId="421F3A75" w14:textId="77777777" w:rsidR="00F932AE" w:rsidRPr="00B35CD1" w:rsidRDefault="00F932AE" w:rsidP="00F932AE">
      <w:pPr>
        <w:rPr>
          <w:color w:val="000000" w:themeColor="text1"/>
          <w:lang w:val="pt-BR"/>
          <w:rPrChange w:id="330" w:author="HALLIDAY" w:date="2021-08-13T20:09:00Z">
            <w:rPr>
              <w:color w:val="000000" w:themeColor="text1"/>
            </w:rPr>
          </w:rPrChange>
        </w:rPr>
      </w:pPr>
    </w:p>
    <w:p w14:paraId="43126AAD" w14:textId="2173EB73" w:rsidR="00F932AE" w:rsidRPr="00B35CD1" w:rsidRDefault="00DC43C8" w:rsidP="00F932AE">
      <w:pPr>
        <w:pStyle w:val="NormalWeb"/>
        <w:spacing w:before="240" w:beforeAutospacing="0" w:after="240" w:afterAutospacing="0"/>
        <w:jc w:val="both"/>
        <w:rPr>
          <w:rFonts w:ascii="Arial" w:hAnsi="Arial" w:cs="Arial"/>
          <w:color w:val="000000" w:themeColor="text1"/>
          <w:sz w:val="20"/>
          <w:szCs w:val="20"/>
          <w:lang w:val="pt-BR"/>
          <w:rPrChange w:id="331" w:author="HALLIDAY" w:date="2021-08-13T20:09:00Z">
            <w:rPr>
              <w:rFonts w:ascii="Arial" w:hAnsi="Arial" w:cs="Arial"/>
              <w:color w:val="000000" w:themeColor="text1"/>
              <w:sz w:val="20"/>
              <w:szCs w:val="20"/>
            </w:rPr>
          </w:rPrChange>
        </w:rPr>
      </w:pPr>
      <w:r w:rsidRPr="00B35CD1">
        <w:rPr>
          <w:rFonts w:ascii="Arial" w:hAnsi="Arial" w:cs="Arial"/>
          <w:b/>
          <w:bCs/>
          <w:color w:val="000000" w:themeColor="text1"/>
          <w:sz w:val="20"/>
          <w:szCs w:val="20"/>
          <w:lang w:val="pt-BR"/>
          <w:rPrChange w:id="332" w:author="HALLIDAY" w:date="2021-08-13T20:09:00Z">
            <w:rPr>
              <w:rFonts w:ascii="Arial" w:hAnsi="Arial" w:cs="Arial"/>
              <w:b/>
              <w:bCs/>
              <w:color w:val="000000" w:themeColor="text1"/>
              <w:sz w:val="20"/>
              <w:szCs w:val="20"/>
            </w:rPr>
          </w:rPrChange>
        </w:rPr>
        <w:t>4</w:t>
      </w:r>
      <w:r w:rsidR="00F932AE" w:rsidRPr="00B35CD1">
        <w:rPr>
          <w:rFonts w:ascii="Arial" w:hAnsi="Arial" w:cs="Arial"/>
          <w:b/>
          <w:bCs/>
          <w:color w:val="000000" w:themeColor="text1"/>
          <w:sz w:val="20"/>
          <w:szCs w:val="20"/>
          <w:lang w:val="pt-BR"/>
          <w:rPrChange w:id="333" w:author="HALLIDAY" w:date="2021-08-13T20:09:00Z">
            <w:rPr>
              <w:rFonts w:ascii="Arial" w:hAnsi="Arial" w:cs="Arial"/>
              <w:b/>
              <w:bCs/>
              <w:color w:val="000000" w:themeColor="text1"/>
              <w:sz w:val="20"/>
              <w:szCs w:val="20"/>
            </w:rPr>
          </w:rPrChange>
        </w:rPr>
        <w:t>.1.7.2</w:t>
      </w:r>
      <w:r w:rsidR="00F932AE" w:rsidRPr="00B35CD1">
        <w:rPr>
          <w:rFonts w:ascii="Arial" w:hAnsi="Arial" w:cs="Arial"/>
          <w:color w:val="000000" w:themeColor="text1"/>
          <w:sz w:val="20"/>
          <w:szCs w:val="20"/>
          <w:lang w:val="pt-BR"/>
          <w:rPrChange w:id="334" w:author="HALLIDAY" w:date="2021-08-13T20:09:00Z">
            <w:rPr>
              <w:rFonts w:ascii="Arial" w:hAnsi="Arial" w:cs="Arial"/>
              <w:color w:val="000000" w:themeColor="text1"/>
              <w:sz w:val="20"/>
              <w:szCs w:val="20"/>
            </w:rPr>
          </w:rPrChange>
        </w:rPr>
        <w:t xml:space="preserve">   </w:t>
      </w:r>
      <w:r w:rsidR="00F932AE" w:rsidRPr="00B35CD1">
        <w:rPr>
          <w:rFonts w:ascii="Arial" w:hAnsi="Arial" w:cs="Arial"/>
          <w:b/>
          <w:bCs/>
          <w:color w:val="000000" w:themeColor="text1"/>
          <w:sz w:val="20"/>
          <w:szCs w:val="20"/>
          <w:lang w:val="pt-BR"/>
          <w:rPrChange w:id="335" w:author="HALLIDAY" w:date="2021-08-13T20:09:00Z">
            <w:rPr>
              <w:rFonts w:ascii="Arial" w:hAnsi="Arial" w:cs="Arial"/>
              <w:b/>
              <w:bCs/>
              <w:color w:val="000000" w:themeColor="text1"/>
              <w:sz w:val="20"/>
              <w:szCs w:val="20"/>
            </w:rPr>
          </w:rPrChange>
        </w:rPr>
        <w:t>Relacionamento com outras interfaces</w:t>
      </w:r>
    </w:p>
    <w:p w14:paraId="34935653"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336" w:author="HALLIDAY" w:date="2021-08-13T20:09:00Z">
            <w:rPr>
              <w:color w:val="000000" w:themeColor="text1"/>
              <w:sz w:val="20"/>
              <w:szCs w:val="20"/>
            </w:rPr>
          </w:rPrChange>
        </w:rPr>
      </w:pPr>
      <w:r w:rsidRPr="00B35CD1">
        <w:rPr>
          <w:color w:val="000000" w:themeColor="text1"/>
          <w:sz w:val="20"/>
          <w:szCs w:val="20"/>
          <w:lang w:val="pt-BR"/>
          <w:rPrChange w:id="337" w:author="HALLIDAY" w:date="2021-08-13T20:09:00Z">
            <w:rPr>
              <w:color w:val="000000" w:themeColor="text1"/>
              <w:sz w:val="20"/>
              <w:szCs w:val="20"/>
            </w:rPr>
          </w:rPrChange>
        </w:rPr>
        <w:t>Após o cadastro o usuário será redirecionado para o Painel administrativo novamente</w:t>
      </w:r>
    </w:p>
    <w:p w14:paraId="13638213" w14:textId="77777777" w:rsidR="00F932AE" w:rsidRPr="00B35CD1" w:rsidRDefault="00F932AE" w:rsidP="00F932AE">
      <w:pPr>
        <w:rPr>
          <w:color w:val="000000" w:themeColor="text1"/>
          <w:lang w:val="pt-BR"/>
          <w:rPrChange w:id="338" w:author="HALLIDAY" w:date="2021-08-13T20:09:00Z">
            <w:rPr>
              <w:color w:val="000000" w:themeColor="text1"/>
            </w:rPr>
          </w:rPrChange>
        </w:rPr>
      </w:pPr>
    </w:p>
    <w:p w14:paraId="6B81D729" w14:textId="1717C114" w:rsidR="00F932AE" w:rsidRPr="00B35CD1" w:rsidRDefault="00DC43C8" w:rsidP="00C33D57">
      <w:pPr>
        <w:pStyle w:val="Ttulo4"/>
        <w:numPr>
          <w:ilvl w:val="0"/>
          <w:numId w:val="0"/>
        </w:numPr>
        <w:spacing w:before="240" w:after="40"/>
        <w:rPr>
          <w:color w:val="000000" w:themeColor="text1"/>
          <w:lang w:val="pt-BR"/>
          <w:rPrChange w:id="339" w:author="HALLIDAY" w:date="2021-08-13T20:09:00Z">
            <w:rPr>
              <w:color w:val="000000" w:themeColor="text1"/>
            </w:rPr>
          </w:rPrChange>
        </w:rPr>
      </w:pPr>
      <w:r w:rsidRPr="00B35CD1">
        <w:rPr>
          <w:color w:val="000000" w:themeColor="text1"/>
          <w:lang w:val="pt-BR"/>
          <w:rPrChange w:id="340" w:author="HALLIDAY" w:date="2021-08-13T20:09:00Z">
            <w:rPr>
              <w:color w:val="000000" w:themeColor="text1"/>
            </w:rPr>
          </w:rPrChange>
        </w:rPr>
        <w:lastRenderedPageBreak/>
        <w:t>4</w:t>
      </w:r>
      <w:r w:rsidR="00F932AE" w:rsidRPr="00B35CD1">
        <w:rPr>
          <w:color w:val="000000" w:themeColor="text1"/>
          <w:lang w:val="pt-BR"/>
          <w:rPrChange w:id="341" w:author="HALLIDAY" w:date="2021-08-13T20:09:00Z">
            <w:rPr>
              <w:color w:val="000000" w:themeColor="text1"/>
            </w:rPr>
          </w:rPrChange>
        </w:rPr>
        <w:t>.1.7.3</w:t>
      </w:r>
      <w:r w:rsidR="00F932AE" w:rsidRPr="00B35CD1">
        <w:rPr>
          <w:b/>
          <w:bCs/>
          <w:color w:val="000000" w:themeColor="text1"/>
          <w:lang w:val="pt-BR"/>
          <w:rPrChange w:id="342" w:author="HALLIDAY" w:date="2021-08-13T20:09:00Z">
            <w:rPr>
              <w:b/>
              <w:bCs/>
              <w:color w:val="000000" w:themeColor="text1"/>
            </w:rPr>
          </w:rPrChange>
        </w:rPr>
        <w:t xml:space="preserve">   </w:t>
      </w:r>
      <w:r w:rsidR="00F932AE" w:rsidRPr="00B35CD1">
        <w:rPr>
          <w:color w:val="000000" w:themeColor="text1"/>
          <w:lang w:val="pt-BR"/>
          <w:rPrChange w:id="343" w:author="HALLIDAY" w:date="2021-08-13T20:09:00Z">
            <w:rPr>
              <w:color w:val="000000" w:themeColor="text1"/>
            </w:rPr>
          </w:rPrChange>
        </w:rPr>
        <w:t>Campos</w:t>
      </w:r>
    </w:p>
    <w:p w14:paraId="6F282BF0"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344" w:author="HALLIDAY" w:date="2021-08-13T20:09:00Z">
            <w:rPr>
              <w:color w:val="000000" w:themeColor="text1"/>
              <w:sz w:val="20"/>
              <w:szCs w:val="20"/>
            </w:rPr>
          </w:rPrChange>
        </w:rPr>
      </w:pPr>
      <w:r w:rsidRPr="00B35CD1">
        <w:rPr>
          <w:color w:val="000000" w:themeColor="text1"/>
          <w:sz w:val="20"/>
          <w:szCs w:val="20"/>
          <w:lang w:val="pt-BR"/>
          <w:rPrChange w:id="345" w:author="HALLIDAY" w:date="2021-08-13T20:09:00Z">
            <w:rPr>
              <w:color w:val="000000" w:themeColor="text1"/>
              <w:sz w:val="20"/>
              <w:szCs w:val="20"/>
            </w:rPr>
          </w:rPrChange>
        </w:rPr>
        <w:t>Serão apresentados os seguintes campos:</w:t>
      </w:r>
    </w:p>
    <w:p w14:paraId="4370D0BB" w14:textId="588E9304" w:rsidR="00F932AE" w:rsidRPr="00F932AE" w:rsidRDefault="00F932AE" w:rsidP="00C33D57">
      <w:pPr>
        <w:pStyle w:val="NormalWeb"/>
        <w:spacing w:before="240" w:beforeAutospacing="0" w:after="240" w:afterAutospacing="0"/>
        <w:ind w:left="700"/>
        <w:rPr>
          <w:color w:val="000000" w:themeColor="text1"/>
          <w:sz w:val="20"/>
          <w:szCs w:val="20"/>
        </w:rPr>
      </w:pPr>
      <w:proofErr w:type="spellStart"/>
      <w:r w:rsidRPr="00F932AE">
        <w:rPr>
          <w:color w:val="000000" w:themeColor="text1"/>
          <w:sz w:val="20"/>
          <w:szCs w:val="20"/>
        </w:rPr>
        <w:t>Formulário</w:t>
      </w:r>
      <w:proofErr w:type="spellEnd"/>
      <w:r w:rsidRPr="00F932AE">
        <w:rPr>
          <w:color w:val="000000" w:themeColor="text1"/>
          <w:sz w:val="20"/>
          <w:szCs w:val="20"/>
        </w:rPr>
        <w:t xml:space="preserve"> de </w:t>
      </w:r>
      <w:proofErr w:type="spellStart"/>
      <w:r w:rsidRPr="00F932AE">
        <w:rPr>
          <w:color w:val="000000" w:themeColor="text1"/>
          <w:sz w:val="20"/>
          <w:szCs w:val="20"/>
        </w:rPr>
        <w:t>Cadastro</w:t>
      </w:r>
      <w:proofErr w:type="spellEnd"/>
      <w:r w:rsidRPr="00F932AE">
        <w:rPr>
          <w:color w:val="000000" w:themeColor="text1"/>
          <w:sz w:val="20"/>
          <w:szCs w:val="20"/>
        </w:rPr>
        <w:t>:</w:t>
      </w:r>
    </w:p>
    <w:p w14:paraId="5A047145" w14:textId="70AAF75D" w:rsidR="00F932AE" w:rsidRPr="00F932AE" w:rsidRDefault="00F932AE" w:rsidP="00C33D57">
      <w:pPr>
        <w:pStyle w:val="NormalWeb"/>
        <w:numPr>
          <w:ilvl w:val="0"/>
          <w:numId w:val="29"/>
        </w:numPr>
        <w:spacing w:before="240" w:beforeAutospacing="0" w:after="240" w:afterAutospacing="0"/>
        <w:rPr>
          <w:color w:val="000000" w:themeColor="text1"/>
          <w:sz w:val="20"/>
          <w:szCs w:val="20"/>
        </w:rPr>
      </w:pPr>
      <w:r w:rsidRPr="00F932AE">
        <w:rPr>
          <w:color w:val="000000" w:themeColor="text1"/>
          <w:sz w:val="20"/>
          <w:szCs w:val="20"/>
        </w:rPr>
        <w:t>Nome </w:t>
      </w:r>
    </w:p>
    <w:p w14:paraId="777A4E03" w14:textId="69E08EBD" w:rsidR="00F932AE" w:rsidRPr="00F932AE" w:rsidRDefault="00F932AE" w:rsidP="00C33D57">
      <w:pPr>
        <w:pStyle w:val="NormalWeb"/>
        <w:numPr>
          <w:ilvl w:val="0"/>
          <w:numId w:val="29"/>
        </w:numPr>
        <w:spacing w:before="240" w:beforeAutospacing="0" w:after="240" w:afterAutospacing="0"/>
        <w:rPr>
          <w:color w:val="000000" w:themeColor="text1"/>
          <w:sz w:val="20"/>
          <w:szCs w:val="20"/>
        </w:rPr>
      </w:pPr>
      <w:proofErr w:type="spellStart"/>
      <w:r w:rsidRPr="00F932AE">
        <w:rPr>
          <w:color w:val="000000" w:themeColor="text1"/>
          <w:sz w:val="20"/>
          <w:szCs w:val="20"/>
        </w:rPr>
        <w:t>Medalhas</w:t>
      </w:r>
      <w:proofErr w:type="spellEnd"/>
    </w:p>
    <w:p w14:paraId="2A0FC326" w14:textId="66D0CE7C" w:rsidR="00F932AE" w:rsidRPr="00F932AE" w:rsidRDefault="00F932AE" w:rsidP="00C33D57">
      <w:pPr>
        <w:pStyle w:val="NormalWeb"/>
        <w:numPr>
          <w:ilvl w:val="0"/>
          <w:numId w:val="29"/>
        </w:numPr>
        <w:spacing w:before="240" w:beforeAutospacing="0" w:after="240" w:afterAutospacing="0"/>
        <w:rPr>
          <w:color w:val="000000" w:themeColor="text1"/>
          <w:sz w:val="20"/>
          <w:szCs w:val="20"/>
        </w:rPr>
      </w:pPr>
      <w:proofErr w:type="spellStart"/>
      <w:r w:rsidRPr="00F932AE">
        <w:rPr>
          <w:color w:val="000000" w:themeColor="text1"/>
          <w:sz w:val="20"/>
          <w:szCs w:val="20"/>
        </w:rPr>
        <w:t>Sexo</w:t>
      </w:r>
      <w:proofErr w:type="spellEnd"/>
    </w:p>
    <w:p w14:paraId="39BE5E99" w14:textId="6DEE0362" w:rsidR="00F932AE" w:rsidRPr="00C33D57" w:rsidRDefault="00DC43C8" w:rsidP="00C33D57">
      <w:pPr>
        <w:pStyle w:val="Ttulo4"/>
        <w:numPr>
          <w:ilvl w:val="0"/>
          <w:numId w:val="0"/>
        </w:numPr>
        <w:spacing w:before="240" w:after="40"/>
        <w:rPr>
          <w:color w:val="000000" w:themeColor="text1"/>
        </w:rPr>
      </w:pPr>
      <w:r>
        <w:rPr>
          <w:color w:val="000000" w:themeColor="text1"/>
        </w:rPr>
        <w:t>4</w:t>
      </w:r>
      <w:r w:rsidR="00F932AE" w:rsidRPr="00C33D57">
        <w:rPr>
          <w:color w:val="000000" w:themeColor="text1"/>
        </w:rPr>
        <w:t>.1.7.4</w:t>
      </w:r>
      <w:r w:rsidR="00F932AE" w:rsidRPr="00C33D57">
        <w:rPr>
          <w:b/>
          <w:bCs/>
          <w:color w:val="000000" w:themeColor="text1"/>
        </w:rPr>
        <w:t xml:space="preserve">   </w:t>
      </w:r>
      <w:proofErr w:type="spellStart"/>
      <w:r w:rsidR="00F932AE" w:rsidRPr="00C33D57">
        <w:rPr>
          <w:color w:val="000000" w:themeColor="text1"/>
        </w:rPr>
        <w:t>Comandos</w:t>
      </w:r>
      <w:proofErr w:type="spellEnd"/>
    </w:p>
    <w:p w14:paraId="573FEC99"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346" w:author="HALLIDAY" w:date="2021-08-13T20:09:00Z">
            <w:rPr>
              <w:color w:val="000000" w:themeColor="text1"/>
              <w:sz w:val="20"/>
              <w:szCs w:val="20"/>
            </w:rPr>
          </w:rPrChange>
        </w:rPr>
      </w:pPr>
      <w:r w:rsidRPr="00B35CD1">
        <w:rPr>
          <w:color w:val="000000" w:themeColor="text1"/>
          <w:sz w:val="20"/>
          <w:szCs w:val="20"/>
          <w:lang w:val="pt-BR"/>
          <w:rPrChange w:id="347" w:author="HALLIDAY" w:date="2021-08-13T20:09:00Z">
            <w:rPr>
              <w:color w:val="000000" w:themeColor="text1"/>
              <w:sz w:val="20"/>
              <w:szCs w:val="20"/>
            </w:rPr>
          </w:rPrChange>
        </w:rPr>
        <w:t xml:space="preserve">A </w:t>
      </w:r>
      <w:proofErr w:type="gramStart"/>
      <w:r w:rsidRPr="00B35CD1">
        <w:rPr>
          <w:color w:val="000000" w:themeColor="text1"/>
          <w:sz w:val="20"/>
          <w:szCs w:val="20"/>
          <w:lang w:val="pt-BR"/>
          <w:rPrChange w:id="348" w:author="HALLIDAY" w:date="2021-08-13T20:09:00Z">
            <w:rPr>
              <w:color w:val="000000" w:themeColor="text1"/>
              <w:sz w:val="20"/>
              <w:szCs w:val="20"/>
            </w:rPr>
          </w:rPrChange>
        </w:rPr>
        <w:t>Tabela  apresenta</w:t>
      </w:r>
      <w:proofErr w:type="gramEnd"/>
      <w:r w:rsidRPr="00B35CD1">
        <w:rPr>
          <w:color w:val="000000" w:themeColor="text1"/>
          <w:sz w:val="20"/>
          <w:szCs w:val="20"/>
          <w:lang w:val="pt-BR"/>
          <w:rPrChange w:id="349" w:author="HALLIDAY" w:date="2021-08-13T20:09:00Z">
            <w:rPr>
              <w:color w:val="000000" w:themeColor="text1"/>
              <w:sz w:val="20"/>
              <w:szCs w:val="20"/>
            </w:rPr>
          </w:rPrChange>
        </w:rPr>
        <w:t xml:space="preserve"> os comandos relacionados com a interface principal do software.</w:t>
      </w:r>
    </w:p>
    <w:p w14:paraId="4A647B54" w14:textId="77777777" w:rsidR="00F932AE" w:rsidRPr="00B35CD1" w:rsidRDefault="00F932AE" w:rsidP="00F932AE">
      <w:pPr>
        <w:pStyle w:val="NormalWeb"/>
        <w:spacing w:before="240" w:beforeAutospacing="0" w:after="240" w:afterAutospacing="0"/>
        <w:rPr>
          <w:color w:val="000000" w:themeColor="text1"/>
          <w:sz w:val="20"/>
          <w:szCs w:val="20"/>
          <w:lang w:val="pt-BR"/>
          <w:rPrChange w:id="350" w:author="HALLIDAY" w:date="2021-08-13T20:09:00Z">
            <w:rPr>
              <w:color w:val="000000" w:themeColor="text1"/>
              <w:sz w:val="20"/>
              <w:szCs w:val="20"/>
            </w:rPr>
          </w:rPrChange>
        </w:rPr>
      </w:pPr>
      <w:r w:rsidRPr="00B35CD1">
        <w:rPr>
          <w:color w:val="000000" w:themeColor="text1"/>
          <w:sz w:val="20"/>
          <w:szCs w:val="20"/>
          <w:lang w:val="pt-BR"/>
          <w:rPrChange w:id="351" w:author="HALLIDAY" w:date="2021-08-13T20:09:00Z">
            <w:rPr>
              <w:color w:val="000000" w:themeColor="text1"/>
              <w:sz w:val="20"/>
              <w:szCs w:val="20"/>
            </w:rPr>
          </w:rPrChange>
        </w:rPr>
        <w:t> </w:t>
      </w:r>
    </w:p>
    <w:p w14:paraId="56141AE6" w14:textId="77777777" w:rsidR="003A1AA0" w:rsidRPr="00B35CD1" w:rsidRDefault="00F932AE" w:rsidP="00F932AE">
      <w:pPr>
        <w:pStyle w:val="NormalWeb"/>
        <w:spacing w:before="240" w:beforeAutospacing="0" w:after="240" w:afterAutospacing="0"/>
        <w:jc w:val="center"/>
        <w:rPr>
          <w:color w:val="000000" w:themeColor="text1"/>
          <w:sz w:val="20"/>
          <w:szCs w:val="20"/>
          <w:lang w:val="pt-BR"/>
          <w:rPrChange w:id="352" w:author="HALLIDAY" w:date="2021-08-13T20:09:00Z">
            <w:rPr>
              <w:color w:val="000000" w:themeColor="text1"/>
              <w:sz w:val="20"/>
              <w:szCs w:val="20"/>
            </w:rPr>
          </w:rPrChange>
        </w:rPr>
      </w:pPr>
      <w:r w:rsidRPr="00B35CD1">
        <w:rPr>
          <w:color w:val="000000" w:themeColor="text1"/>
          <w:sz w:val="20"/>
          <w:szCs w:val="20"/>
          <w:lang w:val="pt-BR"/>
          <w:rPrChange w:id="353" w:author="HALLIDAY" w:date="2021-08-13T20:09:00Z">
            <w:rPr>
              <w:color w:val="000000" w:themeColor="text1"/>
              <w:sz w:val="20"/>
              <w:szCs w:val="20"/>
            </w:rPr>
          </w:rPrChange>
        </w:rPr>
        <w:t>Tabela 5</w:t>
      </w:r>
    </w:p>
    <w:p w14:paraId="0BDC25E0" w14:textId="2D9975A5" w:rsidR="00F932AE" w:rsidRPr="00B35CD1" w:rsidRDefault="003A1AA0" w:rsidP="00F932AE">
      <w:pPr>
        <w:pStyle w:val="NormalWeb"/>
        <w:spacing w:before="240" w:beforeAutospacing="0" w:after="240" w:afterAutospacing="0"/>
        <w:jc w:val="center"/>
        <w:rPr>
          <w:color w:val="000000" w:themeColor="text1"/>
          <w:sz w:val="20"/>
          <w:szCs w:val="20"/>
          <w:lang w:val="pt-BR"/>
          <w:rPrChange w:id="354" w:author="HALLIDAY" w:date="2021-08-13T20:09:00Z">
            <w:rPr>
              <w:color w:val="000000" w:themeColor="text1"/>
              <w:sz w:val="20"/>
              <w:szCs w:val="20"/>
            </w:rPr>
          </w:rPrChange>
        </w:rPr>
      </w:pPr>
      <w:r w:rsidRPr="00B35CD1">
        <w:rPr>
          <w:color w:val="000000" w:themeColor="text1"/>
          <w:sz w:val="20"/>
          <w:szCs w:val="20"/>
          <w:lang w:val="pt-BR"/>
          <w:rPrChange w:id="355" w:author="HALLIDAY" w:date="2021-08-13T20:09:00Z">
            <w:rPr>
              <w:color w:val="000000" w:themeColor="text1"/>
              <w:sz w:val="20"/>
              <w:szCs w:val="20"/>
            </w:rPr>
          </w:rPrChange>
        </w:rPr>
        <w:t>Tabela 10</w:t>
      </w:r>
      <w:r w:rsidR="00F932AE" w:rsidRPr="00B35CD1">
        <w:rPr>
          <w:color w:val="000000" w:themeColor="text1"/>
          <w:sz w:val="20"/>
          <w:szCs w:val="20"/>
          <w:lang w:val="pt-BR"/>
          <w:rPrChange w:id="356" w:author="HALLIDAY" w:date="2021-08-13T20:09:00Z">
            <w:rPr>
              <w:color w:val="000000" w:themeColor="text1"/>
              <w:sz w:val="20"/>
              <w:szCs w:val="20"/>
            </w:rPr>
          </w:rPrChange>
        </w:rPr>
        <w:t xml:space="preserve">: Lista de Comandos – Janela de </w:t>
      </w:r>
      <w:r w:rsidR="001B5EE7" w:rsidRPr="00B35CD1">
        <w:rPr>
          <w:color w:val="000000" w:themeColor="text1"/>
          <w:sz w:val="20"/>
          <w:szCs w:val="20"/>
          <w:lang w:val="pt-BR"/>
          <w:rPrChange w:id="357" w:author="HALLIDAY" w:date="2021-08-13T20:09:00Z">
            <w:rPr>
              <w:color w:val="000000" w:themeColor="text1"/>
              <w:sz w:val="20"/>
              <w:szCs w:val="20"/>
            </w:rPr>
          </w:rPrChange>
        </w:rPr>
        <w:t>Cadastro Modalidade</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32571D" w:rsidRPr="00565CD0" w14:paraId="025413F5" w14:textId="77777777" w:rsidTr="00217A6D">
        <w:trPr>
          <w:tblHeader/>
          <w:jc w:val="center"/>
        </w:trPr>
        <w:tc>
          <w:tcPr>
            <w:tcW w:w="2193" w:type="dxa"/>
            <w:shd w:val="clear" w:color="auto" w:fill="003366"/>
            <w:vAlign w:val="center"/>
          </w:tcPr>
          <w:p w14:paraId="34E49515" w14:textId="77777777" w:rsidR="0032571D" w:rsidRPr="00565CD0" w:rsidRDefault="0032571D" w:rsidP="00217A6D">
            <w:pPr>
              <w:jc w:val="center"/>
              <w:rPr>
                <w:b/>
                <w:color w:val="FFFFFF"/>
              </w:rPr>
            </w:pPr>
            <w:r w:rsidRPr="00565CD0">
              <w:rPr>
                <w:b/>
                <w:color w:val="FFFFFF"/>
              </w:rPr>
              <w:t>Nome</w:t>
            </w:r>
          </w:p>
        </w:tc>
        <w:tc>
          <w:tcPr>
            <w:tcW w:w="3720" w:type="dxa"/>
            <w:shd w:val="clear" w:color="auto" w:fill="003366"/>
            <w:vAlign w:val="center"/>
          </w:tcPr>
          <w:p w14:paraId="403823FD" w14:textId="77777777" w:rsidR="0032571D" w:rsidRPr="00565CD0" w:rsidRDefault="0032571D" w:rsidP="00217A6D">
            <w:pPr>
              <w:jc w:val="center"/>
              <w:rPr>
                <w:b/>
                <w:color w:val="FFFFFF"/>
              </w:rPr>
            </w:pPr>
            <w:proofErr w:type="spellStart"/>
            <w:r w:rsidRPr="00565CD0">
              <w:rPr>
                <w:b/>
                <w:color w:val="FFFFFF"/>
              </w:rPr>
              <w:t>Ação</w:t>
            </w:r>
            <w:proofErr w:type="spellEnd"/>
          </w:p>
        </w:tc>
        <w:tc>
          <w:tcPr>
            <w:tcW w:w="2214" w:type="dxa"/>
            <w:shd w:val="clear" w:color="auto" w:fill="003366"/>
            <w:vAlign w:val="center"/>
          </w:tcPr>
          <w:p w14:paraId="44C98730" w14:textId="77777777" w:rsidR="0032571D" w:rsidRPr="00565CD0" w:rsidRDefault="0032571D" w:rsidP="00217A6D">
            <w:pPr>
              <w:jc w:val="center"/>
              <w:rPr>
                <w:b/>
                <w:color w:val="FFFFFF"/>
              </w:rPr>
            </w:pPr>
            <w:proofErr w:type="spellStart"/>
            <w:r w:rsidRPr="00565CD0">
              <w:rPr>
                <w:b/>
                <w:color w:val="FFFFFF"/>
              </w:rPr>
              <w:t>Atalho</w:t>
            </w:r>
            <w:proofErr w:type="spellEnd"/>
          </w:p>
        </w:tc>
      </w:tr>
      <w:tr w:rsidR="0032571D" w:rsidRPr="00565CD0" w14:paraId="264C5365" w14:textId="77777777" w:rsidTr="00217A6D">
        <w:trPr>
          <w:cantSplit/>
          <w:jc w:val="center"/>
        </w:trPr>
        <w:tc>
          <w:tcPr>
            <w:tcW w:w="2193" w:type="dxa"/>
            <w:vAlign w:val="center"/>
          </w:tcPr>
          <w:p w14:paraId="6E8E5779" w14:textId="1354C660" w:rsidR="0032571D" w:rsidRPr="00565CD0" w:rsidRDefault="0032571D" w:rsidP="0032571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Enviar Dados</w:t>
            </w:r>
          </w:p>
        </w:tc>
        <w:tc>
          <w:tcPr>
            <w:tcW w:w="3720" w:type="dxa"/>
            <w:vAlign w:val="center"/>
          </w:tcPr>
          <w:p w14:paraId="65BEA302" w14:textId="7626AB8C" w:rsidR="0032571D" w:rsidRPr="00565CD0" w:rsidRDefault="0032571D" w:rsidP="0032571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que efetua o cadastro</w:t>
            </w:r>
          </w:p>
        </w:tc>
        <w:tc>
          <w:tcPr>
            <w:tcW w:w="2214" w:type="dxa"/>
            <w:vAlign w:val="center"/>
          </w:tcPr>
          <w:p w14:paraId="5D8083C7" w14:textId="650E631C" w:rsidR="0032571D" w:rsidRPr="00565CD0" w:rsidRDefault="0032571D" w:rsidP="0032571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bl>
    <w:p w14:paraId="0F1E7571" w14:textId="1E8C16CB" w:rsidR="0032571D" w:rsidRDefault="0032571D" w:rsidP="00F932AE">
      <w:pPr>
        <w:pStyle w:val="NormalWeb"/>
        <w:spacing w:before="240" w:beforeAutospacing="0" w:after="240" w:afterAutospacing="0"/>
        <w:jc w:val="center"/>
        <w:rPr>
          <w:color w:val="000000" w:themeColor="text1"/>
          <w:sz w:val="20"/>
          <w:szCs w:val="20"/>
        </w:rPr>
      </w:pPr>
    </w:p>
    <w:p w14:paraId="7B132978" w14:textId="53A7F177" w:rsidR="00F932AE" w:rsidRPr="00B35CD1" w:rsidRDefault="00DC43C8" w:rsidP="00F932AE">
      <w:pPr>
        <w:pStyle w:val="NormalWeb"/>
        <w:spacing w:before="240" w:beforeAutospacing="0" w:after="240" w:afterAutospacing="0"/>
        <w:jc w:val="both"/>
        <w:rPr>
          <w:rFonts w:ascii="Arial" w:hAnsi="Arial" w:cs="Arial"/>
          <w:color w:val="000000" w:themeColor="text1"/>
          <w:sz w:val="20"/>
          <w:szCs w:val="20"/>
          <w:lang w:val="pt-BR"/>
          <w:rPrChange w:id="358" w:author="HALLIDAY" w:date="2021-08-13T20:09:00Z">
            <w:rPr>
              <w:rFonts w:ascii="Arial" w:hAnsi="Arial" w:cs="Arial"/>
              <w:color w:val="000000" w:themeColor="text1"/>
              <w:sz w:val="20"/>
              <w:szCs w:val="20"/>
            </w:rPr>
          </w:rPrChange>
        </w:rPr>
      </w:pPr>
      <w:r w:rsidRPr="00B35CD1">
        <w:rPr>
          <w:rFonts w:ascii="Arial" w:hAnsi="Arial" w:cs="Arial"/>
          <w:b/>
          <w:bCs/>
          <w:color w:val="000000" w:themeColor="text1"/>
          <w:sz w:val="20"/>
          <w:szCs w:val="20"/>
          <w:lang w:val="pt-BR"/>
          <w:rPrChange w:id="359" w:author="HALLIDAY" w:date="2021-08-13T20:09:00Z">
            <w:rPr>
              <w:rFonts w:ascii="Arial" w:hAnsi="Arial" w:cs="Arial"/>
              <w:b/>
              <w:bCs/>
              <w:color w:val="000000" w:themeColor="text1"/>
              <w:sz w:val="20"/>
              <w:szCs w:val="20"/>
            </w:rPr>
          </w:rPrChange>
        </w:rPr>
        <w:t>4</w:t>
      </w:r>
      <w:r w:rsidR="00F932AE" w:rsidRPr="00B35CD1">
        <w:rPr>
          <w:rFonts w:ascii="Arial" w:hAnsi="Arial" w:cs="Arial"/>
          <w:b/>
          <w:bCs/>
          <w:color w:val="000000" w:themeColor="text1"/>
          <w:sz w:val="20"/>
          <w:szCs w:val="20"/>
          <w:lang w:val="pt-BR"/>
          <w:rPrChange w:id="360" w:author="HALLIDAY" w:date="2021-08-13T20:09:00Z">
            <w:rPr>
              <w:rFonts w:ascii="Arial" w:hAnsi="Arial" w:cs="Arial"/>
              <w:b/>
              <w:bCs/>
              <w:color w:val="000000" w:themeColor="text1"/>
              <w:sz w:val="20"/>
              <w:szCs w:val="20"/>
            </w:rPr>
          </w:rPrChange>
        </w:rPr>
        <w:t>.1.8</w:t>
      </w:r>
      <w:r w:rsidR="00F932AE" w:rsidRPr="00B35CD1">
        <w:rPr>
          <w:rFonts w:ascii="Arial" w:hAnsi="Arial" w:cs="Arial"/>
          <w:color w:val="000000" w:themeColor="text1"/>
          <w:sz w:val="20"/>
          <w:szCs w:val="20"/>
          <w:lang w:val="pt-BR"/>
          <w:rPrChange w:id="361" w:author="HALLIDAY" w:date="2021-08-13T20:09:00Z">
            <w:rPr>
              <w:rFonts w:ascii="Arial" w:hAnsi="Arial" w:cs="Arial"/>
              <w:color w:val="000000" w:themeColor="text1"/>
              <w:sz w:val="20"/>
              <w:szCs w:val="20"/>
            </w:rPr>
          </w:rPrChange>
        </w:rPr>
        <w:t xml:space="preserve">   </w:t>
      </w:r>
      <w:r w:rsidR="00F932AE" w:rsidRPr="00B35CD1">
        <w:rPr>
          <w:rFonts w:ascii="Arial" w:hAnsi="Arial" w:cs="Arial"/>
          <w:b/>
          <w:bCs/>
          <w:color w:val="000000" w:themeColor="text1"/>
          <w:sz w:val="20"/>
          <w:szCs w:val="20"/>
          <w:lang w:val="pt-BR"/>
          <w:rPrChange w:id="362" w:author="HALLIDAY" w:date="2021-08-13T20:09:00Z">
            <w:rPr>
              <w:rFonts w:ascii="Arial" w:hAnsi="Arial" w:cs="Arial"/>
              <w:b/>
              <w:bCs/>
              <w:color w:val="000000" w:themeColor="text1"/>
              <w:sz w:val="20"/>
              <w:szCs w:val="20"/>
            </w:rPr>
          </w:rPrChange>
        </w:rPr>
        <w:t>Janela de Edição de Campos Modalidade</w:t>
      </w:r>
    </w:p>
    <w:p w14:paraId="292AC7B2" w14:textId="2EDCED10" w:rsidR="00F932AE" w:rsidRPr="00F932AE" w:rsidRDefault="00F932AE" w:rsidP="0032571D">
      <w:pPr>
        <w:pStyle w:val="NormalWeb"/>
        <w:spacing w:before="240" w:beforeAutospacing="0" w:after="240" w:afterAutospacing="0"/>
        <w:jc w:val="center"/>
        <w:rPr>
          <w:color w:val="000000" w:themeColor="text1"/>
          <w:sz w:val="20"/>
          <w:szCs w:val="20"/>
        </w:rPr>
      </w:pPr>
      <w:r w:rsidRPr="00F932AE">
        <w:rPr>
          <w:b/>
          <w:bCs/>
          <w:noProof/>
          <w:color w:val="000000" w:themeColor="text1"/>
          <w:sz w:val="20"/>
          <w:szCs w:val="20"/>
          <w:bdr w:val="none" w:sz="0" w:space="0" w:color="auto" w:frame="1"/>
        </w:rPr>
        <w:drawing>
          <wp:inline distT="0" distB="0" distL="0" distR="0" wp14:anchorId="3A8DB16C" wp14:editId="6032E48E">
            <wp:extent cx="3723205" cy="225742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5892" cy="2259054"/>
                    </a:xfrm>
                    <a:prstGeom prst="rect">
                      <a:avLst/>
                    </a:prstGeom>
                    <a:noFill/>
                    <a:ln>
                      <a:noFill/>
                    </a:ln>
                  </pic:spPr>
                </pic:pic>
              </a:graphicData>
            </a:graphic>
          </wp:inline>
        </w:drawing>
      </w:r>
    </w:p>
    <w:p w14:paraId="693BCF1A" w14:textId="7D20B9E8" w:rsidR="00F932AE" w:rsidRPr="00B35CD1" w:rsidRDefault="00DC43C8" w:rsidP="0032571D">
      <w:pPr>
        <w:pStyle w:val="Ttulo4"/>
        <w:numPr>
          <w:ilvl w:val="0"/>
          <w:numId w:val="0"/>
        </w:numPr>
        <w:spacing w:before="240" w:after="40"/>
        <w:rPr>
          <w:color w:val="000000" w:themeColor="text1"/>
          <w:lang w:val="pt-BR"/>
          <w:rPrChange w:id="363" w:author="HALLIDAY" w:date="2021-08-13T20:09:00Z">
            <w:rPr>
              <w:color w:val="000000" w:themeColor="text1"/>
            </w:rPr>
          </w:rPrChange>
        </w:rPr>
      </w:pPr>
      <w:r w:rsidRPr="00B35CD1">
        <w:rPr>
          <w:color w:val="000000" w:themeColor="text1"/>
          <w:lang w:val="pt-BR"/>
          <w:rPrChange w:id="364" w:author="HALLIDAY" w:date="2021-08-13T20:09:00Z">
            <w:rPr>
              <w:color w:val="000000" w:themeColor="text1"/>
            </w:rPr>
          </w:rPrChange>
        </w:rPr>
        <w:t>4</w:t>
      </w:r>
      <w:r w:rsidR="00F932AE" w:rsidRPr="00B35CD1">
        <w:rPr>
          <w:color w:val="000000" w:themeColor="text1"/>
          <w:lang w:val="pt-BR"/>
          <w:rPrChange w:id="365" w:author="HALLIDAY" w:date="2021-08-13T20:09:00Z">
            <w:rPr>
              <w:color w:val="000000" w:themeColor="text1"/>
            </w:rPr>
          </w:rPrChange>
        </w:rPr>
        <w:t>.1.8.1</w:t>
      </w:r>
      <w:r w:rsidR="00F932AE" w:rsidRPr="00B35CD1">
        <w:rPr>
          <w:b/>
          <w:bCs/>
          <w:color w:val="000000" w:themeColor="text1"/>
          <w:lang w:val="pt-BR"/>
          <w:rPrChange w:id="366" w:author="HALLIDAY" w:date="2021-08-13T20:09:00Z">
            <w:rPr>
              <w:b/>
              <w:bCs/>
              <w:color w:val="000000" w:themeColor="text1"/>
            </w:rPr>
          </w:rPrChange>
        </w:rPr>
        <w:t xml:space="preserve">   </w:t>
      </w:r>
      <w:r w:rsidR="00F932AE" w:rsidRPr="00B35CD1">
        <w:rPr>
          <w:color w:val="000000" w:themeColor="text1"/>
          <w:lang w:val="pt-BR"/>
          <w:rPrChange w:id="367" w:author="HALLIDAY" w:date="2021-08-13T20:09:00Z">
            <w:rPr>
              <w:color w:val="000000" w:themeColor="text1"/>
            </w:rPr>
          </w:rPrChange>
        </w:rPr>
        <w:t>Layout</w:t>
      </w:r>
    </w:p>
    <w:p w14:paraId="368517AD"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368" w:author="HALLIDAY" w:date="2021-08-13T20:09:00Z">
            <w:rPr>
              <w:color w:val="000000" w:themeColor="text1"/>
              <w:sz w:val="20"/>
              <w:szCs w:val="20"/>
            </w:rPr>
          </w:rPrChange>
        </w:rPr>
      </w:pPr>
      <w:r w:rsidRPr="00B35CD1">
        <w:rPr>
          <w:color w:val="000000" w:themeColor="text1"/>
          <w:sz w:val="20"/>
          <w:szCs w:val="20"/>
          <w:lang w:val="pt-BR"/>
          <w:rPrChange w:id="369" w:author="HALLIDAY" w:date="2021-08-13T20:09:00Z">
            <w:rPr>
              <w:color w:val="000000" w:themeColor="text1"/>
              <w:sz w:val="20"/>
              <w:szCs w:val="20"/>
            </w:rPr>
          </w:rPrChange>
        </w:rPr>
        <w:t>A Janela de Edição de Campos Modalidade conterá um formulário que permitirá a alteração de campos de um determinado país cadastrado </w:t>
      </w:r>
    </w:p>
    <w:p w14:paraId="2AEA0BA9" w14:textId="011CD8B2" w:rsidR="00F932AE" w:rsidRPr="00B35CD1" w:rsidRDefault="00DC43C8" w:rsidP="00F932AE">
      <w:pPr>
        <w:pStyle w:val="NormalWeb"/>
        <w:spacing w:before="240" w:beforeAutospacing="0" w:after="240" w:afterAutospacing="0"/>
        <w:jc w:val="both"/>
        <w:rPr>
          <w:rFonts w:ascii="Arial" w:hAnsi="Arial" w:cs="Arial"/>
          <w:color w:val="000000" w:themeColor="text1"/>
          <w:sz w:val="20"/>
          <w:szCs w:val="20"/>
          <w:lang w:val="pt-BR"/>
          <w:rPrChange w:id="370" w:author="HALLIDAY" w:date="2021-08-13T20:09:00Z">
            <w:rPr>
              <w:rFonts w:ascii="Arial" w:hAnsi="Arial" w:cs="Arial"/>
              <w:color w:val="000000" w:themeColor="text1"/>
              <w:sz w:val="20"/>
              <w:szCs w:val="20"/>
            </w:rPr>
          </w:rPrChange>
        </w:rPr>
      </w:pPr>
      <w:r w:rsidRPr="00B35CD1">
        <w:rPr>
          <w:rFonts w:ascii="Arial" w:hAnsi="Arial" w:cs="Arial"/>
          <w:b/>
          <w:bCs/>
          <w:color w:val="000000" w:themeColor="text1"/>
          <w:sz w:val="20"/>
          <w:szCs w:val="20"/>
          <w:lang w:val="pt-BR"/>
          <w:rPrChange w:id="371" w:author="HALLIDAY" w:date="2021-08-13T20:09:00Z">
            <w:rPr>
              <w:rFonts w:ascii="Arial" w:hAnsi="Arial" w:cs="Arial"/>
              <w:b/>
              <w:bCs/>
              <w:color w:val="000000" w:themeColor="text1"/>
              <w:sz w:val="20"/>
              <w:szCs w:val="20"/>
            </w:rPr>
          </w:rPrChange>
        </w:rPr>
        <w:t>4</w:t>
      </w:r>
      <w:r w:rsidR="00F932AE" w:rsidRPr="00B35CD1">
        <w:rPr>
          <w:rFonts w:ascii="Arial" w:hAnsi="Arial" w:cs="Arial"/>
          <w:b/>
          <w:bCs/>
          <w:color w:val="000000" w:themeColor="text1"/>
          <w:sz w:val="20"/>
          <w:szCs w:val="20"/>
          <w:lang w:val="pt-BR"/>
          <w:rPrChange w:id="372" w:author="HALLIDAY" w:date="2021-08-13T20:09:00Z">
            <w:rPr>
              <w:rFonts w:ascii="Arial" w:hAnsi="Arial" w:cs="Arial"/>
              <w:b/>
              <w:bCs/>
              <w:color w:val="000000" w:themeColor="text1"/>
              <w:sz w:val="20"/>
              <w:szCs w:val="20"/>
            </w:rPr>
          </w:rPrChange>
        </w:rPr>
        <w:t>.1.8.2</w:t>
      </w:r>
      <w:r w:rsidR="00F932AE" w:rsidRPr="00B35CD1">
        <w:rPr>
          <w:rFonts w:ascii="Arial" w:hAnsi="Arial" w:cs="Arial"/>
          <w:color w:val="000000" w:themeColor="text1"/>
          <w:sz w:val="20"/>
          <w:szCs w:val="20"/>
          <w:lang w:val="pt-BR"/>
          <w:rPrChange w:id="373" w:author="HALLIDAY" w:date="2021-08-13T20:09:00Z">
            <w:rPr>
              <w:rFonts w:ascii="Arial" w:hAnsi="Arial" w:cs="Arial"/>
              <w:color w:val="000000" w:themeColor="text1"/>
              <w:sz w:val="20"/>
              <w:szCs w:val="20"/>
            </w:rPr>
          </w:rPrChange>
        </w:rPr>
        <w:t xml:space="preserve">   </w:t>
      </w:r>
      <w:r w:rsidR="00F932AE" w:rsidRPr="00B35CD1">
        <w:rPr>
          <w:rFonts w:ascii="Arial" w:hAnsi="Arial" w:cs="Arial"/>
          <w:b/>
          <w:bCs/>
          <w:color w:val="000000" w:themeColor="text1"/>
          <w:sz w:val="20"/>
          <w:szCs w:val="20"/>
          <w:lang w:val="pt-BR"/>
          <w:rPrChange w:id="374" w:author="HALLIDAY" w:date="2021-08-13T20:09:00Z">
            <w:rPr>
              <w:rFonts w:ascii="Arial" w:hAnsi="Arial" w:cs="Arial"/>
              <w:b/>
              <w:bCs/>
              <w:color w:val="000000" w:themeColor="text1"/>
              <w:sz w:val="20"/>
              <w:szCs w:val="20"/>
            </w:rPr>
          </w:rPrChange>
        </w:rPr>
        <w:t>Relacionamento com outras interfaces</w:t>
      </w:r>
    </w:p>
    <w:p w14:paraId="6FCE14A1" w14:textId="1B770503"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375" w:author="HALLIDAY" w:date="2021-08-13T20:09:00Z">
            <w:rPr>
              <w:color w:val="000000" w:themeColor="text1"/>
              <w:sz w:val="20"/>
              <w:szCs w:val="20"/>
            </w:rPr>
          </w:rPrChange>
        </w:rPr>
      </w:pPr>
      <w:r w:rsidRPr="00B35CD1">
        <w:rPr>
          <w:color w:val="000000" w:themeColor="text1"/>
          <w:sz w:val="20"/>
          <w:szCs w:val="20"/>
          <w:lang w:val="pt-BR"/>
          <w:rPrChange w:id="376" w:author="HALLIDAY" w:date="2021-08-13T20:09:00Z">
            <w:rPr>
              <w:color w:val="000000" w:themeColor="text1"/>
              <w:sz w:val="20"/>
              <w:szCs w:val="20"/>
            </w:rPr>
          </w:rPrChange>
        </w:rPr>
        <w:lastRenderedPageBreak/>
        <w:t>Após a edição o usuário será redirecionado para o Painel administrativo novamente</w:t>
      </w:r>
    </w:p>
    <w:p w14:paraId="4FFA5435" w14:textId="2167C9A7" w:rsidR="00F932AE" w:rsidRPr="00B35CD1" w:rsidRDefault="00DC43C8" w:rsidP="0032571D">
      <w:pPr>
        <w:pStyle w:val="Ttulo4"/>
        <w:numPr>
          <w:ilvl w:val="0"/>
          <w:numId w:val="0"/>
        </w:numPr>
        <w:spacing w:before="240" w:after="40"/>
        <w:rPr>
          <w:color w:val="000000" w:themeColor="text1"/>
          <w:lang w:val="pt-BR"/>
          <w:rPrChange w:id="377" w:author="HALLIDAY" w:date="2021-08-13T20:09:00Z">
            <w:rPr>
              <w:color w:val="000000" w:themeColor="text1"/>
            </w:rPr>
          </w:rPrChange>
        </w:rPr>
      </w:pPr>
      <w:r w:rsidRPr="00B35CD1">
        <w:rPr>
          <w:color w:val="000000" w:themeColor="text1"/>
          <w:lang w:val="pt-BR"/>
          <w:rPrChange w:id="378" w:author="HALLIDAY" w:date="2021-08-13T20:09:00Z">
            <w:rPr>
              <w:color w:val="000000" w:themeColor="text1"/>
            </w:rPr>
          </w:rPrChange>
        </w:rPr>
        <w:t>4</w:t>
      </w:r>
      <w:r w:rsidR="00F932AE" w:rsidRPr="00B35CD1">
        <w:rPr>
          <w:color w:val="000000" w:themeColor="text1"/>
          <w:lang w:val="pt-BR"/>
          <w:rPrChange w:id="379" w:author="HALLIDAY" w:date="2021-08-13T20:09:00Z">
            <w:rPr>
              <w:color w:val="000000" w:themeColor="text1"/>
            </w:rPr>
          </w:rPrChange>
        </w:rPr>
        <w:t>.1.8.3</w:t>
      </w:r>
      <w:r w:rsidR="00F932AE" w:rsidRPr="00B35CD1">
        <w:rPr>
          <w:b/>
          <w:bCs/>
          <w:color w:val="000000" w:themeColor="text1"/>
          <w:lang w:val="pt-BR"/>
          <w:rPrChange w:id="380" w:author="HALLIDAY" w:date="2021-08-13T20:09:00Z">
            <w:rPr>
              <w:b/>
              <w:bCs/>
              <w:color w:val="000000" w:themeColor="text1"/>
            </w:rPr>
          </w:rPrChange>
        </w:rPr>
        <w:t xml:space="preserve">   </w:t>
      </w:r>
      <w:r w:rsidR="00F932AE" w:rsidRPr="00B35CD1">
        <w:rPr>
          <w:color w:val="000000" w:themeColor="text1"/>
          <w:lang w:val="pt-BR"/>
          <w:rPrChange w:id="381" w:author="HALLIDAY" w:date="2021-08-13T20:09:00Z">
            <w:rPr>
              <w:color w:val="000000" w:themeColor="text1"/>
            </w:rPr>
          </w:rPrChange>
        </w:rPr>
        <w:t>Campos</w:t>
      </w:r>
    </w:p>
    <w:p w14:paraId="517D4880"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382" w:author="HALLIDAY" w:date="2021-08-13T20:09:00Z">
            <w:rPr>
              <w:color w:val="000000" w:themeColor="text1"/>
              <w:sz w:val="20"/>
              <w:szCs w:val="20"/>
            </w:rPr>
          </w:rPrChange>
        </w:rPr>
      </w:pPr>
      <w:r w:rsidRPr="00B35CD1">
        <w:rPr>
          <w:color w:val="000000" w:themeColor="text1"/>
          <w:sz w:val="20"/>
          <w:szCs w:val="20"/>
          <w:lang w:val="pt-BR"/>
          <w:rPrChange w:id="383" w:author="HALLIDAY" w:date="2021-08-13T20:09:00Z">
            <w:rPr>
              <w:color w:val="000000" w:themeColor="text1"/>
              <w:sz w:val="20"/>
              <w:szCs w:val="20"/>
            </w:rPr>
          </w:rPrChange>
        </w:rPr>
        <w:t>Serão apresentados os seguintes campos:</w:t>
      </w:r>
    </w:p>
    <w:p w14:paraId="4E5328C5" w14:textId="6056B004" w:rsidR="00F932AE" w:rsidRPr="00F932AE" w:rsidRDefault="00F932AE" w:rsidP="0032571D">
      <w:pPr>
        <w:pStyle w:val="NormalWeb"/>
        <w:spacing w:before="240" w:beforeAutospacing="0" w:after="240" w:afterAutospacing="0"/>
        <w:ind w:left="700"/>
        <w:rPr>
          <w:color w:val="000000" w:themeColor="text1"/>
          <w:sz w:val="20"/>
          <w:szCs w:val="20"/>
        </w:rPr>
      </w:pPr>
      <w:proofErr w:type="spellStart"/>
      <w:r w:rsidRPr="00F932AE">
        <w:rPr>
          <w:color w:val="000000" w:themeColor="text1"/>
          <w:sz w:val="20"/>
          <w:szCs w:val="20"/>
        </w:rPr>
        <w:t>Formulário</w:t>
      </w:r>
      <w:proofErr w:type="spellEnd"/>
      <w:r w:rsidRPr="00F932AE">
        <w:rPr>
          <w:color w:val="000000" w:themeColor="text1"/>
          <w:sz w:val="20"/>
          <w:szCs w:val="20"/>
        </w:rPr>
        <w:t xml:space="preserve"> de </w:t>
      </w:r>
      <w:proofErr w:type="spellStart"/>
      <w:r w:rsidRPr="00F932AE">
        <w:rPr>
          <w:color w:val="000000" w:themeColor="text1"/>
          <w:sz w:val="20"/>
          <w:szCs w:val="20"/>
        </w:rPr>
        <w:t>Edição</w:t>
      </w:r>
      <w:proofErr w:type="spellEnd"/>
      <w:r w:rsidRPr="00F932AE">
        <w:rPr>
          <w:color w:val="000000" w:themeColor="text1"/>
          <w:sz w:val="20"/>
          <w:szCs w:val="20"/>
        </w:rPr>
        <w:t>:</w:t>
      </w:r>
    </w:p>
    <w:p w14:paraId="674FF856" w14:textId="6451ABCB" w:rsidR="00F932AE" w:rsidRPr="00F932AE" w:rsidRDefault="00F932AE" w:rsidP="0032571D">
      <w:pPr>
        <w:pStyle w:val="NormalWeb"/>
        <w:numPr>
          <w:ilvl w:val="0"/>
          <w:numId w:val="30"/>
        </w:numPr>
        <w:spacing w:before="240" w:beforeAutospacing="0" w:after="240" w:afterAutospacing="0"/>
        <w:rPr>
          <w:color w:val="000000" w:themeColor="text1"/>
          <w:sz w:val="20"/>
          <w:szCs w:val="20"/>
        </w:rPr>
      </w:pPr>
      <w:r w:rsidRPr="00F932AE">
        <w:rPr>
          <w:color w:val="000000" w:themeColor="text1"/>
          <w:sz w:val="20"/>
          <w:szCs w:val="20"/>
        </w:rPr>
        <w:t>Nome </w:t>
      </w:r>
    </w:p>
    <w:p w14:paraId="01F6F53B" w14:textId="0FF5C1B8" w:rsidR="00F932AE" w:rsidRPr="00F932AE" w:rsidRDefault="00F932AE" w:rsidP="0032571D">
      <w:pPr>
        <w:pStyle w:val="NormalWeb"/>
        <w:numPr>
          <w:ilvl w:val="0"/>
          <w:numId w:val="30"/>
        </w:numPr>
        <w:spacing w:before="240" w:beforeAutospacing="0" w:after="240" w:afterAutospacing="0"/>
        <w:rPr>
          <w:color w:val="000000" w:themeColor="text1"/>
          <w:sz w:val="20"/>
          <w:szCs w:val="20"/>
        </w:rPr>
      </w:pPr>
      <w:proofErr w:type="spellStart"/>
      <w:r w:rsidRPr="00F932AE">
        <w:rPr>
          <w:color w:val="000000" w:themeColor="text1"/>
          <w:sz w:val="20"/>
          <w:szCs w:val="20"/>
        </w:rPr>
        <w:t>Medalhas</w:t>
      </w:r>
      <w:proofErr w:type="spellEnd"/>
    </w:p>
    <w:p w14:paraId="7A2A80D1" w14:textId="6AFD7C77" w:rsidR="00F932AE" w:rsidRDefault="00F932AE" w:rsidP="0032571D">
      <w:pPr>
        <w:pStyle w:val="NormalWeb"/>
        <w:numPr>
          <w:ilvl w:val="0"/>
          <w:numId w:val="30"/>
        </w:numPr>
        <w:spacing w:before="240" w:beforeAutospacing="0" w:after="240" w:afterAutospacing="0"/>
        <w:rPr>
          <w:color w:val="000000" w:themeColor="text1"/>
          <w:sz w:val="20"/>
          <w:szCs w:val="20"/>
        </w:rPr>
      </w:pPr>
      <w:proofErr w:type="spellStart"/>
      <w:r w:rsidRPr="00F932AE">
        <w:rPr>
          <w:color w:val="000000" w:themeColor="text1"/>
          <w:sz w:val="20"/>
          <w:szCs w:val="20"/>
        </w:rPr>
        <w:t>Sexo</w:t>
      </w:r>
      <w:proofErr w:type="spellEnd"/>
      <w:r w:rsidRPr="00F932AE">
        <w:rPr>
          <w:color w:val="000000" w:themeColor="text1"/>
          <w:sz w:val="20"/>
          <w:szCs w:val="20"/>
        </w:rPr>
        <w:t>   </w:t>
      </w:r>
    </w:p>
    <w:p w14:paraId="199CC08B" w14:textId="77777777" w:rsidR="0032571D" w:rsidRPr="00F932AE" w:rsidRDefault="0032571D" w:rsidP="0032571D">
      <w:pPr>
        <w:pStyle w:val="NormalWeb"/>
        <w:spacing w:before="240" w:beforeAutospacing="0" w:after="240" w:afterAutospacing="0"/>
        <w:ind w:left="1060"/>
        <w:rPr>
          <w:color w:val="000000" w:themeColor="text1"/>
          <w:sz w:val="20"/>
          <w:szCs w:val="20"/>
        </w:rPr>
      </w:pPr>
    </w:p>
    <w:p w14:paraId="4B9CCE75" w14:textId="65E53657" w:rsidR="00F932AE" w:rsidRPr="0032571D" w:rsidRDefault="00F932AE" w:rsidP="00F932AE">
      <w:pPr>
        <w:pStyle w:val="NormalWeb"/>
        <w:spacing w:before="240" w:beforeAutospacing="0" w:after="240" w:afterAutospacing="0"/>
        <w:rPr>
          <w:rFonts w:ascii="Arial" w:hAnsi="Arial" w:cs="Arial"/>
          <w:color w:val="000000" w:themeColor="text1"/>
          <w:sz w:val="20"/>
          <w:szCs w:val="20"/>
        </w:rPr>
      </w:pPr>
      <w:r w:rsidRPr="0032571D">
        <w:rPr>
          <w:rFonts w:ascii="Arial" w:hAnsi="Arial" w:cs="Arial"/>
          <w:color w:val="000000" w:themeColor="text1"/>
          <w:sz w:val="20"/>
          <w:szCs w:val="20"/>
        </w:rPr>
        <w:t> </w:t>
      </w:r>
      <w:r w:rsidR="00DC43C8">
        <w:rPr>
          <w:rFonts w:ascii="Arial" w:hAnsi="Arial" w:cs="Arial"/>
          <w:b/>
          <w:bCs/>
          <w:color w:val="000000" w:themeColor="text1"/>
          <w:sz w:val="20"/>
          <w:szCs w:val="20"/>
        </w:rPr>
        <w:t>4</w:t>
      </w:r>
      <w:r w:rsidRPr="0032571D">
        <w:rPr>
          <w:rFonts w:ascii="Arial" w:hAnsi="Arial" w:cs="Arial"/>
          <w:b/>
          <w:bCs/>
          <w:color w:val="000000" w:themeColor="text1"/>
          <w:sz w:val="20"/>
          <w:szCs w:val="20"/>
        </w:rPr>
        <w:t>.1.8.4</w:t>
      </w:r>
      <w:r w:rsidRPr="0032571D">
        <w:rPr>
          <w:rFonts w:ascii="Arial" w:hAnsi="Arial" w:cs="Arial"/>
          <w:color w:val="000000" w:themeColor="text1"/>
          <w:sz w:val="20"/>
          <w:szCs w:val="20"/>
        </w:rPr>
        <w:t xml:space="preserve">   </w:t>
      </w:r>
      <w:proofErr w:type="spellStart"/>
      <w:r w:rsidRPr="0032571D">
        <w:rPr>
          <w:rFonts w:ascii="Arial" w:hAnsi="Arial" w:cs="Arial"/>
          <w:b/>
          <w:bCs/>
          <w:color w:val="000000" w:themeColor="text1"/>
          <w:sz w:val="20"/>
          <w:szCs w:val="20"/>
        </w:rPr>
        <w:t>Comandos</w:t>
      </w:r>
      <w:proofErr w:type="spellEnd"/>
    </w:p>
    <w:p w14:paraId="4EB1F94F" w14:textId="7992C572" w:rsidR="00F932AE" w:rsidRPr="00B35CD1" w:rsidRDefault="00F932AE" w:rsidP="0032571D">
      <w:pPr>
        <w:pStyle w:val="NormalWeb"/>
        <w:spacing w:before="240" w:beforeAutospacing="0" w:after="240" w:afterAutospacing="0"/>
        <w:ind w:left="700"/>
        <w:jc w:val="both"/>
        <w:rPr>
          <w:color w:val="000000" w:themeColor="text1"/>
          <w:sz w:val="20"/>
          <w:szCs w:val="20"/>
          <w:lang w:val="pt-BR"/>
          <w:rPrChange w:id="384" w:author="HALLIDAY" w:date="2021-08-13T20:09:00Z">
            <w:rPr>
              <w:color w:val="000000" w:themeColor="text1"/>
              <w:sz w:val="20"/>
              <w:szCs w:val="20"/>
            </w:rPr>
          </w:rPrChange>
        </w:rPr>
      </w:pPr>
      <w:r w:rsidRPr="00B35CD1">
        <w:rPr>
          <w:color w:val="000000" w:themeColor="text1"/>
          <w:sz w:val="20"/>
          <w:szCs w:val="20"/>
          <w:lang w:val="pt-BR"/>
          <w:rPrChange w:id="385" w:author="HALLIDAY" w:date="2021-08-13T20:09:00Z">
            <w:rPr>
              <w:color w:val="000000" w:themeColor="text1"/>
              <w:sz w:val="20"/>
              <w:szCs w:val="20"/>
            </w:rPr>
          </w:rPrChange>
        </w:rPr>
        <w:t>A Tabela apresenta os comandos relacionados com a interface principal do software.</w:t>
      </w:r>
    </w:p>
    <w:p w14:paraId="1CB62AA3" w14:textId="0869EADD" w:rsidR="00F932AE" w:rsidRPr="00B35CD1" w:rsidRDefault="00F932AE" w:rsidP="00F932AE">
      <w:pPr>
        <w:pStyle w:val="NormalWeb"/>
        <w:spacing w:before="240" w:beforeAutospacing="0" w:after="240" w:afterAutospacing="0"/>
        <w:jc w:val="center"/>
        <w:rPr>
          <w:color w:val="000000" w:themeColor="text1"/>
          <w:sz w:val="20"/>
          <w:szCs w:val="20"/>
          <w:lang w:val="pt-BR"/>
          <w:rPrChange w:id="386" w:author="HALLIDAY" w:date="2021-08-13T20:09:00Z">
            <w:rPr>
              <w:color w:val="000000" w:themeColor="text1"/>
              <w:sz w:val="20"/>
              <w:szCs w:val="20"/>
            </w:rPr>
          </w:rPrChange>
        </w:rPr>
      </w:pPr>
      <w:r w:rsidRPr="00B35CD1">
        <w:rPr>
          <w:color w:val="000000" w:themeColor="text1"/>
          <w:sz w:val="20"/>
          <w:szCs w:val="20"/>
          <w:lang w:val="pt-BR"/>
          <w:rPrChange w:id="387" w:author="HALLIDAY" w:date="2021-08-13T20:09:00Z">
            <w:rPr>
              <w:color w:val="000000" w:themeColor="text1"/>
              <w:sz w:val="20"/>
              <w:szCs w:val="20"/>
            </w:rPr>
          </w:rPrChange>
        </w:rPr>
        <w:t xml:space="preserve">Tabela </w:t>
      </w:r>
      <w:r w:rsidR="001B5EE7" w:rsidRPr="00B35CD1">
        <w:rPr>
          <w:color w:val="000000" w:themeColor="text1"/>
          <w:sz w:val="20"/>
          <w:szCs w:val="20"/>
          <w:lang w:val="pt-BR"/>
          <w:rPrChange w:id="388" w:author="HALLIDAY" w:date="2021-08-13T20:09:00Z">
            <w:rPr>
              <w:color w:val="000000" w:themeColor="text1"/>
              <w:sz w:val="20"/>
              <w:szCs w:val="20"/>
            </w:rPr>
          </w:rPrChange>
        </w:rPr>
        <w:t>11</w:t>
      </w:r>
      <w:r w:rsidRPr="00B35CD1">
        <w:rPr>
          <w:color w:val="000000" w:themeColor="text1"/>
          <w:sz w:val="20"/>
          <w:szCs w:val="20"/>
          <w:lang w:val="pt-BR"/>
          <w:rPrChange w:id="389" w:author="HALLIDAY" w:date="2021-08-13T20:09:00Z">
            <w:rPr>
              <w:color w:val="000000" w:themeColor="text1"/>
              <w:sz w:val="20"/>
              <w:szCs w:val="20"/>
            </w:rPr>
          </w:rPrChange>
        </w:rPr>
        <w:t>: Lista de Comandos – Janela de</w:t>
      </w:r>
      <w:r w:rsidR="001B5EE7" w:rsidRPr="00B35CD1">
        <w:rPr>
          <w:color w:val="000000" w:themeColor="text1"/>
          <w:sz w:val="20"/>
          <w:szCs w:val="20"/>
          <w:lang w:val="pt-BR"/>
          <w:rPrChange w:id="390" w:author="HALLIDAY" w:date="2021-08-13T20:09:00Z">
            <w:rPr>
              <w:color w:val="000000" w:themeColor="text1"/>
              <w:sz w:val="20"/>
              <w:szCs w:val="20"/>
            </w:rPr>
          </w:rPrChange>
        </w:rPr>
        <w:t xml:space="preserve"> Edição de Campos Modalidade </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32571D" w:rsidRPr="00565CD0" w14:paraId="1E06A5E3" w14:textId="77777777" w:rsidTr="00217A6D">
        <w:trPr>
          <w:tblHeader/>
          <w:jc w:val="center"/>
        </w:trPr>
        <w:tc>
          <w:tcPr>
            <w:tcW w:w="2193" w:type="dxa"/>
            <w:shd w:val="clear" w:color="auto" w:fill="003366"/>
            <w:vAlign w:val="center"/>
          </w:tcPr>
          <w:p w14:paraId="0049E480" w14:textId="77777777" w:rsidR="0032571D" w:rsidRPr="00565CD0" w:rsidRDefault="0032571D" w:rsidP="00217A6D">
            <w:pPr>
              <w:jc w:val="center"/>
              <w:rPr>
                <w:b/>
                <w:color w:val="FFFFFF"/>
              </w:rPr>
            </w:pPr>
            <w:r w:rsidRPr="00565CD0">
              <w:rPr>
                <w:b/>
                <w:color w:val="FFFFFF"/>
              </w:rPr>
              <w:t>Nome</w:t>
            </w:r>
          </w:p>
        </w:tc>
        <w:tc>
          <w:tcPr>
            <w:tcW w:w="3720" w:type="dxa"/>
            <w:shd w:val="clear" w:color="auto" w:fill="003366"/>
            <w:vAlign w:val="center"/>
          </w:tcPr>
          <w:p w14:paraId="2DCFA33F" w14:textId="77777777" w:rsidR="0032571D" w:rsidRPr="00565CD0" w:rsidRDefault="0032571D" w:rsidP="00217A6D">
            <w:pPr>
              <w:jc w:val="center"/>
              <w:rPr>
                <w:b/>
                <w:color w:val="FFFFFF"/>
              </w:rPr>
            </w:pPr>
            <w:proofErr w:type="spellStart"/>
            <w:r w:rsidRPr="00565CD0">
              <w:rPr>
                <w:b/>
                <w:color w:val="FFFFFF"/>
              </w:rPr>
              <w:t>Ação</w:t>
            </w:r>
            <w:proofErr w:type="spellEnd"/>
          </w:p>
        </w:tc>
        <w:tc>
          <w:tcPr>
            <w:tcW w:w="2214" w:type="dxa"/>
            <w:shd w:val="clear" w:color="auto" w:fill="003366"/>
            <w:vAlign w:val="center"/>
          </w:tcPr>
          <w:p w14:paraId="11B669D4" w14:textId="77777777" w:rsidR="0032571D" w:rsidRPr="00565CD0" w:rsidRDefault="0032571D" w:rsidP="00217A6D">
            <w:pPr>
              <w:jc w:val="center"/>
              <w:rPr>
                <w:b/>
                <w:color w:val="FFFFFF"/>
              </w:rPr>
            </w:pPr>
            <w:proofErr w:type="spellStart"/>
            <w:r w:rsidRPr="00565CD0">
              <w:rPr>
                <w:b/>
                <w:color w:val="FFFFFF"/>
              </w:rPr>
              <w:t>Atalho</w:t>
            </w:r>
            <w:proofErr w:type="spellEnd"/>
          </w:p>
        </w:tc>
      </w:tr>
      <w:tr w:rsidR="0032571D" w:rsidRPr="00565CD0" w14:paraId="7236DB8B" w14:textId="77777777" w:rsidTr="00217A6D">
        <w:trPr>
          <w:cantSplit/>
          <w:jc w:val="center"/>
        </w:trPr>
        <w:tc>
          <w:tcPr>
            <w:tcW w:w="2193" w:type="dxa"/>
            <w:vAlign w:val="center"/>
          </w:tcPr>
          <w:p w14:paraId="0016ADF7" w14:textId="6F401E7D" w:rsidR="0032571D" w:rsidRPr="00565CD0" w:rsidRDefault="0032571D" w:rsidP="0032571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Enviar Dados</w:t>
            </w:r>
          </w:p>
        </w:tc>
        <w:tc>
          <w:tcPr>
            <w:tcW w:w="3720" w:type="dxa"/>
            <w:vAlign w:val="center"/>
          </w:tcPr>
          <w:p w14:paraId="011C8E90" w14:textId="3ADFAD52" w:rsidR="0032571D" w:rsidRPr="00565CD0" w:rsidRDefault="0032571D" w:rsidP="0032571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que efetua as alterações</w:t>
            </w:r>
          </w:p>
        </w:tc>
        <w:tc>
          <w:tcPr>
            <w:tcW w:w="2214" w:type="dxa"/>
            <w:vAlign w:val="center"/>
          </w:tcPr>
          <w:p w14:paraId="3F95D5C6" w14:textId="1C3570A8" w:rsidR="0032571D" w:rsidRPr="00565CD0" w:rsidRDefault="0032571D" w:rsidP="0032571D">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bl>
    <w:p w14:paraId="11812715" w14:textId="77777777" w:rsidR="00F932AE" w:rsidRPr="00F932AE" w:rsidRDefault="00F932AE" w:rsidP="00F932AE">
      <w:pPr>
        <w:rPr>
          <w:color w:val="000000" w:themeColor="text1"/>
        </w:rPr>
      </w:pPr>
    </w:p>
    <w:p w14:paraId="22C5144B" w14:textId="50B910D1" w:rsidR="00F932AE" w:rsidRPr="0032571D" w:rsidRDefault="00DC43C8" w:rsidP="00F932AE">
      <w:pPr>
        <w:pStyle w:val="NormalWeb"/>
        <w:spacing w:before="240" w:beforeAutospacing="0" w:after="240" w:afterAutospacing="0"/>
        <w:jc w:val="both"/>
        <w:rPr>
          <w:rFonts w:ascii="Arial" w:hAnsi="Arial" w:cs="Arial"/>
          <w:color w:val="000000" w:themeColor="text1"/>
          <w:sz w:val="20"/>
          <w:szCs w:val="20"/>
        </w:rPr>
      </w:pPr>
      <w:r>
        <w:rPr>
          <w:rFonts w:ascii="Arial" w:hAnsi="Arial" w:cs="Arial"/>
          <w:b/>
          <w:bCs/>
          <w:color w:val="000000" w:themeColor="text1"/>
          <w:sz w:val="20"/>
          <w:szCs w:val="20"/>
        </w:rPr>
        <w:t>4</w:t>
      </w:r>
      <w:r w:rsidR="00F932AE" w:rsidRPr="0032571D">
        <w:rPr>
          <w:rFonts w:ascii="Arial" w:hAnsi="Arial" w:cs="Arial"/>
          <w:b/>
          <w:bCs/>
          <w:color w:val="000000" w:themeColor="text1"/>
          <w:sz w:val="20"/>
          <w:szCs w:val="20"/>
        </w:rPr>
        <w:t>.1.9</w:t>
      </w:r>
      <w:r w:rsidR="00F932AE" w:rsidRPr="0032571D">
        <w:rPr>
          <w:rFonts w:ascii="Arial" w:hAnsi="Arial" w:cs="Arial"/>
          <w:color w:val="000000" w:themeColor="text1"/>
          <w:sz w:val="20"/>
          <w:szCs w:val="20"/>
        </w:rPr>
        <w:t xml:space="preserve">   </w:t>
      </w:r>
      <w:proofErr w:type="spellStart"/>
      <w:r w:rsidR="00F932AE" w:rsidRPr="0032571D">
        <w:rPr>
          <w:rFonts w:ascii="Arial" w:hAnsi="Arial" w:cs="Arial"/>
          <w:b/>
          <w:bCs/>
          <w:color w:val="000000" w:themeColor="text1"/>
          <w:sz w:val="20"/>
          <w:szCs w:val="20"/>
        </w:rPr>
        <w:t>Janela</w:t>
      </w:r>
      <w:proofErr w:type="spellEnd"/>
      <w:r w:rsidR="00F932AE" w:rsidRPr="0032571D">
        <w:rPr>
          <w:rFonts w:ascii="Arial" w:hAnsi="Arial" w:cs="Arial"/>
          <w:b/>
          <w:bCs/>
          <w:color w:val="000000" w:themeColor="text1"/>
          <w:sz w:val="20"/>
          <w:szCs w:val="20"/>
        </w:rPr>
        <w:t xml:space="preserve"> de </w:t>
      </w:r>
      <w:proofErr w:type="spellStart"/>
      <w:r w:rsidR="00F932AE" w:rsidRPr="0032571D">
        <w:rPr>
          <w:rFonts w:ascii="Arial" w:hAnsi="Arial" w:cs="Arial"/>
          <w:b/>
          <w:bCs/>
          <w:color w:val="000000" w:themeColor="text1"/>
          <w:sz w:val="20"/>
          <w:szCs w:val="20"/>
        </w:rPr>
        <w:t>Painel</w:t>
      </w:r>
      <w:proofErr w:type="spellEnd"/>
      <w:r w:rsidR="00F932AE" w:rsidRPr="0032571D">
        <w:rPr>
          <w:rFonts w:ascii="Arial" w:hAnsi="Arial" w:cs="Arial"/>
          <w:b/>
          <w:bCs/>
          <w:color w:val="000000" w:themeColor="text1"/>
          <w:sz w:val="20"/>
          <w:szCs w:val="20"/>
        </w:rPr>
        <w:t xml:space="preserve"> </w:t>
      </w:r>
      <w:proofErr w:type="spellStart"/>
      <w:r w:rsidR="00F932AE" w:rsidRPr="0032571D">
        <w:rPr>
          <w:rFonts w:ascii="Arial" w:hAnsi="Arial" w:cs="Arial"/>
          <w:b/>
          <w:bCs/>
          <w:color w:val="000000" w:themeColor="text1"/>
          <w:sz w:val="20"/>
          <w:szCs w:val="20"/>
        </w:rPr>
        <w:t>Administrativo</w:t>
      </w:r>
      <w:proofErr w:type="spellEnd"/>
      <w:r w:rsidR="00F932AE" w:rsidRPr="0032571D">
        <w:rPr>
          <w:rFonts w:ascii="Arial" w:hAnsi="Arial" w:cs="Arial"/>
          <w:b/>
          <w:bCs/>
          <w:color w:val="000000" w:themeColor="text1"/>
          <w:sz w:val="20"/>
          <w:szCs w:val="20"/>
        </w:rPr>
        <w:t xml:space="preserve"> </w:t>
      </w:r>
      <w:proofErr w:type="spellStart"/>
      <w:r w:rsidR="00F932AE" w:rsidRPr="0032571D">
        <w:rPr>
          <w:rFonts w:ascii="Arial" w:hAnsi="Arial" w:cs="Arial"/>
          <w:b/>
          <w:bCs/>
          <w:color w:val="000000" w:themeColor="text1"/>
          <w:sz w:val="20"/>
          <w:szCs w:val="20"/>
        </w:rPr>
        <w:t>Medalha</w:t>
      </w:r>
      <w:proofErr w:type="spellEnd"/>
    </w:p>
    <w:p w14:paraId="7DA8358B" w14:textId="5071DE96" w:rsidR="00F932AE" w:rsidRPr="00F932AE" w:rsidRDefault="00F932AE" w:rsidP="0032571D">
      <w:pPr>
        <w:pStyle w:val="NormalWeb"/>
        <w:spacing w:before="240" w:beforeAutospacing="0" w:after="240" w:afterAutospacing="0"/>
        <w:jc w:val="center"/>
        <w:rPr>
          <w:color w:val="000000" w:themeColor="text1"/>
          <w:sz w:val="20"/>
          <w:szCs w:val="20"/>
        </w:rPr>
      </w:pPr>
      <w:r w:rsidRPr="00F932AE">
        <w:rPr>
          <w:b/>
          <w:bCs/>
          <w:noProof/>
          <w:color w:val="000000" w:themeColor="text1"/>
          <w:sz w:val="20"/>
          <w:szCs w:val="20"/>
          <w:bdr w:val="none" w:sz="0" w:space="0" w:color="auto" w:frame="1"/>
        </w:rPr>
        <w:drawing>
          <wp:inline distT="0" distB="0" distL="0" distR="0" wp14:anchorId="68DC62A9" wp14:editId="0E24188D">
            <wp:extent cx="4152900" cy="251795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1932" cy="2523431"/>
                    </a:xfrm>
                    <a:prstGeom prst="rect">
                      <a:avLst/>
                    </a:prstGeom>
                    <a:noFill/>
                    <a:ln>
                      <a:noFill/>
                    </a:ln>
                  </pic:spPr>
                </pic:pic>
              </a:graphicData>
            </a:graphic>
          </wp:inline>
        </w:drawing>
      </w:r>
    </w:p>
    <w:p w14:paraId="391B0D75" w14:textId="7A9B8109" w:rsidR="00F932AE" w:rsidRPr="00B35CD1" w:rsidRDefault="00DC43C8" w:rsidP="007A284B">
      <w:pPr>
        <w:pStyle w:val="Ttulo4"/>
        <w:numPr>
          <w:ilvl w:val="0"/>
          <w:numId w:val="0"/>
        </w:numPr>
        <w:spacing w:before="240" w:after="40"/>
        <w:rPr>
          <w:color w:val="000000" w:themeColor="text1"/>
          <w:lang w:val="pt-BR"/>
          <w:rPrChange w:id="391" w:author="HALLIDAY" w:date="2021-08-13T20:09:00Z">
            <w:rPr>
              <w:color w:val="000000" w:themeColor="text1"/>
            </w:rPr>
          </w:rPrChange>
        </w:rPr>
      </w:pPr>
      <w:r w:rsidRPr="00B35CD1">
        <w:rPr>
          <w:color w:val="000000" w:themeColor="text1"/>
          <w:lang w:val="pt-BR"/>
          <w:rPrChange w:id="392" w:author="HALLIDAY" w:date="2021-08-13T20:09:00Z">
            <w:rPr>
              <w:color w:val="000000" w:themeColor="text1"/>
            </w:rPr>
          </w:rPrChange>
        </w:rPr>
        <w:t>4</w:t>
      </w:r>
      <w:r w:rsidR="00F932AE" w:rsidRPr="00B35CD1">
        <w:rPr>
          <w:color w:val="000000" w:themeColor="text1"/>
          <w:lang w:val="pt-BR"/>
          <w:rPrChange w:id="393" w:author="HALLIDAY" w:date="2021-08-13T20:09:00Z">
            <w:rPr>
              <w:color w:val="000000" w:themeColor="text1"/>
            </w:rPr>
          </w:rPrChange>
        </w:rPr>
        <w:t>.1.9.1</w:t>
      </w:r>
      <w:r w:rsidR="00F932AE" w:rsidRPr="00B35CD1">
        <w:rPr>
          <w:b/>
          <w:bCs/>
          <w:color w:val="000000" w:themeColor="text1"/>
          <w:lang w:val="pt-BR"/>
          <w:rPrChange w:id="394" w:author="HALLIDAY" w:date="2021-08-13T20:09:00Z">
            <w:rPr>
              <w:b/>
              <w:bCs/>
              <w:color w:val="000000" w:themeColor="text1"/>
            </w:rPr>
          </w:rPrChange>
        </w:rPr>
        <w:t xml:space="preserve">   </w:t>
      </w:r>
      <w:r w:rsidR="00F932AE" w:rsidRPr="00B35CD1">
        <w:rPr>
          <w:color w:val="000000" w:themeColor="text1"/>
          <w:lang w:val="pt-BR"/>
          <w:rPrChange w:id="395" w:author="HALLIDAY" w:date="2021-08-13T20:09:00Z">
            <w:rPr>
              <w:color w:val="000000" w:themeColor="text1"/>
            </w:rPr>
          </w:rPrChange>
        </w:rPr>
        <w:t>Layout</w:t>
      </w:r>
    </w:p>
    <w:p w14:paraId="5DE01400" w14:textId="07B1E2AD"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396" w:author="HALLIDAY" w:date="2021-08-13T20:09:00Z">
            <w:rPr>
              <w:color w:val="000000" w:themeColor="text1"/>
              <w:sz w:val="20"/>
              <w:szCs w:val="20"/>
            </w:rPr>
          </w:rPrChange>
        </w:rPr>
      </w:pPr>
      <w:r w:rsidRPr="00B35CD1">
        <w:rPr>
          <w:color w:val="000000" w:themeColor="text1"/>
          <w:sz w:val="20"/>
          <w:szCs w:val="20"/>
          <w:lang w:val="pt-BR"/>
          <w:rPrChange w:id="397" w:author="HALLIDAY" w:date="2021-08-13T20:09:00Z">
            <w:rPr>
              <w:color w:val="000000" w:themeColor="text1"/>
              <w:sz w:val="20"/>
              <w:szCs w:val="20"/>
            </w:rPr>
          </w:rPrChange>
        </w:rPr>
        <w:t>A Janela de Painel Administrativo da entidade Medalha conterá uma lista que permitirá a visualização das medalhas cadastradas no sistema acompanhadas de botões que permitam o gerenciamento de cada medalha cadastrada.</w:t>
      </w:r>
    </w:p>
    <w:p w14:paraId="786C1D50" w14:textId="619E749A" w:rsidR="00F932AE" w:rsidRPr="00B35CD1" w:rsidRDefault="00DC43C8" w:rsidP="00F932AE">
      <w:pPr>
        <w:pStyle w:val="NormalWeb"/>
        <w:spacing w:before="240" w:beforeAutospacing="0" w:after="240" w:afterAutospacing="0"/>
        <w:jc w:val="both"/>
        <w:rPr>
          <w:rFonts w:ascii="Arial" w:hAnsi="Arial" w:cs="Arial"/>
          <w:color w:val="000000" w:themeColor="text1"/>
          <w:sz w:val="20"/>
          <w:szCs w:val="20"/>
          <w:lang w:val="pt-BR"/>
          <w:rPrChange w:id="398" w:author="HALLIDAY" w:date="2021-08-13T20:09:00Z">
            <w:rPr>
              <w:rFonts w:ascii="Arial" w:hAnsi="Arial" w:cs="Arial"/>
              <w:color w:val="000000" w:themeColor="text1"/>
              <w:sz w:val="20"/>
              <w:szCs w:val="20"/>
            </w:rPr>
          </w:rPrChange>
        </w:rPr>
      </w:pPr>
      <w:r w:rsidRPr="00B35CD1">
        <w:rPr>
          <w:rFonts w:ascii="Arial" w:hAnsi="Arial" w:cs="Arial"/>
          <w:b/>
          <w:bCs/>
          <w:color w:val="000000" w:themeColor="text1"/>
          <w:sz w:val="20"/>
          <w:szCs w:val="20"/>
          <w:lang w:val="pt-BR"/>
          <w:rPrChange w:id="399" w:author="HALLIDAY" w:date="2021-08-13T20:09:00Z">
            <w:rPr>
              <w:rFonts w:ascii="Arial" w:hAnsi="Arial" w:cs="Arial"/>
              <w:b/>
              <w:bCs/>
              <w:color w:val="000000" w:themeColor="text1"/>
              <w:sz w:val="20"/>
              <w:szCs w:val="20"/>
            </w:rPr>
          </w:rPrChange>
        </w:rPr>
        <w:lastRenderedPageBreak/>
        <w:t>4</w:t>
      </w:r>
      <w:r w:rsidR="00F932AE" w:rsidRPr="00B35CD1">
        <w:rPr>
          <w:rFonts w:ascii="Arial" w:hAnsi="Arial" w:cs="Arial"/>
          <w:b/>
          <w:bCs/>
          <w:color w:val="000000" w:themeColor="text1"/>
          <w:sz w:val="20"/>
          <w:szCs w:val="20"/>
          <w:lang w:val="pt-BR"/>
          <w:rPrChange w:id="400" w:author="HALLIDAY" w:date="2021-08-13T20:09:00Z">
            <w:rPr>
              <w:rFonts w:ascii="Arial" w:hAnsi="Arial" w:cs="Arial"/>
              <w:b/>
              <w:bCs/>
              <w:color w:val="000000" w:themeColor="text1"/>
              <w:sz w:val="20"/>
              <w:szCs w:val="20"/>
            </w:rPr>
          </w:rPrChange>
        </w:rPr>
        <w:t>.1.9.2</w:t>
      </w:r>
      <w:r w:rsidR="00F932AE" w:rsidRPr="00B35CD1">
        <w:rPr>
          <w:rFonts w:ascii="Arial" w:hAnsi="Arial" w:cs="Arial"/>
          <w:color w:val="000000" w:themeColor="text1"/>
          <w:sz w:val="20"/>
          <w:szCs w:val="20"/>
          <w:lang w:val="pt-BR"/>
          <w:rPrChange w:id="401" w:author="HALLIDAY" w:date="2021-08-13T20:09:00Z">
            <w:rPr>
              <w:rFonts w:ascii="Arial" w:hAnsi="Arial" w:cs="Arial"/>
              <w:color w:val="000000" w:themeColor="text1"/>
              <w:sz w:val="20"/>
              <w:szCs w:val="20"/>
            </w:rPr>
          </w:rPrChange>
        </w:rPr>
        <w:t xml:space="preserve">   </w:t>
      </w:r>
      <w:r w:rsidR="00F932AE" w:rsidRPr="00B35CD1">
        <w:rPr>
          <w:rFonts w:ascii="Arial" w:hAnsi="Arial" w:cs="Arial"/>
          <w:b/>
          <w:bCs/>
          <w:color w:val="000000" w:themeColor="text1"/>
          <w:sz w:val="20"/>
          <w:szCs w:val="20"/>
          <w:lang w:val="pt-BR"/>
          <w:rPrChange w:id="402" w:author="HALLIDAY" w:date="2021-08-13T20:09:00Z">
            <w:rPr>
              <w:rFonts w:ascii="Arial" w:hAnsi="Arial" w:cs="Arial"/>
              <w:b/>
              <w:bCs/>
              <w:color w:val="000000" w:themeColor="text1"/>
              <w:sz w:val="20"/>
              <w:szCs w:val="20"/>
            </w:rPr>
          </w:rPrChange>
        </w:rPr>
        <w:t>Relacionamento com outras interfaces</w:t>
      </w:r>
    </w:p>
    <w:p w14:paraId="66AD73AE"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403" w:author="HALLIDAY" w:date="2021-08-13T20:09:00Z">
            <w:rPr>
              <w:color w:val="000000" w:themeColor="text1"/>
              <w:sz w:val="20"/>
              <w:szCs w:val="20"/>
            </w:rPr>
          </w:rPrChange>
        </w:rPr>
      </w:pPr>
      <w:r w:rsidRPr="00B35CD1">
        <w:rPr>
          <w:color w:val="000000" w:themeColor="text1"/>
          <w:sz w:val="20"/>
          <w:szCs w:val="20"/>
          <w:lang w:val="pt-BR"/>
          <w:rPrChange w:id="404" w:author="HALLIDAY" w:date="2021-08-13T20:09:00Z">
            <w:rPr>
              <w:color w:val="000000" w:themeColor="text1"/>
              <w:sz w:val="20"/>
              <w:szCs w:val="20"/>
            </w:rPr>
          </w:rPrChange>
        </w:rPr>
        <w:t>A partir da Janela de painel administrativo da Medalha será possível ter acesso a Janela de cadastro de uma nova Modalidade, a Janela de alteração de campos de uma Medalhas, ao painel administrativo de modalidades e ao painel administrativo país</w:t>
      </w:r>
    </w:p>
    <w:p w14:paraId="273BD086" w14:textId="7C169F4C" w:rsidR="00F932AE" w:rsidRPr="00B35CD1" w:rsidRDefault="00DC43C8" w:rsidP="007A284B">
      <w:pPr>
        <w:pStyle w:val="Ttulo4"/>
        <w:numPr>
          <w:ilvl w:val="0"/>
          <w:numId w:val="0"/>
        </w:numPr>
        <w:spacing w:before="240" w:after="40"/>
        <w:rPr>
          <w:color w:val="000000" w:themeColor="text1"/>
          <w:lang w:val="pt-BR"/>
          <w:rPrChange w:id="405" w:author="HALLIDAY" w:date="2021-08-13T20:09:00Z">
            <w:rPr>
              <w:color w:val="000000" w:themeColor="text1"/>
            </w:rPr>
          </w:rPrChange>
        </w:rPr>
      </w:pPr>
      <w:r w:rsidRPr="00B35CD1">
        <w:rPr>
          <w:color w:val="000000" w:themeColor="text1"/>
          <w:lang w:val="pt-BR"/>
          <w:rPrChange w:id="406" w:author="HALLIDAY" w:date="2021-08-13T20:09:00Z">
            <w:rPr>
              <w:color w:val="000000" w:themeColor="text1"/>
            </w:rPr>
          </w:rPrChange>
        </w:rPr>
        <w:t>4</w:t>
      </w:r>
      <w:r w:rsidR="00F932AE" w:rsidRPr="00B35CD1">
        <w:rPr>
          <w:color w:val="000000" w:themeColor="text1"/>
          <w:lang w:val="pt-BR"/>
          <w:rPrChange w:id="407" w:author="HALLIDAY" w:date="2021-08-13T20:09:00Z">
            <w:rPr>
              <w:color w:val="000000" w:themeColor="text1"/>
            </w:rPr>
          </w:rPrChange>
        </w:rPr>
        <w:t>.1.9.3</w:t>
      </w:r>
      <w:r w:rsidR="00F932AE" w:rsidRPr="00B35CD1">
        <w:rPr>
          <w:b/>
          <w:bCs/>
          <w:color w:val="000000" w:themeColor="text1"/>
          <w:lang w:val="pt-BR"/>
          <w:rPrChange w:id="408" w:author="HALLIDAY" w:date="2021-08-13T20:09:00Z">
            <w:rPr>
              <w:b/>
              <w:bCs/>
              <w:color w:val="000000" w:themeColor="text1"/>
            </w:rPr>
          </w:rPrChange>
        </w:rPr>
        <w:t xml:space="preserve">   </w:t>
      </w:r>
      <w:r w:rsidR="00F932AE" w:rsidRPr="00B35CD1">
        <w:rPr>
          <w:color w:val="000000" w:themeColor="text1"/>
          <w:lang w:val="pt-BR"/>
          <w:rPrChange w:id="409" w:author="HALLIDAY" w:date="2021-08-13T20:09:00Z">
            <w:rPr>
              <w:color w:val="000000" w:themeColor="text1"/>
            </w:rPr>
          </w:rPrChange>
        </w:rPr>
        <w:t>Campos</w:t>
      </w:r>
    </w:p>
    <w:p w14:paraId="3CBB7740"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410" w:author="HALLIDAY" w:date="2021-08-13T20:09:00Z">
            <w:rPr>
              <w:color w:val="000000" w:themeColor="text1"/>
              <w:sz w:val="20"/>
              <w:szCs w:val="20"/>
            </w:rPr>
          </w:rPrChange>
        </w:rPr>
      </w:pPr>
      <w:r w:rsidRPr="00B35CD1">
        <w:rPr>
          <w:color w:val="000000" w:themeColor="text1"/>
          <w:sz w:val="20"/>
          <w:szCs w:val="20"/>
          <w:lang w:val="pt-BR"/>
          <w:rPrChange w:id="411" w:author="HALLIDAY" w:date="2021-08-13T20:09:00Z">
            <w:rPr>
              <w:color w:val="000000" w:themeColor="text1"/>
              <w:sz w:val="20"/>
              <w:szCs w:val="20"/>
            </w:rPr>
          </w:rPrChange>
        </w:rPr>
        <w:t>Serão apresentados os seguintes campos:</w:t>
      </w:r>
    </w:p>
    <w:p w14:paraId="7EDAB288" w14:textId="3ED78089" w:rsidR="00F932AE" w:rsidRPr="00B35CD1" w:rsidRDefault="00F932AE" w:rsidP="007A284B">
      <w:pPr>
        <w:pStyle w:val="NormalWeb"/>
        <w:numPr>
          <w:ilvl w:val="0"/>
          <w:numId w:val="31"/>
        </w:numPr>
        <w:spacing w:before="240" w:beforeAutospacing="0" w:after="240" w:afterAutospacing="0"/>
        <w:rPr>
          <w:color w:val="000000" w:themeColor="text1"/>
          <w:sz w:val="20"/>
          <w:szCs w:val="20"/>
          <w:lang w:val="pt-BR"/>
          <w:rPrChange w:id="412" w:author="HALLIDAY" w:date="2021-08-13T20:09:00Z">
            <w:rPr>
              <w:color w:val="000000" w:themeColor="text1"/>
              <w:sz w:val="20"/>
              <w:szCs w:val="20"/>
            </w:rPr>
          </w:rPrChange>
        </w:rPr>
      </w:pPr>
      <w:r w:rsidRPr="00B35CD1">
        <w:rPr>
          <w:color w:val="000000" w:themeColor="text1"/>
          <w:sz w:val="20"/>
          <w:szCs w:val="20"/>
          <w:lang w:val="pt-BR"/>
          <w:rPrChange w:id="413" w:author="HALLIDAY" w:date="2021-08-13T20:09:00Z">
            <w:rPr>
              <w:color w:val="000000" w:themeColor="text1"/>
              <w:sz w:val="20"/>
              <w:szCs w:val="20"/>
            </w:rPr>
          </w:rPrChange>
        </w:rPr>
        <w:t>Botão para a Janela de Cadastro</w:t>
      </w:r>
    </w:p>
    <w:p w14:paraId="26FFF4E8" w14:textId="13E121B9" w:rsidR="00F932AE" w:rsidRPr="00B35CD1" w:rsidRDefault="00F932AE" w:rsidP="007A284B">
      <w:pPr>
        <w:pStyle w:val="NormalWeb"/>
        <w:numPr>
          <w:ilvl w:val="0"/>
          <w:numId w:val="31"/>
        </w:numPr>
        <w:spacing w:before="240" w:beforeAutospacing="0" w:after="240" w:afterAutospacing="0"/>
        <w:rPr>
          <w:color w:val="000000" w:themeColor="text1"/>
          <w:sz w:val="20"/>
          <w:szCs w:val="20"/>
          <w:lang w:val="pt-BR"/>
          <w:rPrChange w:id="414" w:author="HALLIDAY" w:date="2021-08-13T20:09:00Z">
            <w:rPr>
              <w:color w:val="000000" w:themeColor="text1"/>
              <w:sz w:val="20"/>
              <w:szCs w:val="20"/>
            </w:rPr>
          </w:rPrChange>
        </w:rPr>
      </w:pPr>
      <w:r w:rsidRPr="00B35CD1">
        <w:rPr>
          <w:color w:val="000000" w:themeColor="text1"/>
          <w:sz w:val="20"/>
          <w:szCs w:val="20"/>
          <w:lang w:val="pt-BR"/>
          <w:rPrChange w:id="415" w:author="HALLIDAY" w:date="2021-08-13T20:09:00Z">
            <w:rPr>
              <w:color w:val="000000" w:themeColor="text1"/>
              <w:sz w:val="20"/>
              <w:szCs w:val="20"/>
            </w:rPr>
          </w:rPrChange>
        </w:rPr>
        <w:t>Botão para a Janela de Alteração da Medalha</w:t>
      </w:r>
    </w:p>
    <w:p w14:paraId="44633888" w14:textId="62CAA9CE" w:rsidR="00F932AE" w:rsidRPr="00B35CD1" w:rsidRDefault="00F932AE" w:rsidP="007A284B">
      <w:pPr>
        <w:pStyle w:val="NormalWeb"/>
        <w:numPr>
          <w:ilvl w:val="0"/>
          <w:numId w:val="31"/>
        </w:numPr>
        <w:spacing w:before="240" w:beforeAutospacing="0" w:after="240" w:afterAutospacing="0"/>
        <w:rPr>
          <w:color w:val="000000" w:themeColor="text1"/>
          <w:sz w:val="20"/>
          <w:szCs w:val="20"/>
          <w:lang w:val="pt-BR"/>
          <w:rPrChange w:id="416" w:author="HALLIDAY" w:date="2021-08-13T20:09:00Z">
            <w:rPr>
              <w:color w:val="000000" w:themeColor="text1"/>
              <w:sz w:val="20"/>
              <w:szCs w:val="20"/>
            </w:rPr>
          </w:rPrChange>
        </w:rPr>
      </w:pPr>
      <w:r w:rsidRPr="00B35CD1">
        <w:rPr>
          <w:color w:val="000000" w:themeColor="text1"/>
          <w:sz w:val="20"/>
          <w:szCs w:val="20"/>
          <w:lang w:val="pt-BR"/>
          <w:rPrChange w:id="417" w:author="HALLIDAY" w:date="2021-08-13T20:09:00Z">
            <w:rPr>
              <w:color w:val="000000" w:themeColor="text1"/>
              <w:sz w:val="20"/>
              <w:szCs w:val="20"/>
            </w:rPr>
          </w:rPrChange>
        </w:rPr>
        <w:t>Botão para a exclusão de uma Medalha</w:t>
      </w:r>
    </w:p>
    <w:p w14:paraId="2D7C817D" w14:textId="4E51CC02" w:rsidR="00F932AE" w:rsidRPr="00F932AE" w:rsidRDefault="00F932AE" w:rsidP="007A284B">
      <w:pPr>
        <w:pStyle w:val="NormalWeb"/>
        <w:numPr>
          <w:ilvl w:val="0"/>
          <w:numId w:val="31"/>
        </w:numPr>
        <w:spacing w:before="240" w:beforeAutospacing="0" w:after="240" w:afterAutospacing="0"/>
        <w:rPr>
          <w:color w:val="000000" w:themeColor="text1"/>
          <w:sz w:val="20"/>
          <w:szCs w:val="20"/>
        </w:rPr>
      </w:pPr>
      <w:r w:rsidRPr="00F932AE">
        <w:rPr>
          <w:color w:val="000000" w:themeColor="text1"/>
          <w:sz w:val="20"/>
          <w:szCs w:val="20"/>
        </w:rPr>
        <w:t xml:space="preserve">Campo para a </w:t>
      </w:r>
      <w:proofErr w:type="spellStart"/>
      <w:r w:rsidRPr="00F932AE">
        <w:rPr>
          <w:color w:val="000000" w:themeColor="text1"/>
          <w:sz w:val="20"/>
          <w:szCs w:val="20"/>
        </w:rPr>
        <w:t>pesquisa</w:t>
      </w:r>
      <w:proofErr w:type="spellEnd"/>
      <w:r w:rsidRPr="00F932AE">
        <w:rPr>
          <w:color w:val="000000" w:themeColor="text1"/>
          <w:sz w:val="20"/>
          <w:szCs w:val="20"/>
        </w:rPr>
        <w:t> </w:t>
      </w:r>
    </w:p>
    <w:p w14:paraId="1C806836" w14:textId="77777777" w:rsidR="00F932AE" w:rsidRPr="00B35CD1" w:rsidRDefault="00F932AE" w:rsidP="007A284B">
      <w:pPr>
        <w:pStyle w:val="NormalWeb"/>
        <w:numPr>
          <w:ilvl w:val="0"/>
          <w:numId w:val="31"/>
        </w:numPr>
        <w:spacing w:before="240" w:beforeAutospacing="0" w:after="240" w:afterAutospacing="0"/>
        <w:textAlignment w:val="baseline"/>
        <w:rPr>
          <w:color w:val="000000" w:themeColor="text1"/>
          <w:sz w:val="20"/>
          <w:szCs w:val="20"/>
          <w:lang w:val="pt-BR"/>
          <w:rPrChange w:id="418" w:author="HALLIDAY" w:date="2021-08-13T20:09:00Z">
            <w:rPr>
              <w:color w:val="000000" w:themeColor="text1"/>
              <w:sz w:val="20"/>
              <w:szCs w:val="20"/>
            </w:rPr>
          </w:rPrChange>
        </w:rPr>
      </w:pPr>
      <w:r w:rsidRPr="00B35CD1">
        <w:rPr>
          <w:color w:val="000000" w:themeColor="text1"/>
          <w:sz w:val="20"/>
          <w:szCs w:val="20"/>
          <w:lang w:val="pt-BR"/>
          <w:rPrChange w:id="419" w:author="HALLIDAY" w:date="2021-08-13T20:09:00Z">
            <w:rPr>
              <w:color w:val="000000" w:themeColor="text1"/>
              <w:sz w:val="20"/>
              <w:szCs w:val="20"/>
            </w:rPr>
          </w:rPrChange>
        </w:rPr>
        <w:t>Filtro de uma medalha dentro do sistema por meio do atributo nome</w:t>
      </w:r>
    </w:p>
    <w:p w14:paraId="052AA441" w14:textId="77777777" w:rsidR="00F932AE" w:rsidRPr="00B35CD1" w:rsidRDefault="00F932AE" w:rsidP="00F932AE">
      <w:pPr>
        <w:rPr>
          <w:color w:val="000000" w:themeColor="text1"/>
          <w:lang w:val="pt-BR"/>
          <w:rPrChange w:id="420" w:author="HALLIDAY" w:date="2021-08-13T20:09:00Z">
            <w:rPr>
              <w:color w:val="000000" w:themeColor="text1"/>
            </w:rPr>
          </w:rPrChange>
        </w:rPr>
      </w:pPr>
    </w:p>
    <w:p w14:paraId="4FEC13C6" w14:textId="52673C2D" w:rsidR="00F932AE" w:rsidRPr="00B35CD1" w:rsidRDefault="00DC43C8" w:rsidP="007A284B">
      <w:pPr>
        <w:pStyle w:val="Ttulo4"/>
        <w:numPr>
          <w:ilvl w:val="0"/>
          <w:numId w:val="0"/>
        </w:numPr>
        <w:spacing w:before="240" w:after="40"/>
        <w:rPr>
          <w:color w:val="000000" w:themeColor="text1"/>
          <w:lang w:val="pt-BR"/>
          <w:rPrChange w:id="421" w:author="HALLIDAY" w:date="2021-08-13T20:09:00Z">
            <w:rPr>
              <w:color w:val="000000" w:themeColor="text1"/>
            </w:rPr>
          </w:rPrChange>
        </w:rPr>
      </w:pPr>
      <w:r w:rsidRPr="00B35CD1">
        <w:rPr>
          <w:color w:val="000000" w:themeColor="text1"/>
          <w:lang w:val="pt-BR"/>
          <w:rPrChange w:id="422" w:author="HALLIDAY" w:date="2021-08-13T20:09:00Z">
            <w:rPr>
              <w:color w:val="000000" w:themeColor="text1"/>
            </w:rPr>
          </w:rPrChange>
        </w:rPr>
        <w:t>4</w:t>
      </w:r>
      <w:r w:rsidR="00F932AE" w:rsidRPr="00B35CD1">
        <w:rPr>
          <w:color w:val="000000" w:themeColor="text1"/>
          <w:lang w:val="pt-BR"/>
          <w:rPrChange w:id="423" w:author="HALLIDAY" w:date="2021-08-13T20:09:00Z">
            <w:rPr>
              <w:color w:val="000000" w:themeColor="text1"/>
            </w:rPr>
          </w:rPrChange>
        </w:rPr>
        <w:t>.1.9.4</w:t>
      </w:r>
      <w:r w:rsidR="00F932AE" w:rsidRPr="00B35CD1">
        <w:rPr>
          <w:b/>
          <w:bCs/>
          <w:color w:val="000000" w:themeColor="text1"/>
          <w:lang w:val="pt-BR"/>
          <w:rPrChange w:id="424" w:author="HALLIDAY" w:date="2021-08-13T20:09:00Z">
            <w:rPr>
              <w:b/>
              <w:bCs/>
              <w:color w:val="000000" w:themeColor="text1"/>
            </w:rPr>
          </w:rPrChange>
        </w:rPr>
        <w:t xml:space="preserve">   </w:t>
      </w:r>
      <w:r w:rsidR="00F932AE" w:rsidRPr="00B35CD1">
        <w:rPr>
          <w:color w:val="000000" w:themeColor="text1"/>
          <w:lang w:val="pt-BR"/>
          <w:rPrChange w:id="425" w:author="HALLIDAY" w:date="2021-08-13T20:09:00Z">
            <w:rPr>
              <w:color w:val="000000" w:themeColor="text1"/>
            </w:rPr>
          </w:rPrChange>
        </w:rPr>
        <w:t>Comandos</w:t>
      </w:r>
    </w:p>
    <w:p w14:paraId="02F89982" w14:textId="72C62A65" w:rsidR="00F932AE" w:rsidRPr="00B35CD1" w:rsidRDefault="00F932AE" w:rsidP="00AB7455">
      <w:pPr>
        <w:pStyle w:val="NormalWeb"/>
        <w:spacing w:before="240" w:beforeAutospacing="0" w:after="240" w:afterAutospacing="0"/>
        <w:ind w:left="700"/>
        <w:jc w:val="both"/>
        <w:rPr>
          <w:color w:val="000000" w:themeColor="text1"/>
          <w:sz w:val="20"/>
          <w:szCs w:val="20"/>
          <w:lang w:val="pt-BR"/>
          <w:rPrChange w:id="426" w:author="HALLIDAY" w:date="2021-08-13T20:09:00Z">
            <w:rPr>
              <w:color w:val="000000" w:themeColor="text1"/>
              <w:sz w:val="20"/>
              <w:szCs w:val="20"/>
            </w:rPr>
          </w:rPrChange>
        </w:rPr>
      </w:pPr>
      <w:r w:rsidRPr="00B35CD1">
        <w:rPr>
          <w:color w:val="000000" w:themeColor="text1"/>
          <w:sz w:val="20"/>
          <w:szCs w:val="20"/>
          <w:lang w:val="pt-BR"/>
          <w:rPrChange w:id="427" w:author="HALLIDAY" w:date="2021-08-13T20:09:00Z">
            <w:rPr>
              <w:color w:val="000000" w:themeColor="text1"/>
              <w:sz w:val="20"/>
              <w:szCs w:val="20"/>
            </w:rPr>
          </w:rPrChange>
        </w:rPr>
        <w:t>A Tabela apresenta os comandos relacionados com a interface principal do software.</w:t>
      </w:r>
    </w:p>
    <w:p w14:paraId="1625B4CB" w14:textId="7766F39B" w:rsidR="00F932AE" w:rsidRPr="00B35CD1" w:rsidRDefault="00F932AE" w:rsidP="00F932AE">
      <w:pPr>
        <w:pStyle w:val="NormalWeb"/>
        <w:spacing w:before="240" w:beforeAutospacing="0" w:after="240" w:afterAutospacing="0"/>
        <w:jc w:val="center"/>
        <w:rPr>
          <w:color w:val="000000" w:themeColor="text1"/>
          <w:sz w:val="20"/>
          <w:szCs w:val="20"/>
          <w:lang w:val="pt-BR"/>
          <w:rPrChange w:id="428" w:author="HALLIDAY" w:date="2021-08-13T20:09:00Z">
            <w:rPr>
              <w:color w:val="000000" w:themeColor="text1"/>
              <w:sz w:val="20"/>
              <w:szCs w:val="20"/>
            </w:rPr>
          </w:rPrChange>
        </w:rPr>
      </w:pPr>
      <w:r w:rsidRPr="00B35CD1">
        <w:rPr>
          <w:color w:val="000000" w:themeColor="text1"/>
          <w:sz w:val="20"/>
          <w:szCs w:val="20"/>
          <w:lang w:val="pt-BR"/>
          <w:rPrChange w:id="429" w:author="HALLIDAY" w:date="2021-08-13T20:09:00Z">
            <w:rPr>
              <w:color w:val="000000" w:themeColor="text1"/>
              <w:sz w:val="20"/>
              <w:szCs w:val="20"/>
            </w:rPr>
          </w:rPrChange>
        </w:rPr>
        <w:t xml:space="preserve">Tabela </w:t>
      </w:r>
      <w:r w:rsidR="001B5EE7" w:rsidRPr="00B35CD1">
        <w:rPr>
          <w:color w:val="000000" w:themeColor="text1"/>
          <w:sz w:val="20"/>
          <w:szCs w:val="20"/>
          <w:lang w:val="pt-BR"/>
          <w:rPrChange w:id="430" w:author="HALLIDAY" w:date="2021-08-13T20:09:00Z">
            <w:rPr>
              <w:color w:val="000000" w:themeColor="text1"/>
              <w:sz w:val="20"/>
              <w:szCs w:val="20"/>
            </w:rPr>
          </w:rPrChange>
        </w:rPr>
        <w:t>12</w:t>
      </w:r>
      <w:r w:rsidRPr="00B35CD1">
        <w:rPr>
          <w:color w:val="000000" w:themeColor="text1"/>
          <w:sz w:val="20"/>
          <w:szCs w:val="20"/>
          <w:lang w:val="pt-BR"/>
          <w:rPrChange w:id="431" w:author="HALLIDAY" w:date="2021-08-13T20:09:00Z">
            <w:rPr>
              <w:color w:val="000000" w:themeColor="text1"/>
              <w:sz w:val="20"/>
              <w:szCs w:val="20"/>
            </w:rPr>
          </w:rPrChange>
        </w:rPr>
        <w:t xml:space="preserve">: Lista de Comandos – Janela de </w:t>
      </w:r>
      <w:r w:rsidR="004B0C45" w:rsidRPr="00B35CD1">
        <w:rPr>
          <w:color w:val="000000" w:themeColor="text1"/>
          <w:sz w:val="20"/>
          <w:szCs w:val="20"/>
          <w:lang w:val="pt-BR"/>
          <w:rPrChange w:id="432" w:author="HALLIDAY" w:date="2021-08-13T20:09:00Z">
            <w:rPr>
              <w:color w:val="000000" w:themeColor="text1"/>
              <w:sz w:val="20"/>
              <w:szCs w:val="20"/>
            </w:rPr>
          </w:rPrChange>
        </w:rPr>
        <w:t xml:space="preserve">Painel Administrativo </w:t>
      </w:r>
      <w:r w:rsidR="00C35264" w:rsidRPr="00B35CD1">
        <w:rPr>
          <w:color w:val="000000" w:themeColor="text1"/>
          <w:sz w:val="20"/>
          <w:szCs w:val="20"/>
          <w:lang w:val="pt-BR"/>
          <w:rPrChange w:id="433" w:author="HALLIDAY" w:date="2021-08-13T20:09:00Z">
            <w:rPr>
              <w:color w:val="000000" w:themeColor="text1"/>
              <w:sz w:val="20"/>
              <w:szCs w:val="20"/>
            </w:rPr>
          </w:rPrChange>
        </w:rPr>
        <w:t>Medalha</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32571D" w:rsidRPr="00565CD0" w14:paraId="6F93F830" w14:textId="77777777" w:rsidTr="00217A6D">
        <w:trPr>
          <w:tblHeader/>
          <w:jc w:val="center"/>
        </w:trPr>
        <w:tc>
          <w:tcPr>
            <w:tcW w:w="2193" w:type="dxa"/>
            <w:shd w:val="clear" w:color="auto" w:fill="003366"/>
            <w:vAlign w:val="center"/>
          </w:tcPr>
          <w:p w14:paraId="52E0BB1F" w14:textId="77777777" w:rsidR="0032571D" w:rsidRPr="00565CD0" w:rsidRDefault="0032571D" w:rsidP="00217A6D">
            <w:pPr>
              <w:jc w:val="center"/>
              <w:rPr>
                <w:b/>
                <w:color w:val="FFFFFF"/>
              </w:rPr>
            </w:pPr>
            <w:r w:rsidRPr="00565CD0">
              <w:rPr>
                <w:b/>
                <w:color w:val="FFFFFF"/>
              </w:rPr>
              <w:t>Nome</w:t>
            </w:r>
          </w:p>
        </w:tc>
        <w:tc>
          <w:tcPr>
            <w:tcW w:w="3720" w:type="dxa"/>
            <w:shd w:val="clear" w:color="auto" w:fill="003366"/>
            <w:vAlign w:val="center"/>
          </w:tcPr>
          <w:p w14:paraId="12778628" w14:textId="77777777" w:rsidR="0032571D" w:rsidRPr="00565CD0" w:rsidRDefault="0032571D" w:rsidP="00217A6D">
            <w:pPr>
              <w:jc w:val="center"/>
              <w:rPr>
                <w:b/>
                <w:color w:val="FFFFFF"/>
              </w:rPr>
            </w:pPr>
            <w:proofErr w:type="spellStart"/>
            <w:r w:rsidRPr="00565CD0">
              <w:rPr>
                <w:b/>
                <w:color w:val="FFFFFF"/>
              </w:rPr>
              <w:t>Ação</w:t>
            </w:r>
            <w:proofErr w:type="spellEnd"/>
          </w:p>
        </w:tc>
        <w:tc>
          <w:tcPr>
            <w:tcW w:w="2214" w:type="dxa"/>
            <w:shd w:val="clear" w:color="auto" w:fill="003366"/>
            <w:vAlign w:val="center"/>
          </w:tcPr>
          <w:p w14:paraId="0E62639B" w14:textId="77777777" w:rsidR="0032571D" w:rsidRPr="00565CD0" w:rsidRDefault="0032571D" w:rsidP="00217A6D">
            <w:pPr>
              <w:jc w:val="center"/>
              <w:rPr>
                <w:b/>
                <w:color w:val="FFFFFF"/>
              </w:rPr>
            </w:pPr>
            <w:proofErr w:type="spellStart"/>
            <w:r w:rsidRPr="00565CD0">
              <w:rPr>
                <w:b/>
                <w:color w:val="FFFFFF"/>
              </w:rPr>
              <w:t>Atalho</w:t>
            </w:r>
            <w:proofErr w:type="spellEnd"/>
          </w:p>
        </w:tc>
      </w:tr>
      <w:tr w:rsidR="00AB7455" w:rsidRPr="00565CD0" w14:paraId="31BF4442" w14:textId="77777777" w:rsidTr="00217A6D">
        <w:trPr>
          <w:cantSplit/>
          <w:jc w:val="center"/>
        </w:trPr>
        <w:tc>
          <w:tcPr>
            <w:tcW w:w="2193" w:type="dxa"/>
            <w:vAlign w:val="center"/>
          </w:tcPr>
          <w:p w14:paraId="1AA54333" w14:textId="0763BD32" w:rsidR="00AB7455" w:rsidRPr="00565CD0" w:rsidRDefault="00AB7455" w:rsidP="00AB7455">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Cadastrar nova Medalha</w:t>
            </w:r>
          </w:p>
        </w:tc>
        <w:tc>
          <w:tcPr>
            <w:tcW w:w="3720" w:type="dxa"/>
            <w:vAlign w:val="center"/>
          </w:tcPr>
          <w:p w14:paraId="510FB572" w14:textId="6320DCAE" w:rsidR="00AB7455" w:rsidRPr="00565CD0" w:rsidRDefault="00AB7455" w:rsidP="00AB7455">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que encaminha para a Janela de Cadastro de uma nova medalha</w:t>
            </w:r>
          </w:p>
        </w:tc>
        <w:tc>
          <w:tcPr>
            <w:tcW w:w="2214" w:type="dxa"/>
            <w:vAlign w:val="center"/>
          </w:tcPr>
          <w:p w14:paraId="62B0BFE9" w14:textId="7D797849" w:rsidR="00AB7455" w:rsidRPr="00565CD0" w:rsidRDefault="00AB7455" w:rsidP="00AB7455">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r w:rsidR="00AB7455" w:rsidRPr="00565CD0" w14:paraId="65097CA0" w14:textId="77777777" w:rsidTr="00217A6D">
        <w:trPr>
          <w:cantSplit/>
          <w:jc w:val="center"/>
        </w:trPr>
        <w:tc>
          <w:tcPr>
            <w:tcW w:w="2193" w:type="dxa"/>
            <w:vAlign w:val="center"/>
          </w:tcPr>
          <w:p w14:paraId="11AA6010" w14:textId="349B04EF" w:rsidR="00AB7455" w:rsidRPr="00F932AE" w:rsidRDefault="00AB7455" w:rsidP="00AB7455">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 Excluir Medalha</w:t>
            </w:r>
          </w:p>
        </w:tc>
        <w:tc>
          <w:tcPr>
            <w:tcW w:w="3720" w:type="dxa"/>
            <w:vAlign w:val="center"/>
          </w:tcPr>
          <w:p w14:paraId="5033EF3F" w14:textId="70E54F7D" w:rsidR="00AB7455" w:rsidRPr="00F932AE" w:rsidRDefault="00AB7455" w:rsidP="00AB7455">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 que efetua a exclusão de uma medalha cadastrada</w:t>
            </w:r>
          </w:p>
        </w:tc>
        <w:tc>
          <w:tcPr>
            <w:tcW w:w="2214" w:type="dxa"/>
            <w:vAlign w:val="center"/>
          </w:tcPr>
          <w:p w14:paraId="736E2EE2" w14:textId="083657F7" w:rsidR="00AB7455" w:rsidRPr="00F932AE" w:rsidRDefault="00AB7455" w:rsidP="00AB7455">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w:t>
            </w:r>
          </w:p>
        </w:tc>
      </w:tr>
      <w:tr w:rsidR="00AB7455" w:rsidRPr="00565CD0" w14:paraId="4D543BFA" w14:textId="77777777" w:rsidTr="00217A6D">
        <w:trPr>
          <w:cantSplit/>
          <w:jc w:val="center"/>
        </w:trPr>
        <w:tc>
          <w:tcPr>
            <w:tcW w:w="2193" w:type="dxa"/>
            <w:vAlign w:val="center"/>
          </w:tcPr>
          <w:p w14:paraId="37FEEEF3" w14:textId="73C2B650" w:rsidR="00AB7455" w:rsidRPr="00F932AE" w:rsidRDefault="00AB7455" w:rsidP="00AB7455">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 Editar Medalha</w:t>
            </w:r>
          </w:p>
        </w:tc>
        <w:tc>
          <w:tcPr>
            <w:tcW w:w="3720" w:type="dxa"/>
            <w:vAlign w:val="center"/>
          </w:tcPr>
          <w:p w14:paraId="4A21BE89" w14:textId="12F87F7E" w:rsidR="00AB7455" w:rsidRPr="00F932AE" w:rsidRDefault="00AB7455" w:rsidP="00AB7455">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 que encaminha para uma nova Janela onde o Administrador poderá efetuar a edição nos campos de uma medalha em questão</w:t>
            </w:r>
          </w:p>
        </w:tc>
        <w:tc>
          <w:tcPr>
            <w:tcW w:w="2214" w:type="dxa"/>
            <w:vAlign w:val="center"/>
          </w:tcPr>
          <w:p w14:paraId="0B977AF2" w14:textId="43EAC5A2" w:rsidR="00AB7455" w:rsidRPr="00F932AE" w:rsidRDefault="00AB7455" w:rsidP="00AB7455">
            <w:pPr>
              <w:pStyle w:val="NormalPeq"/>
              <w:jc w:val="left"/>
              <w:rPr>
                <w:rFonts w:ascii="Times New Roman" w:hAnsi="Times New Roman"/>
                <w:color w:val="000000" w:themeColor="text1"/>
                <w:sz w:val="20"/>
                <w:szCs w:val="20"/>
              </w:rPr>
            </w:pPr>
            <w:r w:rsidRPr="00F932AE">
              <w:rPr>
                <w:rFonts w:ascii="Times New Roman" w:hAnsi="Times New Roman"/>
                <w:color w:val="000000" w:themeColor="text1"/>
                <w:sz w:val="20"/>
                <w:szCs w:val="20"/>
              </w:rPr>
              <w:t>Botão</w:t>
            </w:r>
          </w:p>
        </w:tc>
      </w:tr>
    </w:tbl>
    <w:p w14:paraId="1E03EFA3" w14:textId="180CFDCF" w:rsidR="00AB7455" w:rsidRDefault="00AB7455" w:rsidP="00F932AE">
      <w:pPr>
        <w:rPr>
          <w:color w:val="000000" w:themeColor="text1"/>
        </w:rPr>
      </w:pPr>
    </w:p>
    <w:p w14:paraId="4571AD83" w14:textId="351A6716" w:rsidR="00AB7455" w:rsidRDefault="00AB7455" w:rsidP="00F932AE">
      <w:pPr>
        <w:rPr>
          <w:color w:val="000000" w:themeColor="text1"/>
        </w:rPr>
      </w:pPr>
    </w:p>
    <w:p w14:paraId="50F1916E" w14:textId="5E650C04" w:rsidR="00AB7455" w:rsidRDefault="00AB7455" w:rsidP="00F932AE">
      <w:pPr>
        <w:rPr>
          <w:color w:val="000000" w:themeColor="text1"/>
        </w:rPr>
      </w:pPr>
    </w:p>
    <w:p w14:paraId="658AD43C" w14:textId="19FCF963" w:rsidR="00AB7455" w:rsidRDefault="00AB7455" w:rsidP="00F932AE">
      <w:pPr>
        <w:rPr>
          <w:color w:val="000000" w:themeColor="text1"/>
        </w:rPr>
      </w:pPr>
    </w:p>
    <w:p w14:paraId="18F7FA8C" w14:textId="7C538D72" w:rsidR="00AB7455" w:rsidRDefault="00AB7455" w:rsidP="00F932AE">
      <w:pPr>
        <w:rPr>
          <w:color w:val="000000" w:themeColor="text1"/>
        </w:rPr>
      </w:pPr>
    </w:p>
    <w:p w14:paraId="2C663E49" w14:textId="69703156" w:rsidR="00AB7455" w:rsidRDefault="00AB7455" w:rsidP="00F932AE">
      <w:pPr>
        <w:rPr>
          <w:color w:val="000000" w:themeColor="text1"/>
        </w:rPr>
      </w:pPr>
    </w:p>
    <w:p w14:paraId="1021A0A3" w14:textId="751C525F" w:rsidR="00AB7455" w:rsidRDefault="00AB7455" w:rsidP="00F932AE">
      <w:pPr>
        <w:rPr>
          <w:color w:val="000000" w:themeColor="text1"/>
        </w:rPr>
      </w:pPr>
    </w:p>
    <w:p w14:paraId="5A90F973" w14:textId="06BEA332" w:rsidR="00AB7455" w:rsidRDefault="00AB7455" w:rsidP="00F932AE">
      <w:pPr>
        <w:rPr>
          <w:color w:val="000000" w:themeColor="text1"/>
        </w:rPr>
      </w:pPr>
    </w:p>
    <w:p w14:paraId="5A8776A6" w14:textId="19DFB512" w:rsidR="00AB7455" w:rsidRDefault="00AB7455" w:rsidP="00F932AE">
      <w:pPr>
        <w:rPr>
          <w:color w:val="000000" w:themeColor="text1"/>
        </w:rPr>
      </w:pPr>
    </w:p>
    <w:p w14:paraId="36322332" w14:textId="3C7CFCB9" w:rsidR="00AB7455" w:rsidRDefault="00AB7455" w:rsidP="00F932AE">
      <w:pPr>
        <w:rPr>
          <w:color w:val="000000" w:themeColor="text1"/>
        </w:rPr>
      </w:pPr>
    </w:p>
    <w:p w14:paraId="21F80A98" w14:textId="43BB2456" w:rsidR="00AB7455" w:rsidRDefault="00AB7455" w:rsidP="00F932AE">
      <w:pPr>
        <w:rPr>
          <w:color w:val="000000" w:themeColor="text1"/>
        </w:rPr>
      </w:pPr>
    </w:p>
    <w:p w14:paraId="7D6DDD24" w14:textId="7AC9AF7A" w:rsidR="00AB7455" w:rsidRDefault="00AB7455" w:rsidP="00F932AE">
      <w:pPr>
        <w:rPr>
          <w:color w:val="000000" w:themeColor="text1"/>
        </w:rPr>
      </w:pPr>
    </w:p>
    <w:p w14:paraId="265DCFD6" w14:textId="77FB0999" w:rsidR="00AB7455" w:rsidRDefault="00AB7455" w:rsidP="00F932AE">
      <w:pPr>
        <w:rPr>
          <w:color w:val="000000" w:themeColor="text1"/>
        </w:rPr>
      </w:pPr>
    </w:p>
    <w:p w14:paraId="74AC3002" w14:textId="77777777" w:rsidR="00AB7455" w:rsidRPr="00F932AE" w:rsidRDefault="00AB7455" w:rsidP="00F932AE">
      <w:pPr>
        <w:rPr>
          <w:color w:val="000000" w:themeColor="text1"/>
        </w:rPr>
      </w:pPr>
    </w:p>
    <w:p w14:paraId="100DFE6D" w14:textId="0875731B" w:rsidR="00F932AE" w:rsidRPr="00AB7455" w:rsidRDefault="00DC43C8" w:rsidP="00F932AE">
      <w:pPr>
        <w:pStyle w:val="NormalWeb"/>
        <w:spacing w:before="240" w:beforeAutospacing="0" w:after="240" w:afterAutospacing="0"/>
        <w:jc w:val="both"/>
        <w:rPr>
          <w:rFonts w:ascii="Arial" w:hAnsi="Arial" w:cs="Arial"/>
          <w:color w:val="000000" w:themeColor="text1"/>
          <w:sz w:val="20"/>
          <w:szCs w:val="20"/>
        </w:rPr>
      </w:pPr>
      <w:r>
        <w:rPr>
          <w:rFonts w:ascii="Arial" w:hAnsi="Arial" w:cs="Arial"/>
          <w:b/>
          <w:bCs/>
          <w:color w:val="000000" w:themeColor="text1"/>
          <w:sz w:val="20"/>
          <w:szCs w:val="20"/>
        </w:rPr>
        <w:t>4</w:t>
      </w:r>
      <w:r w:rsidR="00F932AE" w:rsidRPr="00AB7455">
        <w:rPr>
          <w:rFonts w:ascii="Arial" w:hAnsi="Arial" w:cs="Arial"/>
          <w:b/>
          <w:bCs/>
          <w:color w:val="000000" w:themeColor="text1"/>
          <w:sz w:val="20"/>
          <w:szCs w:val="20"/>
        </w:rPr>
        <w:t>.1.10</w:t>
      </w:r>
      <w:r w:rsidR="00F932AE" w:rsidRPr="00AB7455">
        <w:rPr>
          <w:rFonts w:ascii="Arial" w:hAnsi="Arial" w:cs="Arial"/>
          <w:color w:val="000000" w:themeColor="text1"/>
          <w:sz w:val="20"/>
          <w:szCs w:val="20"/>
        </w:rPr>
        <w:t xml:space="preserve">   </w:t>
      </w:r>
      <w:proofErr w:type="spellStart"/>
      <w:r w:rsidR="00F932AE" w:rsidRPr="00AB7455">
        <w:rPr>
          <w:rFonts w:ascii="Arial" w:hAnsi="Arial" w:cs="Arial"/>
          <w:b/>
          <w:bCs/>
          <w:color w:val="000000" w:themeColor="text1"/>
          <w:sz w:val="20"/>
          <w:szCs w:val="20"/>
        </w:rPr>
        <w:t>Janela</w:t>
      </w:r>
      <w:proofErr w:type="spellEnd"/>
      <w:r w:rsidR="00F932AE" w:rsidRPr="00AB7455">
        <w:rPr>
          <w:rFonts w:ascii="Arial" w:hAnsi="Arial" w:cs="Arial"/>
          <w:b/>
          <w:bCs/>
          <w:color w:val="000000" w:themeColor="text1"/>
          <w:sz w:val="20"/>
          <w:szCs w:val="20"/>
        </w:rPr>
        <w:t xml:space="preserve"> de </w:t>
      </w:r>
      <w:proofErr w:type="spellStart"/>
      <w:r w:rsidR="00F932AE" w:rsidRPr="00AB7455">
        <w:rPr>
          <w:rFonts w:ascii="Arial" w:hAnsi="Arial" w:cs="Arial"/>
          <w:b/>
          <w:bCs/>
          <w:color w:val="000000" w:themeColor="text1"/>
          <w:sz w:val="20"/>
          <w:szCs w:val="20"/>
        </w:rPr>
        <w:t>cadastro</w:t>
      </w:r>
      <w:proofErr w:type="spellEnd"/>
      <w:r w:rsidR="00F932AE" w:rsidRPr="00AB7455">
        <w:rPr>
          <w:rFonts w:ascii="Arial" w:hAnsi="Arial" w:cs="Arial"/>
          <w:b/>
          <w:bCs/>
          <w:color w:val="000000" w:themeColor="text1"/>
          <w:sz w:val="20"/>
          <w:szCs w:val="20"/>
        </w:rPr>
        <w:t xml:space="preserve"> de </w:t>
      </w:r>
      <w:proofErr w:type="spellStart"/>
      <w:r w:rsidR="00F932AE" w:rsidRPr="00AB7455">
        <w:rPr>
          <w:rFonts w:ascii="Arial" w:hAnsi="Arial" w:cs="Arial"/>
          <w:b/>
          <w:bCs/>
          <w:color w:val="000000" w:themeColor="text1"/>
          <w:sz w:val="20"/>
          <w:szCs w:val="20"/>
        </w:rPr>
        <w:t>Medalha</w:t>
      </w:r>
      <w:proofErr w:type="spellEnd"/>
    </w:p>
    <w:p w14:paraId="03E64BA1" w14:textId="3F135EDD" w:rsidR="00F932AE" w:rsidRPr="00F932AE" w:rsidRDefault="00F932AE" w:rsidP="00AB7455">
      <w:pPr>
        <w:pStyle w:val="NormalWeb"/>
        <w:spacing w:before="240" w:beforeAutospacing="0" w:after="240" w:afterAutospacing="0"/>
        <w:jc w:val="center"/>
        <w:rPr>
          <w:color w:val="000000" w:themeColor="text1"/>
          <w:sz w:val="20"/>
          <w:szCs w:val="20"/>
        </w:rPr>
      </w:pPr>
      <w:r w:rsidRPr="00F932AE">
        <w:rPr>
          <w:b/>
          <w:bCs/>
          <w:noProof/>
          <w:color w:val="000000" w:themeColor="text1"/>
          <w:sz w:val="20"/>
          <w:szCs w:val="20"/>
          <w:bdr w:val="none" w:sz="0" w:space="0" w:color="auto" w:frame="1"/>
        </w:rPr>
        <w:drawing>
          <wp:inline distT="0" distB="0" distL="0" distR="0" wp14:anchorId="69C1D2D8" wp14:editId="679886D8">
            <wp:extent cx="4077564" cy="2485824"/>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6831" cy="2497570"/>
                    </a:xfrm>
                    <a:prstGeom prst="rect">
                      <a:avLst/>
                    </a:prstGeom>
                    <a:noFill/>
                    <a:ln>
                      <a:noFill/>
                    </a:ln>
                  </pic:spPr>
                </pic:pic>
              </a:graphicData>
            </a:graphic>
          </wp:inline>
        </w:drawing>
      </w:r>
    </w:p>
    <w:p w14:paraId="34F02386" w14:textId="11AE66D4" w:rsidR="00F932AE" w:rsidRPr="00B35CD1" w:rsidRDefault="00DC43C8" w:rsidP="00AB7455">
      <w:pPr>
        <w:pStyle w:val="Ttulo4"/>
        <w:numPr>
          <w:ilvl w:val="0"/>
          <w:numId w:val="0"/>
        </w:numPr>
        <w:spacing w:before="240" w:after="40"/>
        <w:rPr>
          <w:color w:val="000000" w:themeColor="text1"/>
          <w:lang w:val="pt-BR"/>
          <w:rPrChange w:id="434" w:author="HALLIDAY" w:date="2021-08-13T20:09:00Z">
            <w:rPr>
              <w:color w:val="000000" w:themeColor="text1"/>
            </w:rPr>
          </w:rPrChange>
        </w:rPr>
      </w:pPr>
      <w:r w:rsidRPr="00B35CD1">
        <w:rPr>
          <w:color w:val="000000" w:themeColor="text1"/>
          <w:lang w:val="pt-BR"/>
          <w:rPrChange w:id="435" w:author="HALLIDAY" w:date="2021-08-13T20:09:00Z">
            <w:rPr>
              <w:color w:val="000000" w:themeColor="text1"/>
            </w:rPr>
          </w:rPrChange>
        </w:rPr>
        <w:t>4</w:t>
      </w:r>
      <w:r w:rsidR="00F932AE" w:rsidRPr="00B35CD1">
        <w:rPr>
          <w:color w:val="000000" w:themeColor="text1"/>
          <w:lang w:val="pt-BR"/>
          <w:rPrChange w:id="436" w:author="HALLIDAY" w:date="2021-08-13T20:09:00Z">
            <w:rPr>
              <w:color w:val="000000" w:themeColor="text1"/>
            </w:rPr>
          </w:rPrChange>
        </w:rPr>
        <w:t>.1.10.1</w:t>
      </w:r>
      <w:r w:rsidR="00F932AE" w:rsidRPr="00B35CD1">
        <w:rPr>
          <w:b/>
          <w:bCs/>
          <w:color w:val="000000" w:themeColor="text1"/>
          <w:lang w:val="pt-BR"/>
          <w:rPrChange w:id="437" w:author="HALLIDAY" w:date="2021-08-13T20:09:00Z">
            <w:rPr>
              <w:b/>
              <w:bCs/>
              <w:color w:val="000000" w:themeColor="text1"/>
            </w:rPr>
          </w:rPrChange>
        </w:rPr>
        <w:t xml:space="preserve">   </w:t>
      </w:r>
      <w:r w:rsidR="00F932AE" w:rsidRPr="00B35CD1">
        <w:rPr>
          <w:color w:val="000000" w:themeColor="text1"/>
          <w:lang w:val="pt-BR"/>
          <w:rPrChange w:id="438" w:author="HALLIDAY" w:date="2021-08-13T20:09:00Z">
            <w:rPr>
              <w:color w:val="000000" w:themeColor="text1"/>
            </w:rPr>
          </w:rPrChange>
        </w:rPr>
        <w:t>Layout</w:t>
      </w:r>
    </w:p>
    <w:p w14:paraId="7B8FA2D1"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439" w:author="HALLIDAY" w:date="2021-08-13T20:09:00Z">
            <w:rPr>
              <w:color w:val="000000" w:themeColor="text1"/>
              <w:sz w:val="20"/>
              <w:szCs w:val="20"/>
            </w:rPr>
          </w:rPrChange>
        </w:rPr>
      </w:pPr>
      <w:r w:rsidRPr="00B35CD1">
        <w:rPr>
          <w:color w:val="000000" w:themeColor="text1"/>
          <w:sz w:val="20"/>
          <w:szCs w:val="20"/>
          <w:lang w:val="pt-BR"/>
          <w:rPrChange w:id="440" w:author="HALLIDAY" w:date="2021-08-13T20:09:00Z">
            <w:rPr>
              <w:color w:val="000000" w:themeColor="text1"/>
              <w:sz w:val="20"/>
              <w:szCs w:val="20"/>
            </w:rPr>
          </w:rPrChange>
        </w:rPr>
        <w:t>A Janela de Cadastro conterá um formulário que permitirá o cadastro de novas Medalhas no sistema.</w:t>
      </w:r>
    </w:p>
    <w:p w14:paraId="506635A5" w14:textId="77777777" w:rsidR="00F932AE" w:rsidRPr="00B35CD1" w:rsidRDefault="00F932AE" w:rsidP="00F932AE">
      <w:pPr>
        <w:rPr>
          <w:color w:val="000000" w:themeColor="text1"/>
          <w:lang w:val="pt-BR"/>
          <w:rPrChange w:id="441" w:author="HALLIDAY" w:date="2021-08-13T20:09:00Z">
            <w:rPr>
              <w:color w:val="000000" w:themeColor="text1"/>
            </w:rPr>
          </w:rPrChange>
        </w:rPr>
      </w:pPr>
    </w:p>
    <w:p w14:paraId="7C24CF62" w14:textId="501A0F8B" w:rsidR="00F932AE" w:rsidRPr="00B35CD1" w:rsidRDefault="00DC43C8" w:rsidP="00F932AE">
      <w:pPr>
        <w:pStyle w:val="NormalWeb"/>
        <w:spacing w:before="240" w:beforeAutospacing="0" w:after="240" w:afterAutospacing="0"/>
        <w:jc w:val="both"/>
        <w:rPr>
          <w:color w:val="000000" w:themeColor="text1"/>
          <w:sz w:val="20"/>
          <w:szCs w:val="20"/>
          <w:lang w:val="pt-BR"/>
          <w:rPrChange w:id="442" w:author="HALLIDAY" w:date="2021-08-13T20:09:00Z">
            <w:rPr>
              <w:color w:val="000000" w:themeColor="text1"/>
              <w:sz w:val="20"/>
              <w:szCs w:val="20"/>
            </w:rPr>
          </w:rPrChange>
        </w:rPr>
      </w:pPr>
      <w:r w:rsidRPr="00B35CD1">
        <w:rPr>
          <w:b/>
          <w:bCs/>
          <w:color w:val="000000" w:themeColor="text1"/>
          <w:sz w:val="20"/>
          <w:szCs w:val="20"/>
          <w:lang w:val="pt-BR"/>
          <w:rPrChange w:id="443" w:author="HALLIDAY" w:date="2021-08-13T20:09:00Z">
            <w:rPr>
              <w:b/>
              <w:bCs/>
              <w:color w:val="000000" w:themeColor="text1"/>
              <w:sz w:val="20"/>
              <w:szCs w:val="20"/>
            </w:rPr>
          </w:rPrChange>
        </w:rPr>
        <w:t>4</w:t>
      </w:r>
      <w:r w:rsidR="00F932AE" w:rsidRPr="00B35CD1">
        <w:rPr>
          <w:b/>
          <w:bCs/>
          <w:color w:val="000000" w:themeColor="text1"/>
          <w:sz w:val="20"/>
          <w:szCs w:val="20"/>
          <w:lang w:val="pt-BR"/>
          <w:rPrChange w:id="444" w:author="HALLIDAY" w:date="2021-08-13T20:09:00Z">
            <w:rPr>
              <w:b/>
              <w:bCs/>
              <w:color w:val="000000" w:themeColor="text1"/>
              <w:sz w:val="20"/>
              <w:szCs w:val="20"/>
            </w:rPr>
          </w:rPrChange>
        </w:rPr>
        <w:t>.1.10.2</w:t>
      </w:r>
      <w:r w:rsidR="00F932AE" w:rsidRPr="00B35CD1">
        <w:rPr>
          <w:color w:val="000000" w:themeColor="text1"/>
          <w:sz w:val="20"/>
          <w:szCs w:val="20"/>
          <w:lang w:val="pt-BR"/>
          <w:rPrChange w:id="445" w:author="HALLIDAY" w:date="2021-08-13T20:09:00Z">
            <w:rPr>
              <w:color w:val="000000" w:themeColor="text1"/>
              <w:sz w:val="20"/>
              <w:szCs w:val="20"/>
            </w:rPr>
          </w:rPrChange>
        </w:rPr>
        <w:t xml:space="preserve">   </w:t>
      </w:r>
      <w:r w:rsidR="00F932AE" w:rsidRPr="00B35CD1">
        <w:rPr>
          <w:b/>
          <w:bCs/>
          <w:color w:val="000000" w:themeColor="text1"/>
          <w:sz w:val="20"/>
          <w:szCs w:val="20"/>
          <w:lang w:val="pt-BR"/>
          <w:rPrChange w:id="446" w:author="HALLIDAY" w:date="2021-08-13T20:09:00Z">
            <w:rPr>
              <w:b/>
              <w:bCs/>
              <w:color w:val="000000" w:themeColor="text1"/>
              <w:sz w:val="20"/>
              <w:szCs w:val="20"/>
            </w:rPr>
          </w:rPrChange>
        </w:rPr>
        <w:t>Relacionamento com outras interfaces</w:t>
      </w:r>
    </w:p>
    <w:p w14:paraId="2B34D7A4"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447" w:author="HALLIDAY" w:date="2021-08-13T20:09:00Z">
            <w:rPr>
              <w:color w:val="000000" w:themeColor="text1"/>
              <w:sz w:val="20"/>
              <w:szCs w:val="20"/>
            </w:rPr>
          </w:rPrChange>
        </w:rPr>
      </w:pPr>
      <w:r w:rsidRPr="00B35CD1">
        <w:rPr>
          <w:color w:val="000000" w:themeColor="text1"/>
          <w:sz w:val="20"/>
          <w:szCs w:val="20"/>
          <w:lang w:val="pt-BR"/>
          <w:rPrChange w:id="448" w:author="HALLIDAY" w:date="2021-08-13T20:09:00Z">
            <w:rPr>
              <w:color w:val="000000" w:themeColor="text1"/>
              <w:sz w:val="20"/>
              <w:szCs w:val="20"/>
            </w:rPr>
          </w:rPrChange>
        </w:rPr>
        <w:t>Após o cadastro o usuário será redirecionado para o Painel administrativo novamente</w:t>
      </w:r>
    </w:p>
    <w:p w14:paraId="25417DEE" w14:textId="77777777" w:rsidR="00F932AE" w:rsidRPr="00B35CD1" w:rsidRDefault="00F932AE" w:rsidP="00F932AE">
      <w:pPr>
        <w:rPr>
          <w:color w:val="000000" w:themeColor="text1"/>
          <w:lang w:val="pt-BR"/>
          <w:rPrChange w:id="449" w:author="HALLIDAY" w:date="2021-08-13T20:09:00Z">
            <w:rPr>
              <w:color w:val="000000" w:themeColor="text1"/>
            </w:rPr>
          </w:rPrChange>
        </w:rPr>
      </w:pPr>
    </w:p>
    <w:p w14:paraId="5C88D4A6" w14:textId="46F525F6" w:rsidR="00F932AE" w:rsidRPr="00B35CD1" w:rsidRDefault="00DC43C8" w:rsidP="00AB7455">
      <w:pPr>
        <w:pStyle w:val="Ttulo4"/>
        <w:numPr>
          <w:ilvl w:val="0"/>
          <w:numId w:val="0"/>
        </w:numPr>
        <w:spacing w:before="240" w:after="40"/>
        <w:rPr>
          <w:color w:val="000000" w:themeColor="text1"/>
          <w:lang w:val="pt-BR"/>
          <w:rPrChange w:id="450" w:author="HALLIDAY" w:date="2021-08-13T20:09:00Z">
            <w:rPr>
              <w:color w:val="000000" w:themeColor="text1"/>
            </w:rPr>
          </w:rPrChange>
        </w:rPr>
      </w:pPr>
      <w:r w:rsidRPr="00B35CD1">
        <w:rPr>
          <w:color w:val="000000" w:themeColor="text1"/>
          <w:lang w:val="pt-BR"/>
          <w:rPrChange w:id="451" w:author="HALLIDAY" w:date="2021-08-13T20:09:00Z">
            <w:rPr>
              <w:color w:val="000000" w:themeColor="text1"/>
            </w:rPr>
          </w:rPrChange>
        </w:rPr>
        <w:t>4</w:t>
      </w:r>
      <w:r w:rsidR="00F932AE" w:rsidRPr="00B35CD1">
        <w:rPr>
          <w:color w:val="000000" w:themeColor="text1"/>
          <w:lang w:val="pt-BR"/>
          <w:rPrChange w:id="452" w:author="HALLIDAY" w:date="2021-08-13T20:09:00Z">
            <w:rPr>
              <w:color w:val="000000" w:themeColor="text1"/>
            </w:rPr>
          </w:rPrChange>
        </w:rPr>
        <w:t>.1.10.3</w:t>
      </w:r>
      <w:r w:rsidR="00F932AE" w:rsidRPr="00B35CD1">
        <w:rPr>
          <w:b/>
          <w:bCs/>
          <w:color w:val="000000" w:themeColor="text1"/>
          <w:lang w:val="pt-BR"/>
          <w:rPrChange w:id="453" w:author="HALLIDAY" w:date="2021-08-13T20:09:00Z">
            <w:rPr>
              <w:b/>
              <w:bCs/>
              <w:color w:val="000000" w:themeColor="text1"/>
            </w:rPr>
          </w:rPrChange>
        </w:rPr>
        <w:t xml:space="preserve">   </w:t>
      </w:r>
      <w:r w:rsidR="00F932AE" w:rsidRPr="00B35CD1">
        <w:rPr>
          <w:color w:val="000000" w:themeColor="text1"/>
          <w:lang w:val="pt-BR"/>
          <w:rPrChange w:id="454" w:author="HALLIDAY" w:date="2021-08-13T20:09:00Z">
            <w:rPr>
              <w:color w:val="000000" w:themeColor="text1"/>
            </w:rPr>
          </w:rPrChange>
        </w:rPr>
        <w:t>Campos</w:t>
      </w:r>
    </w:p>
    <w:p w14:paraId="0852BF32"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455" w:author="HALLIDAY" w:date="2021-08-13T20:09:00Z">
            <w:rPr>
              <w:color w:val="000000" w:themeColor="text1"/>
              <w:sz w:val="20"/>
              <w:szCs w:val="20"/>
            </w:rPr>
          </w:rPrChange>
        </w:rPr>
      </w:pPr>
      <w:r w:rsidRPr="00B35CD1">
        <w:rPr>
          <w:color w:val="000000" w:themeColor="text1"/>
          <w:sz w:val="20"/>
          <w:szCs w:val="20"/>
          <w:lang w:val="pt-BR"/>
          <w:rPrChange w:id="456" w:author="HALLIDAY" w:date="2021-08-13T20:09:00Z">
            <w:rPr>
              <w:color w:val="000000" w:themeColor="text1"/>
              <w:sz w:val="20"/>
              <w:szCs w:val="20"/>
            </w:rPr>
          </w:rPrChange>
        </w:rPr>
        <w:t>Serão apresentados os seguintes campos:</w:t>
      </w:r>
    </w:p>
    <w:p w14:paraId="13A1F366" w14:textId="3677B145" w:rsidR="00F932AE" w:rsidRPr="00F932AE" w:rsidRDefault="00F932AE" w:rsidP="00877819">
      <w:pPr>
        <w:pStyle w:val="NormalWeb"/>
        <w:spacing w:before="240" w:beforeAutospacing="0" w:after="240" w:afterAutospacing="0"/>
        <w:ind w:left="700"/>
        <w:rPr>
          <w:color w:val="000000" w:themeColor="text1"/>
          <w:sz w:val="20"/>
          <w:szCs w:val="20"/>
        </w:rPr>
      </w:pPr>
      <w:proofErr w:type="spellStart"/>
      <w:r w:rsidRPr="00F932AE">
        <w:rPr>
          <w:color w:val="000000" w:themeColor="text1"/>
          <w:sz w:val="20"/>
          <w:szCs w:val="20"/>
        </w:rPr>
        <w:t>Formulário</w:t>
      </w:r>
      <w:proofErr w:type="spellEnd"/>
      <w:r w:rsidRPr="00F932AE">
        <w:rPr>
          <w:color w:val="000000" w:themeColor="text1"/>
          <w:sz w:val="20"/>
          <w:szCs w:val="20"/>
        </w:rPr>
        <w:t xml:space="preserve"> de </w:t>
      </w:r>
      <w:proofErr w:type="spellStart"/>
      <w:r w:rsidRPr="00F932AE">
        <w:rPr>
          <w:color w:val="000000" w:themeColor="text1"/>
          <w:sz w:val="20"/>
          <w:szCs w:val="20"/>
        </w:rPr>
        <w:t>Cadastro</w:t>
      </w:r>
      <w:proofErr w:type="spellEnd"/>
    </w:p>
    <w:p w14:paraId="47033D29" w14:textId="1F903353" w:rsidR="00F932AE" w:rsidRPr="00F932AE" w:rsidRDefault="00F932AE" w:rsidP="00AB7455">
      <w:pPr>
        <w:pStyle w:val="NormalWeb"/>
        <w:numPr>
          <w:ilvl w:val="0"/>
          <w:numId w:val="32"/>
        </w:numPr>
        <w:spacing w:before="240" w:beforeAutospacing="0" w:after="240" w:afterAutospacing="0"/>
        <w:rPr>
          <w:color w:val="000000" w:themeColor="text1"/>
          <w:sz w:val="20"/>
          <w:szCs w:val="20"/>
        </w:rPr>
      </w:pPr>
      <w:r w:rsidRPr="00F932AE">
        <w:rPr>
          <w:color w:val="000000" w:themeColor="text1"/>
          <w:sz w:val="20"/>
          <w:szCs w:val="20"/>
        </w:rPr>
        <w:t>Nome </w:t>
      </w:r>
    </w:p>
    <w:p w14:paraId="624E3512" w14:textId="5D4DE3BB" w:rsidR="00F932AE" w:rsidRPr="00F932AE" w:rsidRDefault="00F932AE" w:rsidP="00AB7455">
      <w:pPr>
        <w:pStyle w:val="NormalWeb"/>
        <w:numPr>
          <w:ilvl w:val="0"/>
          <w:numId w:val="32"/>
        </w:numPr>
        <w:spacing w:before="240" w:beforeAutospacing="0" w:after="240" w:afterAutospacing="0"/>
        <w:rPr>
          <w:color w:val="000000" w:themeColor="text1"/>
          <w:sz w:val="20"/>
          <w:szCs w:val="20"/>
        </w:rPr>
      </w:pPr>
      <w:r w:rsidRPr="00F932AE">
        <w:rPr>
          <w:color w:val="000000" w:themeColor="text1"/>
          <w:sz w:val="20"/>
          <w:szCs w:val="20"/>
        </w:rPr>
        <w:t>Valor</w:t>
      </w:r>
    </w:p>
    <w:p w14:paraId="6D56D1F2" w14:textId="290582DA" w:rsidR="00F932AE" w:rsidRPr="00033E37" w:rsidRDefault="00DC43C8" w:rsidP="00033E37">
      <w:pPr>
        <w:pStyle w:val="Ttulo4"/>
        <w:numPr>
          <w:ilvl w:val="0"/>
          <w:numId w:val="0"/>
        </w:numPr>
        <w:spacing w:before="240" w:after="40"/>
        <w:rPr>
          <w:color w:val="000000" w:themeColor="text1"/>
        </w:rPr>
      </w:pPr>
      <w:r>
        <w:rPr>
          <w:color w:val="000000" w:themeColor="text1"/>
        </w:rPr>
        <w:t>4</w:t>
      </w:r>
      <w:r w:rsidR="00F932AE" w:rsidRPr="00033E37">
        <w:rPr>
          <w:color w:val="000000" w:themeColor="text1"/>
        </w:rPr>
        <w:t>.1.10.4</w:t>
      </w:r>
      <w:r w:rsidR="00F932AE" w:rsidRPr="00033E37">
        <w:rPr>
          <w:b/>
          <w:bCs/>
          <w:color w:val="000000" w:themeColor="text1"/>
        </w:rPr>
        <w:t xml:space="preserve">   </w:t>
      </w:r>
      <w:proofErr w:type="spellStart"/>
      <w:r w:rsidR="00F932AE" w:rsidRPr="00033E37">
        <w:rPr>
          <w:color w:val="000000" w:themeColor="text1"/>
        </w:rPr>
        <w:t>Comandos</w:t>
      </w:r>
      <w:proofErr w:type="spellEnd"/>
    </w:p>
    <w:p w14:paraId="36C12C06" w14:textId="778653F5"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457" w:author="HALLIDAY" w:date="2021-08-13T20:09:00Z">
            <w:rPr>
              <w:color w:val="000000" w:themeColor="text1"/>
              <w:sz w:val="20"/>
              <w:szCs w:val="20"/>
            </w:rPr>
          </w:rPrChange>
        </w:rPr>
      </w:pPr>
      <w:r w:rsidRPr="00B35CD1">
        <w:rPr>
          <w:color w:val="000000" w:themeColor="text1"/>
          <w:sz w:val="20"/>
          <w:szCs w:val="20"/>
          <w:lang w:val="pt-BR"/>
          <w:rPrChange w:id="458" w:author="HALLIDAY" w:date="2021-08-13T20:09:00Z">
            <w:rPr>
              <w:color w:val="000000" w:themeColor="text1"/>
              <w:sz w:val="20"/>
              <w:szCs w:val="20"/>
            </w:rPr>
          </w:rPrChange>
        </w:rPr>
        <w:t>A Tabela apresenta os comandos relacionados com a interface principal do software.</w:t>
      </w:r>
    </w:p>
    <w:p w14:paraId="2BC2A671" w14:textId="774FCE65" w:rsidR="00F932AE" w:rsidRPr="00B35CD1" w:rsidRDefault="00F932AE" w:rsidP="00F932AE">
      <w:pPr>
        <w:pStyle w:val="NormalWeb"/>
        <w:spacing w:before="240" w:beforeAutospacing="0" w:after="240" w:afterAutospacing="0"/>
        <w:rPr>
          <w:color w:val="000000" w:themeColor="text1"/>
          <w:sz w:val="20"/>
          <w:szCs w:val="20"/>
          <w:lang w:val="pt-BR"/>
          <w:rPrChange w:id="459" w:author="HALLIDAY" w:date="2021-08-13T20:09:00Z">
            <w:rPr>
              <w:color w:val="000000" w:themeColor="text1"/>
              <w:sz w:val="20"/>
              <w:szCs w:val="20"/>
            </w:rPr>
          </w:rPrChange>
        </w:rPr>
      </w:pPr>
      <w:r w:rsidRPr="00B35CD1">
        <w:rPr>
          <w:color w:val="000000" w:themeColor="text1"/>
          <w:sz w:val="20"/>
          <w:szCs w:val="20"/>
          <w:lang w:val="pt-BR"/>
          <w:rPrChange w:id="460" w:author="HALLIDAY" w:date="2021-08-13T20:09:00Z">
            <w:rPr>
              <w:color w:val="000000" w:themeColor="text1"/>
              <w:sz w:val="20"/>
              <w:szCs w:val="20"/>
            </w:rPr>
          </w:rPrChange>
        </w:rPr>
        <w:t> </w:t>
      </w:r>
    </w:p>
    <w:p w14:paraId="4BADE437" w14:textId="6918DEA1" w:rsidR="00033E37" w:rsidRPr="00B35CD1" w:rsidRDefault="00033E37" w:rsidP="00F932AE">
      <w:pPr>
        <w:pStyle w:val="NormalWeb"/>
        <w:spacing w:before="240" w:beforeAutospacing="0" w:after="240" w:afterAutospacing="0"/>
        <w:rPr>
          <w:color w:val="000000" w:themeColor="text1"/>
          <w:sz w:val="20"/>
          <w:szCs w:val="20"/>
          <w:lang w:val="pt-BR"/>
          <w:rPrChange w:id="461" w:author="HALLIDAY" w:date="2021-08-13T20:09:00Z">
            <w:rPr>
              <w:color w:val="000000" w:themeColor="text1"/>
              <w:sz w:val="20"/>
              <w:szCs w:val="20"/>
            </w:rPr>
          </w:rPrChange>
        </w:rPr>
      </w:pPr>
    </w:p>
    <w:p w14:paraId="7A21BFB8" w14:textId="7BC4F1FF" w:rsidR="00033E37" w:rsidRPr="00B35CD1" w:rsidRDefault="00033E37" w:rsidP="00F932AE">
      <w:pPr>
        <w:pStyle w:val="NormalWeb"/>
        <w:spacing w:before="240" w:beforeAutospacing="0" w:after="240" w:afterAutospacing="0"/>
        <w:rPr>
          <w:color w:val="000000" w:themeColor="text1"/>
          <w:sz w:val="20"/>
          <w:szCs w:val="20"/>
          <w:lang w:val="pt-BR"/>
          <w:rPrChange w:id="462" w:author="HALLIDAY" w:date="2021-08-13T20:09:00Z">
            <w:rPr>
              <w:color w:val="000000" w:themeColor="text1"/>
              <w:sz w:val="20"/>
              <w:szCs w:val="20"/>
            </w:rPr>
          </w:rPrChange>
        </w:rPr>
      </w:pPr>
    </w:p>
    <w:p w14:paraId="4D84C317" w14:textId="77777777" w:rsidR="00033E37" w:rsidRPr="00B35CD1" w:rsidRDefault="00033E37" w:rsidP="00F932AE">
      <w:pPr>
        <w:pStyle w:val="NormalWeb"/>
        <w:spacing w:before="240" w:beforeAutospacing="0" w:after="240" w:afterAutospacing="0"/>
        <w:rPr>
          <w:color w:val="000000" w:themeColor="text1"/>
          <w:sz w:val="20"/>
          <w:szCs w:val="20"/>
          <w:lang w:val="pt-BR"/>
          <w:rPrChange w:id="463" w:author="HALLIDAY" w:date="2021-08-13T20:09:00Z">
            <w:rPr>
              <w:color w:val="000000" w:themeColor="text1"/>
              <w:sz w:val="20"/>
              <w:szCs w:val="20"/>
            </w:rPr>
          </w:rPrChange>
        </w:rPr>
      </w:pPr>
    </w:p>
    <w:p w14:paraId="657802BB" w14:textId="48E098A2" w:rsidR="00F932AE" w:rsidRPr="00B35CD1" w:rsidRDefault="00F932AE" w:rsidP="00F932AE">
      <w:pPr>
        <w:pStyle w:val="NormalWeb"/>
        <w:spacing w:before="240" w:beforeAutospacing="0" w:after="240" w:afterAutospacing="0"/>
        <w:jc w:val="center"/>
        <w:rPr>
          <w:color w:val="000000" w:themeColor="text1"/>
          <w:sz w:val="20"/>
          <w:szCs w:val="20"/>
          <w:lang w:val="pt-BR"/>
          <w:rPrChange w:id="464" w:author="HALLIDAY" w:date="2021-08-13T20:09:00Z">
            <w:rPr>
              <w:color w:val="000000" w:themeColor="text1"/>
              <w:sz w:val="20"/>
              <w:szCs w:val="20"/>
            </w:rPr>
          </w:rPrChange>
        </w:rPr>
      </w:pPr>
      <w:r w:rsidRPr="00B35CD1">
        <w:rPr>
          <w:color w:val="000000" w:themeColor="text1"/>
          <w:sz w:val="20"/>
          <w:szCs w:val="20"/>
          <w:lang w:val="pt-BR"/>
          <w:rPrChange w:id="465" w:author="HALLIDAY" w:date="2021-08-13T20:09:00Z">
            <w:rPr>
              <w:color w:val="000000" w:themeColor="text1"/>
              <w:sz w:val="20"/>
              <w:szCs w:val="20"/>
            </w:rPr>
          </w:rPrChange>
        </w:rPr>
        <w:t xml:space="preserve">Tabela </w:t>
      </w:r>
      <w:r w:rsidR="00C35264" w:rsidRPr="00B35CD1">
        <w:rPr>
          <w:color w:val="000000" w:themeColor="text1"/>
          <w:sz w:val="20"/>
          <w:szCs w:val="20"/>
          <w:lang w:val="pt-BR"/>
          <w:rPrChange w:id="466" w:author="HALLIDAY" w:date="2021-08-13T20:09:00Z">
            <w:rPr>
              <w:color w:val="000000" w:themeColor="text1"/>
              <w:sz w:val="20"/>
              <w:szCs w:val="20"/>
            </w:rPr>
          </w:rPrChange>
        </w:rPr>
        <w:t>13</w:t>
      </w:r>
      <w:r w:rsidRPr="00B35CD1">
        <w:rPr>
          <w:color w:val="000000" w:themeColor="text1"/>
          <w:sz w:val="20"/>
          <w:szCs w:val="20"/>
          <w:lang w:val="pt-BR"/>
          <w:rPrChange w:id="467" w:author="HALLIDAY" w:date="2021-08-13T20:09:00Z">
            <w:rPr>
              <w:color w:val="000000" w:themeColor="text1"/>
              <w:sz w:val="20"/>
              <w:szCs w:val="20"/>
            </w:rPr>
          </w:rPrChange>
        </w:rPr>
        <w:t xml:space="preserve">: Lista de Comandos – Janela de </w:t>
      </w:r>
      <w:r w:rsidR="00C35264" w:rsidRPr="00B35CD1">
        <w:rPr>
          <w:color w:val="000000" w:themeColor="text1"/>
          <w:sz w:val="20"/>
          <w:szCs w:val="20"/>
          <w:lang w:val="pt-BR"/>
          <w:rPrChange w:id="468" w:author="HALLIDAY" w:date="2021-08-13T20:09:00Z">
            <w:rPr>
              <w:color w:val="000000" w:themeColor="text1"/>
              <w:sz w:val="20"/>
              <w:szCs w:val="20"/>
            </w:rPr>
          </w:rPrChange>
        </w:rPr>
        <w:t>Cadastro Medalha</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32571D" w:rsidRPr="00565CD0" w14:paraId="44C8AA1E" w14:textId="77777777" w:rsidTr="00217A6D">
        <w:trPr>
          <w:tblHeader/>
          <w:jc w:val="center"/>
        </w:trPr>
        <w:tc>
          <w:tcPr>
            <w:tcW w:w="2193" w:type="dxa"/>
            <w:shd w:val="clear" w:color="auto" w:fill="003366"/>
            <w:vAlign w:val="center"/>
          </w:tcPr>
          <w:p w14:paraId="00C08E56" w14:textId="77777777" w:rsidR="0032571D" w:rsidRPr="00565CD0" w:rsidRDefault="0032571D" w:rsidP="00217A6D">
            <w:pPr>
              <w:jc w:val="center"/>
              <w:rPr>
                <w:b/>
                <w:color w:val="FFFFFF"/>
              </w:rPr>
            </w:pPr>
            <w:r w:rsidRPr="00565CD0">
              <w:rPr>
                <w:b/>
                <w:color w:val="FFFFFF"/>
              </w:rPr>
              <w:t>Nome</w:t>
            </w:r>
          </w:p>
        </w:tc>
        <w:tc>
          <w:tcPr>
            <w:tcW w:w="3720" w:type="dxa"/>
            <w:shd w:val="clear" w:color="auto" w:fill="003366"/>
            <w:vAlign w:val="center"/>
          </w:tcPr>
          <w:p w14:paraId="7621175C" w14:textId="77777777" w:rsidR="0032571D" w:rsidRPr="00565CD0" w:rsidRDefault="0032571D" w:rsidP="00217A6D">
            <w:pPr>
              <w:jc w:val="center"/>
              <w:rPr>
                <w:b/>
                <w:color w:val="FFFFFF"/>
              </w:rPr>
            </w:pPr>
            <w:proofErr w:type="spellStart"/>
            <w:r w:rsidRPr="00565CD0">
              <w:rPr>
                <w:b/>
                <w:color w:val="FFFFFF"/>
              </w:rPr>
              <w:t>Ação</w:t>
            </w:r>
            <w:proofErr w:type="spellEnd"/>
          </w:p>
        </w:tc>
        <w:tc>
          <w:tcPr>
            <w:tcW w:w="2214" w:type="dxa"/>
            <w:shd w:val="clear" w:color="auto" w:fill="003366"/>
            <w:vAlign w:val="center"/>
          </w:tcPr>
          <w:p w14:paraId="6E8A255F" w14:textId="77777777" w:rsidR="0032571D" w:rsidRPr="00565CD0" w:rsidRDefault="0032571D" w:rsidP="00217A6D">
            <w:pPr>
              <w:jc w:val="center"/>
              <w:rPr>
                <w:b/>
                <w:color w:val="FFFFFF"/>
              </w:rPr>
            </w:pPr>
            <w:proofErr w:type="spellStart"/>
            <w:r w:rsidRPr="00565CD0">
              <w:rPr>
                <w:b/>
                <w:color w:val="FFFFFF"/>
              </w:rPr>
              <w:t>Atalho</w:t>
            </w:r>
            <w:proofErr w:type="spellEnd"/>
          </w:p>
        </w:tc>
      </w:tr>
      <w:tr w:rsidR="00033E37" w:rsidRPr="00565CD0" w14:paraId="0592B099" w14:textId="77777777" w:rsidTr="00217A6D">
        <w:trPr>
          <w:cantSplit/>
          <w:jc w:val="center"/>
        </w:trPr>
        <w:tc>
          <w:tcPr>
            <w:tcW w:w="2193" w:type="dxa"/>
            <w:vAlign w:val="center"/>
          </w:tcPr>
          <w:p w14:paraId="61331D6F" w14:textId="1A5ADB36" w:rsidR="00033E37" w:rsidRPr="00565CD0" w:rsidRDefault="00033E37" w:rsidP="00033E37">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Enviar Dados</w:t>
            </w:r>
          </w:p>
        </w:tc>
        <w:tc>
          <w:tcPr>
            <w:tcW w:w="3720" w:type="dxa"/>
            <w:vAlign w:val="center"/>
          </w:tcPr>
          <w:p w14:paraId="00FD11AE" w14:textId="34040287" w:rsidR="00033E37" w:rsidRPr="00565CD0" w:rsidRDefault="00033E37" w:rsidP="00033E37">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que efetua o cadastro</w:t>
            </w:r>
          </w:p>
        </w:tc>
        <w:tc>
          <w:tcPr>
            <w:tcW w:w="2214" w:type="dxa"/>
            <w:vAlign w:val="center"/>
          </w:tcPr>
          <w:p w14:paraId="079BF856" w14:textId="26F066A0" w:rsidR="00033E37" w:rsidRPr="00565CD0" w:rsidRDefault="00033E37" w:rsidP="00033E37">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bl>
    <w:p w14:paraId="12C54284" w14:textId="77777777" w:rsidR="00033E37" w:rsidRDefault="00033E37" w:rsidP="00F932AE">
      <w:pPr>
        <w:pStyle w:val="NormalWeb"/>
        <w:spacing w:before="240" w:beforeAutospacing="0" w:after="240" w:afterAutospacing="0"/>
        <w:jc w:val="both"/>
        <w:rPr>
          <w:color w:val="000000" w:themeColor="text1"/>
          <w:sz w:val="20"/>
          <w:szCs w:val="20"/>
        </w:rPr>
      </w:pPr>
    </w:p>
    <w:p w14:paraId="2A3E4E39" w14:textId="7FD6771F" w:rsidR="00F932AE" w:rsidRPr="00B35CD1" w:rsidRDefault="00F932AE" w:rsidP="00F932AE">
      <w:pPr>
        <w:pStyle w:val="NormalWeb"/>
        <w:spacing w:before="240" w:beforeAutospacing="0" w:after="240" w:afterAutospacing="0"/>
        <w:jc w:val="both"/>
        <w:rPr>
          <w:rFonts w:ascii="Arial" w:hAnsi="Arial" w:cs="Arial"/>
          <w:color w:val="000000" w:themeColor="text1"/>
          <w:sz w:val="20"/>
          <w:szCs w:val="20"/>
          <w:lang w:val="pt-BR"/>
          <w:rPrChange w:id="469" w:author="HALLIDAY" w:date="2021-08-13T20:09:00Z">
            <w:rPr>
              <w:rFonts w:ascii="Arial" w:hAnsi="Arial" w:cs="Arial"/>
              <w:color w:val="000000" w:themeColor="text1"/>
              <w:sz w:val="20"/>
              <w:szCs w:val="20"/>
            </w:rPr>
          </w:rPrChange>
        </w:rPr>
      </w:pPr>
      <w:r w:rsidRPr="00B35CD1">
        <w:rPr>
          <w:rFonts w:ascii="Arial" w:hAnsi="Arial" w:cs="Arial"/>
          <w:color w:val="000000" w:themeColor="text1"/>
          <w:sz w:val="20"/>
          <w:szCs w:val="20"/>
          <w:lang w:val="pt-BR"/>
          <w:rPrChange w:id="470" w:author="HALLIDAY" w:date="2021-08-13T20:09:00Z">
            <w:rPr>
              <w:rFonts w:ascii="Arial" w:hAnsi="Arial" w:cs="Arial"/>
              <w:color w:val="000000" w:themeColor="text1"/>
              <w:sz w:val="20"/>
              <w:szCs w:val="20"/>
            </w:rPr>
          </w:rPrChange>
        </w:rPr>
        <w:t xml:space="preserve"> </w:t>
      </w:r>
      <w:r w:rsidR="00DC43C8" w:rsidRPr="00B35CD1">
        <w:rPr>
          <w:rFonts w:ascii="Arial" w:hAnsi="Arial" w:cs="Arial"/>
          <w:b/>
          <w:bCs/>
          <w:color w:val="000000" w:themeColor="text1"/>
          <w:sz w:val="20"/>
          <w:szCs w:val="20"/>
          <w:lang w:val="pt-BR"/>
          <w:rPrChange w:id="471" w:author="HALLIDAY" w:date="2021-08-13T20:09:00Z">
            <w:rPr>
              <w:rFonts w:ascii="Arial" w:hAnsi="Arial" w:cs="Arial"/>
              <w:b/>
              <w:bCs/>
              <w:color w:val="000000" w:themeColor="text1"/>
              <w:sz w:val="20"/>
              <w:szCs w:val="20"/>
            </w:rPr>
          </w:rPrChange>
        </w:rPr>
        <w:t>4</w:t>
      </w:r>
      <w:r w:rsidRPr="00B35CD1">
        <w:rPr>
          <w:rFonts w:ascii="Arial" w:hAnsi="Arial" w:cs="Arial"/>
          <w:b/>
          <w:bCs/>
          <w:color w:val="000000" w:themeColor="text1"/>
          <w:sz w:val="20"/>
          <w:szCs w:val="20"/>
          <w:lang w:val="pt-BR"/>
          <w:rPrChange w:id="472" w:author="HALLIDAY" w:date="2021-08-13T20:09:00Z">
            <w:rPr>
              <w:rFonts w:ascii="Arial" w:hAnsi="Arial" w:cs="Arial"/>
              <w:b/>
              <w:bCs/>
              <w:color w:val="000000" w:themeColor="text1"/>
              <w:sz w:val="20"/>
              <w:szCs w:val="20"/>
            </w:rPr>
          </w:rPrChange>
        </w:rPr>
        <w:t>.1.11</w:t>
      </w:r>
      <w:r w:rsidRPr="00B35CD1">
        <w:rPr>
          <w:rFonts w:ascii="Arial" w:hAnsi="Arial" w:cs="Arial"/>
          <w:color w:val="000000" w:themeColor="text1"/>
          <w:sz w:val="20"/>
          <w:szCs w:val="20"/>
          <w:lang w:val="pt-BR"/>
          <w:rPrChange w:id="473" w:author="HALLIDAY" w:date="2021-08-13T20:09:00Z">
            <w:rPr>
              <w:rFonts w:ascii="Arial" w:hAnsi="Arial" w:cs="Arial"/>
              <w:color w:val="000000" w:themeColor="text1"/>
              <w:sz w:val="20"/>
              <w:szCs w:val="20"/>
            </w:rPr>
          </w:rPrChange>
        </w:rPr>
        <w:t xml:space="preserve">   </w:t>
      </w:r>
      <w:r w:rsidRPr="00B35CD1">
        <w:rPr>
          <w:rFonts w:ascii="Arial" w:hAnsi="Arial" w:cs="Arial"/>
          <w:b/>
          <w:bCs/>
          <w:color w:val="000000" w:themeColor="text1"/>
          <w:sz w:val="20"/>
          <w:szCs w:val="20"/>
          <w:lang w:val="pt-BR"/>
          <w:rPrChange w:id="474" w:author="HALLIDAY" w:date="2021-08-13T20:09:00Z">
            <w:rPr>
              <w:rFonts w:ascii="Arial" w:hAnsi="Arial" w:cs="Arial"/>
              <w:b/>
              <w:bCs/>
              <w:color w:val="000000" w:themeColor="text1"/>
              <w:sz w:val="20"/>
              <w:szCs w:val="20"/>
            </w:rPr>
          </w:rPrChange>
        </w:rPr>
        <w:t>Janela de Edição de Campos Medalha</w:t>
      </w:r>
    </w:p>
    <w:p w14:paraId="334B989B" w14:textId="2C77265D" w:rsidR="00F932AE" w:rsidRPr="00F932AE" w:rsidRDefault="00F932AE" w:rsidP="00033E37">
      <w:pPr>
        <w:pStyle w:val="NormalWeb"/>
        <w:spacing w:before="240" w:beforeAutospacing="0" w:after="240" w:afterAutospacing="0"/>
        <w:jc w:val="center"/>
        <w:rPr>
          <w:color w:val="000000" w:themeColor="text1"/>
          <w:sz w:val="20"/>
          <w:szCs w:val="20"/>
        </w:rPr>
      </w:pPr>
      <w:r w:rsidRPr="00F932AE">
        <w:rPr>
          <w:b/>
          <w:bCs/>
          <w:noProof/>
          <w:color w:val="000000" w:themeColor="text1"/>
          <w:sz w:val="20"/>
          <w:szCs w:val="20"/>
          <w:bdr w:val="none" w:sz="0" w:space="0" w:color="auto" w:frame="1"/>
        </w:rPr>
        <w:drawing>
          <wp:inline distT="0" distB="0" distL="0" distR="0" wp14:anchorId="4BC2A66C" wp14:editId="2776C22E">
            <wp:extent cx="3648075" cy="22118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1849" cy="2220225"/>
                    </a:xfrm>
                    <a:prstGeom prst="rect">
                      <a:avLst/>
                    </a:prstGeom>
                    <a:noFill/>
                    <a:ln>
                      <a:noFill/>
                    </a:ln>
                  </pic:spPr>
                </pic:pic>
              </a:graphicData>
            </a:graphic>
          </wp:inline>
        </w:drawing>
      </w:r>
    </w:p>
    <w:p w14:paraId="762A391D" w14:textId="0B0DC088" w:rsidR="00F932AE" w:rsidRPr="00B35CD1" w:rsidRDefault="00DC43C8" w:rsidP="002B58CB">
      <w:pPr>
        <w:pStyle w:val="Ttulo4"/>
        <w:numPr>
          <w:ilvl w:val="0"/>
          <w:numId w:val="0"/>
        </w:numPr>
        <w:spacing w:before="240" w:after="40"/>
        <w:rPr>
          <w:color w:val="000000" w:themeColor="text1"/>
          <w:lang w:val="pt-BR"/>
          <w:rPrChange w:id="475" w:author="HALLIDAY" w:date="2021-08-13T20:09:00Z">
            <w:rPr>
              <w:color w:val="000000" w:themeColor="text1"/>
            </w:rPr>
          </w:rPrChange>
        </w:rPr>
      </w:pPr>
      <w:r w:rsidRPr="00B35CD1">
        <w:rPr>
          <w:color w:val="000000" w:themeColor="text1"/>
          <w:lang w:val="pt-BR"/>
          <w:rPrChange w:id="476" w:author="HALLIDAY" w:date="2021-08-13T20:09:00Z">
            <w:rPr>
              <w:color w:val="000000" w:themeColor="text1"/>
            </w:rPr>
          </w:rPrChange>
        </w:rPr>
        <w:t>4</w:t>
      </w:r>
      <w:r w:rsidR="00F932AE" w:rsidRPr="00B35CD1">
        <w:rPr>
          <w:color w:val="000000" w:themeColor="text1"/>
          <w:lang w:val="pt-BR"/>
          <w:rPrChange w:id="477" w:author="HALLIDAY" w:date="2021-08-13T20:09:00Z">
            <w:rPr>
              <w:color w:val="000000" w:themeColor="text1"/>
            </w:rPr>
          </w:rPrChange>
        </w:rPr>
        <w:t>.1.11.1</w:t>
      </w:r>
      <w:r w:rsidR="00F932AE" w:rsidRPr="00B35CD1">
        <w:rPr>
          <w:b/>
          <w:bCs/>
          <w:color w:val="000000" w:themeColor="text1"/>
          <w:lang w:val="pt-BR"/>
          <w:rPrChange w:id="478" w:author="HALLIDAY" w:date="2021-08-13T20:09:00Z">
            <w:rPr>
              <w:b/>
              <w:bCs/>
              <w:color w:val="000000" w:themeColor="text1"/>
            </w:rPr>
          </w:rPrChange>
        </w:rPr>
        <w:t xml:space="preserve">   </w:t>
      </w:r>
      <w:r w:rsidR="00F932AE" w:rsidRPr="00B35CD1">
        <w:rPr>
          <w:color w:val="000000" w:themeColor="text1"/>
          <w:lang w:val="pt-BR"/>
          <w:rPrChange w:id="479" w:author="HALLIDAY" w:date="2021-08-13T20:09:00Z">
            <w:rPr>
              <w:color w:val="000000" w:themeColor="text1"/>
            </w:rPr>
          </w:rPrChange>
        </w:rPr>
        <w:t>Layout</w:t>
      </w:r>
    </w:p>
    <w:p w14:paraId="4CDE0053"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480" w:author="HALLIDAY" w:date="2021-08-13T20:09:00Z">
            <w:rPr>
              <w:color w:val="000000" w:themeColor="text1"/>
              <w:sz w:val="20"/>
              <w:szCs w:val="20"/>
            </w:rPr>
          </w:rPrChange>
        </w:rPr>
      </w:pPr>
      <w:r w:rsidRPr="00B35CD1">
        <w:rPr>
          <w:color w:val="000000" w:themeColor="text1"/>
          <w:sz w:val="20"/>
          <w:szCs w:val="20"/>
          <w:lang w:val="pt-BR"/>
          <w:rPrChange w:id="481" w:author="HALLIDAY" w:date="2021-08-13T20:09:00Z">
            <w:rPr>
              <w:color w:val="000000" w:themeColor="text1"/>
              <w:sz w:val="20"/>
              <w:szCs w:val="20"/>
            </w:rPr>
          </w:rPrChange>
        </w:rPr>
        <w:t>A Janela de Edição de Campos Medalha conterá um formulário que permitirá a alteração de campos de um determinado país cadastrado </w:t>
      </w:r>
    </w:p>
    <w:p w14:paraId="7BBF547A" w14:textId="76AAB1C2" w:rsidR="00F932AE" w:rsidRPr="00B35CD1" w:rsidRDefault="00DC43C8" w:rsidP="00F932AE">
      <w:pPr>
        <w:pStyle w:val="NormalWeb"/>
        <w:spacing w:before="240" w:beforeAutospacing="0" w:after="240" w:afterAutospacing="0"/>
        <w:jc w:val="both"/>
        <w:rPr>
          <w:rFonts w:ascii="Arial" w:hAnsi="Arial" w:cs="Arial"/>
          <w:color w:val="000000" w:themeColor="text1"/>
          <w:sz w:val="20"/>
          <w:szCs w:val="20"/>
          <w:lang w:val="pt-BR"/>
          <w:rPrChange w:id="482" w:author="HALLIDAY" w:date="2021-08-13T20:09:00Z">
            <w:rPr>
              <w:rFonts w:ascii="Arial" w:hAnsi="Arial" w:cs="Arial"/>
              <w:color w:val="000000" w:themeColor="text1"/>
              <w:sz w:val="20"/>
              <w:szCs w:val="20"/>
            </w:rPr>
          </w:rPrChange>
        </w:rPr>
      </w:pPr>
      <w:r w:rsidRPr="00B35CD1">
        <w:rPr>
          <w:rFonts w:ascii="Arial" w:hAnsi="Arial" w:cs="Arial"/>
          <w:b/>
          <w:bCs/>
          <w:color w:val="000000" w:themeColor="text1"/>
          <w:sz w:val="20"/>
          <w:szCs w:val="20"/>
          <w:lang w:val="pt-BR"/>
          <w:rPrChange w:id="483" w:author="HALLIDAY" w:date="2021-08-13T20:09:00Z">
            <w:rPr>
              <w:rFonts w:ascii="Arial" w:hAnsi="Arial" w:cs="Arial"/>
              <w:b/>
              <w:bCs/>
              <w:color w:val="000000" w:themeColor="text1"/>
              <w:sz w:val="20"/>
              <w:szCs w:val="20"/>
            </w:rPr>
          </w:rPrChange>
        </w:rPr>
        <w:t>4</w:t>
      </w:r>
      <w:r w:rsidR="00F932AE" w:rsidRPr="00B35CD1">
        <w:rPr>
          <w:rFonts w:ascii="Arial" w:hAnsi="Arial" w:cs="Arial"/>
          <w:b/>
          <w:bCs/>
          <w:color w:val="000000" w:themeColor="text1"/>
          <w:sz w:val="20"/>
          <w:szCs w:val="20"/>
          <w:lang w:val="pt-BR"/>
          <w:rPrChange w:id="484" w:author="HALLIDAY" w:date="2021-08-13T20:09:00Z">
            <w:rPr>
              <w:rFonts w:ascii="Arial" w:hAnsi="Arial" w:cs="Arial"/>
              <w:b/>
              <w:bCs/>
              <w:color w:val="000000" w:themeColor="text1"/>
              <w:sz w:val="20"/>
              <w:szCs w:val="20"/>
            </w:rPr>
          </w:rPrChange>
        </w:rPr>
        <w:t>.1.11.2</w:t>
      </w:r>
      <w:r w:rsidR="00F932AE" w:rsidRPr="00B35CD1">
        <w:rPr>
          <w:rFonts w:ascii="Arial" w:hAnsi="Arial" w:cs="Arial"/>
          <w:color w:val="000000" w:themeColor="text1"/>
          <w:sz w:val="20"/>
          <w:szCs w:val="20"/>
          <w:lang w:val="pt-BR"/>
          <w:rPrChange w:id="485" w:author="HALLIDAY" w:date="2021-08-13T20:09:00Z">
            <w:rPr>
              <w:rFonts w:ascii="Arial" w:hAnsi="Arial" w:cs="Arial"/>
              <w:color w:val="000000" w:themeColor="text1"/>
              <w:sz w:val="20"/>
              <w:szCs w:val="20"/>
            </w:rPr>
          </w:rPrChange>
        </w:rPr>
        <w:t xml:space="preserve">   </w:t>
      </w:r>
      <w:r w:rsidR="00F932AE" w:rsidRPr="00B35CD1">
        <w:rPr>
          <w:rFonts w:ascii="Arial" w:hAnsi="Arial" w:cs="Arial"/>
          <w:b/>
          <w:bCs/>
          <w:color w:val="000000" w:themeColor="text1"/>
          <w:sz w:val="20"/>
          <w:szCs w:val="20"/>
          <w:lang w:val="pt-BR"/>
          <w:rPrChange w:id="486" w:author="HALLIDAY" w:date="2021-08-13T20:09:00Z">
            <w:rPr>
              <w:rFonts w:ascii="Arial" w:hAnsi="Arial" w:cs="Arial"/>
              <w:b/>
              <w:bCs/>
              <w:color w:val="000000" w:themeColor="text1"/>
              <w:sz w:val="20"/>
              <w:szCs w:val="20"/>
            </w:rPr>
          </w:rPrChange>
        </w:rPr>
        <w:t>Relacionamento com outras interfaces</w:t>
      </w:r>
    </w:p>
    <w:p w14:paraId="7618D4D6"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487" w:author="HALLIDAY" w:date="2021-08-13T20:09:00Z">
            <w:rPr>
              <w:color w:val="000000" w:themeColor="text1"/>
              <w:sz w:val="20"/>
              <w:szCs w:val="20"/>
            </w:rPr>
          </w:rPrChange>
        </w:rPr>
      </w:pPr>
      <w:r w:rsidRPr="00B35CD1">
        <w:rPr>
          <w:color w:val="000000" w:themeColor="text1"/>
          <w:sz w:val="20"/>
          <w:szCs w:val="20"/>
          <w:lang w:val="pt-BR"/>
          <w:rPrChange w:id="488" w:author="HALLIDAY" w:date="2021-08-13T20:09:00Z">
            <w:rPr>
              <w:color w:val="000000" w:themeColor="text1"/>
              <w:sz w:val="20"/>
              <w:szCs w:val="20"/>
            </w:rPr>
          </w:rPrChange>
        </w:rPr>
        <w:t xml:space="preserve">Após a </w:t>
      </w:r>
      <w:proofErr w:type="gramStart"/>
      <w:r w:rsidRPr="00B35CD1">
        <w:rPr>
          <w:color w:val="000000" w:themeColor="text1"/>
          <w:sz w:val="20"/>
          <w:szCs w:val="20"/>
          <w:lang w:val="pt-BR"/>
          <w:rPrChange w:id="489" w:author="HALLIDAY" w:date="2021-08-13T20:09:00Z">
            <w:rPr>
              <w:color w:val="000000" w:themeColor="text1"/>
              <w:sz w:val="20"/>
              <w:szCs w:val="20"/>
            </w:rPr>
          </w:rPrChange>
        </w:rPr>
        <w:t>edição  o</w:t>
      </w:r>
      <w:proofErr w:type="gramEnd"/>
      <w:r w:rsidRPr="00B35CD1">
        <w:rPr>
          <w:color w:val="000000" w:themeColor="text1"/>
          <w:sz w:val="20"/>
          <w:szCs w:val="20"/>
          <w:lang w:val="pt-BR"/>
          <w:rPrChange w:id="490" w:author="HALLIDAY" w:date="2021-08-13T20:09:00Z">
            <w:rPr>
              <w:color w:val="000000" w:themeColor="text1"/>
              <w:sz w:val="20"/>
              <w:szCs w:val="20"/>
            </w:rPr>
          </w:rPrChange>
        </w:rPr>
        <w:t xml:space="preserve"> usuário será redirecionado para o Painel administrativo novamente</w:t>
      </w:r>
    </w:p>
    <w:p w14:paraId="31AA1426" w14:textId="76495957" w:rsidR="00F932AE" w:rsidRPr="00B35CD1" w:rsidRDefault="00DC43C8" w:rsidP="002B58CB">
      <w:pPr>
        <w:pStyle w:val="Ttulo4"/>
        <w:numPr>
          <w:ilvl w:val="0"/>
          <w:numId w:val="0"/>
        </w:numPr>
        <w:spacing w:before="240" w:after="40"/>
        <w:rPr>
          <w:color w:val="000000" w:themeColor="text1"/>
          <w:lang w:val="pt-BR"/>
          <w:rPrChange w:id="491" w:author="HALLIDAY" w:date="2021-08-13T20:09:00Z">
            <w:rPr>
              <w:color w:val="000000" w:themeColor="text1"/>
            </w:rPr>
          </w:rPrChange>
        </w:rPr>
      </w:pPr>
      <w:r w:rsidRPr="00B35CD1">
        <w:rPr>
          <w:color w:val="000000" w:themeColor="text1"/>
          <w:lang w:val="pt-BR"/>
          <w:rPrChange w:id="492" w:author="HALLIDAY" w:date="2021-08-13T20:09:00Z">
            <w:rPr>
              <w:color w:val="000000" w:themeColor="text1"/>
            </w:rPr>
          </w:rPrChange>
        </w:rPr>
        <w:t>4</w:t>
      </w:r>
      <w:r w:rsidR="00F932AE" w:rsidRPr="00B35CD1">
        <w:rPr>
          <w:color w:val="000000" w:themeColor="text1"/>
          <w:lang w:val="pt-BR"/>
          <w:rPrChange w:id="493" w:author="HALLIDAY" w:date="2021-08-13T20:09:00Z">
            <w:rPr>
              <w:color w:val="000000" w:themeColor="text1"/>
            </w:rPr>
          </w:rPrChange>
        </w:rPr>
        <w:t>.1.11.3</w:t>
      </w:r>
      <w:r w:rsidR="00F932AE" w:rsidRPr="00B35CD1">
        <w:rPr>
          <w:b/>
          <w:bCs/>
          <w:color w:val="000000" w:themeColor="text1"/>
          <w:lang w:val="pt-BR"/>
          <w:rPrChange w:id="494" w:author="HALLIDAY" w:date="2021-08-13T20:09:00Z">
            <w:rPr>
              <w:b/>
              <w:bCs/>
              <w:color w:val="000000" w:themeColor="text1"/>
            </w:rPr>
          </w:rPrChange>
        </w:rPr>
        <w:t xml:space="preserve">   </w:t>
      </w:r>
      <w:r w:rsidR="00F932AE" w:rsidRPr="00B35CD1">
        <w:rPr>
          <w:color w:val="000000" w:themeColor="text1"/>
          <w:lang w:val="pt-BR"/>
          <w:rPrChange w:id="495" w:author="HALLIDAY" w:date="2021-08-13T20:09:00Z">
            <w:rPr>
              <w:color w:val="000000" w:themeColor="text1"/>
            </w:rPr>
          </w:rPrChange>
        </w:rPr>
        <w:t>Campos</w:t>
      </w:r>
    </w:p>
    <w:p w14:paraId="64D3B9C3" w14:textId="77777777"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496" w:author="HALLIDAY" w:date="2021-08-13T20:09:00Z">
            <w:rPr>
              <w:color w:val="000000" w:themeColor="text1"/>
              <w:sz w:val="20"/>
              <w:szCs w:val="20"/>
            </w:rPr>
          </w:rPrChange>
        </w:rPr>
      </w:pPr>
      <w:r w:rsidRPr="00B35CD1">
        <w:rPr>
          <w:color w:val="000000" w:themeColor="text1"/>
          <w:sz w:val="20"/>
          <w:szCs w:val="20"/>
          <w:lang w:val="pt-BR"/>
          <w:rPrChange w:id="497" w:author="HALLIDAY" w:date="2021-08-13T20:09:00Z">
            <w:rPr>
              <w:color w:val="000000" w:themeColor="text1"/>
              <w:sz w:val="20"/>
              <w:szCs w:val="20"/>
            </w:rPr>
          </w:rPrChange>
        </w:rPr>
        <w:t>Serão apresentados os seguintes campos:</w:t>
      </w:r>
    </w:p>
    <w:p w14:paraId="298A6461" w14:textId="365308C0" w:rsidR="00F932AE" w:rsidRPr="00F932AE" w:rsidRDefault="00F932AE" w:rsidP="002B58CB">
      <w:pPr>
        <w:pStyle w:val="NormalWeb"/>
        <w:spacing w:before="240" w:beforeAutospacing="0" w:after="240" w:afterAutospacing="0"/>
        <w:ind w:left="700"/>
        <w:rPr>
          <w:color w:val="000000" w:themeColor="text1"/>
          <w:sz w:val="20"/>
          <w:szCs w:val="20"/>
        </w:rPr>
      </w:pPr>
      <w:proofErr w:type="spellStart"/>
      <w:r w:rsidRPr="00F932AE">
        <w:rPr>
          <w:color w:val="000000" w:themeColor="text1"/>
          <w:sz w:val="20"/>
          <w:szCs w:val="20"/>
        </w:rPr>
        <w:t>Formulário</w:t>
      </w:r>
      <w:proofErr w:type="spellEnd"/>
      <w:r w:rsidRPr="00F932AE">
        <w:rPr>
          <w:color w:val="000000" w:themeColor="text1"/>
          <w:sz w:val="20"/>
          <w:szCs w:val="20"/>
        </w:rPr>
        <w:t xml:space="preserve"> de </w:t>
      </w:r>
      <w:proofErr w:type="spellStart"/>
      <w:r w:rsidRPr="00F932AE">
        <w:rPr>
          <w:color w:val="000000" w:themeColor="text1"/>
          <w:sz w:val="20"/>
          <w:szCs w:val="20"/>
        </w:rPr>
        <w:t>Edição</w:t>
      </w:r>
      <w:proofErr w:type="spellEnd"/>
      <w:r w:rsidRPr="00F932AE">
        <w:rPr>
          <w:color w:val="000000" w:themeColor="text1"/>
          <w:sz w:val="20"/>
          <w:szCs w:val="20"/>
        </w:rPr>
        <w:t>:</w:t>
      </w:r>
    </w:p>
    <w:p w14:paraId="3D399E5A" w14:textId="2A8387D1" w:rsidR="00F932AE" w:rsidRPr="00F932AE" w:rsidRDefault="00F932AE" w:rsidP="002B58CB">
      <w:pPr>
        <w:pStyle w:val="NormalWeb"/>
        <w:numPr>
          <w:ilvl w:val="0"/>
          <w:numId w:val="33"/>
        </w:numPr>
        <w:spacing w:before="240" w:beforeAutospacing="0" w:after="240" w:afterAutospacing="0"/>
        <w:rPr>
          <w:color w:val="000000" w:themeColor="text1"/>
          <w:sz w:val="20"/>
          <w:szCs w:val="20"/>
        </w:rPr>
      </w:pPr>
      <w:r w:rsidRPr="00F932AE">
        <w:rPr>
          <w:color w:val="000000" w:themeColor="text1"/>
          <w:sz w:val="20"/>
          <w:szCs w:val="20"/>
        </w:rPr>
        <w:t>Nome </w:t>
      </w:r>
    </w:p>
    <w:p w14:paraId="667CB69D" w14:textId="12FE1D24" w:rsidR="00F932AE" w:rsidRPr="00F932AE" w:rsidRDefault="00F932AE" w:rsidP="002B58CB">
      <w:pPr>
        <w:pStyle w:val="NormalWeb"/>
        <w:numPr>
          <w:ilvl w:val="0"/>
          <w:numId w:val="33"/>
        </w:numPr>
        <w:spacing w:before="240" w:beforeAutospacing="0" w:after="240" w:afterAutospacing="0"/>
        <w:rPr>
          <w:color w:val="000000" w:themeColor="text1"/>
          <w:sz w:val="20"/>
          <w:szCs w:val="20"/>
        </w:rPr>
      </w:pPr>
      <w:r w:rsidRPr="00F932AE">
        <w:rPr>
          <w:color w:val="000000" w:themeColor="text1"/>
          <w:sz w:val="20"/>
          <w:szCs w:val="20"/>
        </w:rPr>
        <w:t>Valor</w:t>
      </w:r>
    </w:p>
    <w:p w14:paraId="59768FA8" w14:textId="3B54BEC7" w:rsidR="00F932AE" w:rsidRPr="002B58CB" w:rsidRDefault="00F932AE" w:rsidP="00F932AE">
      <w:pPr>
        <w:pStyle w:val="NormalWeb"/>
        <w:spacing w:before="240" w:beforeAutospacing="0" w:after="240" w:afterAutospacing="0"/>
        <w:rPr>
          <w:rFonts w:ascii="Arial" w:hAnsi="Arial" w:cs="Arial"/>
          <w:color w:val="000000" w:themeColor="text1"/>
          <w:sz w:val="20"/>
          <w:szCs w:val="20"/>
        </w:rPr>
      </w:pPr>
      <w:r w:rsidRPr="002B58CB">
        <w:rPr>
          <w:rFonts w:ascii="Arial" w:hAnsi="Arial" w:cs="Arial"/>
          <w:color w:val="000000" w:themeColor="text1"/>
          <w:sz w:val="20"/>
          <w:szCs w:val="20"/>
        </w:rPr>
        <w:t> </w:t>
      </w:r>
      <w:r w:rsidR="00DC43C8">
        <w:rPr>
          <w:rFonts w:ascii="Arial" w:hAnsi="Arial" w:cs="Arial"/>
          <w:b/>
          <w:bCs/>
          <w:color w:val="000000" w:themeColor="text1"/>
          <w:sz w:val="20"/>
          <w:szCs w:val="20"/>
        </w:rPr>
        <w:t>4</w:t>
      </w:r>
      <w:r w:rsidRPr="002B58CB">
        <w:rPr>
          <w:rFonts w:ascii="Arial" w:hAnsi="Arial" w:cs="Arial"/>
          <w:b/>
          <w:bCs/>
          <w:color w:val="000000" w:themeColor="text1"/>
          <w:sz w:val="20"/>
          <w:szCs w:val="20"/>
        </w:rPr>
        <w:t>.1.11.4</w:t>
      </w:r>
      <w:r w:rsidRPr="002B58CB">
        <w:rPr>
          <w:rFonts w:ascii="Arial" w:hAnsi="Arial" w:cs="Arial"/>
          <w:color w:val="000000" w:themeColor="text1"/>
          <w:sz w:val="20"/>
          <w:szCs w:val="20"/>
        </w:rPr>
        <w:t xml:space="preserve">   </w:t>
      </w:r>
      <w:proofErr w:type="spellStart"/>
      <w:r w:rsidRPr="002B58CB">
        <w:rPr>
          <w:rFonts w:ascii="Arial" w:hAnsi="Arial" w:cs="Arial"/>
          <w:b/>
          <w:bCs/>
          <w:color w:val="000000" w:themeColor="text1"/>
          <w:sz w:val="20"/>
          <w:szCs w:val="20"/>
        </w:rPr>
        <w:t>Comandos</w:t>
      </w:r>
      <w:proofErr w:type="spellEnd"/>
    </w:p>
    <w:p w14:paraId="34720C14" w14:textId="7CD3D1BC" w:rsidR="00F932AE" w:rsidRPr="00B35CD1" w:rsidRDefault="00F932AE" w:rsidP="00F932AE">
      <w:pPr>
        <w:pStyle w:val="NormalWeb"/>
        <w:spacing w:before="240" w:beforeAutospacing="0" w:after="240" w:afterAutospacing="0"/>
        <w:ind w:left="700"/>
        <w:jc w:val="both"/>
        <w:rPr>
          <w:color w:val="000000" w:themeColor="text1"/>
          <w:sz w:val="20"/>
          <w:szCs w:val="20"/>
          <w:lang w:val="pt-BR"/>
          <w:rPrChange w:id="498" w:author="HALLIDAY" w:date="2021-08-13T20:09:00Z">
            <w:rPr>
              <w:color w:val="000000" w:themeColor="text1"/>
              <w:sz w:val="20"/>
              <w:szCs w:val="20"/>
            </w:rPr>
          </w:rPrChange>
        </w:rPr>
      </w:pPr>
      <w:r w:rsidRPr="00B35CD1">
        <w:rPr>
          <w:color w:val="000000" w:themeColor="text1"/>
          <w:sz w:val="20"/>
          <w:szCs w:val="20"/>
          <w:lang w:val="pt-BR"/>
          <w:rPrChange w:id="499" w:author="HALLIDAY" w:date="2021-08-13T20:09:00Z">
            <w:rPr>
              <w:color w:val="000000" w:themeColor="text1"/>
              <w:sz w:val="20"/>
              <w:szCs w:val="20"/>
            </w:rPr>
          </w:rPrChange>
        </w:rPr>
        <w:t>A Tabel</w:t>
      </w:r>
      <w:r w:rsidR="00EB6198" w:rsidRPr="00B35CD1">
        <w:rPr>
          <w:color w:val="000000" w:themeColor="text1"/>
          <w:sz w:val="20"/>
          <w:szCs w:val="20"/>
          <w:lang w:val="pt-BR"/>
          <w:rPrChange w:id="500" w:author="HALLIDAY" w:date="2021-08-13T20:09:00Z">
            <w:rPr>
              <w:color w:val="000000" w:themeColor="text1"/>
              <w:sz w:val="20"/>
              <w:szCs w:val="20"/>
            </w:rPr>
          </w:rPrChange>
        </w:rPr>
        <w:t>a</w:t>
      </w:r>
      <w:r w:rsidRPr="00B35CD1">
        <w:rPr>
          <w:color w:val="000000" w:themeColor="text1"/>
          <w:sz w:val="20"/>
          <w:szCs w:val="20"/>
          <w:lang w:val="pt-BR"/>
          <w:rPrChange w:id="501" w:author="HALLIDAY" w:date="2021-08-13T20:09:00Z">
            <w:rPr>
              <w:color w:val="000000" w:themeColor="text1"/>
              <w:sz w:val="20"/>
              <w:szCs w:val="20"/>
            </w:rPr>
          </w:rPrChange>
        </w:rPr>
        <w:t xml:space="preserve"> apresenta os comandos relacionados com a interface principal do software.</w:t>
      </w:r>
    </w:p>
    <w:p w14:paraId="16463243" w14:textId="65221C32" w:rsidR="00F932AE" w:rsidRPr="00B35CD1" w:rsidRDefault="00F932AE" w:rsidP="00F932AE">
      <w:pPr>
        <w:pStyle w:val="NormalWeb"/>
        <w:spacing w:before="240" w:beforeAutospacing="0" w:after="240" w:afterAutospacing="0"/>
        <w:rPr>
          <w:color w:val="000000" w:themeColor="text1"/>
          <w:sz w:val="20"/>
          <w:szCs w:val="20"/>
          <w:lang w:val="pt-BR"/>
          <w:rPrChange w:id="502" w:author="HALLIDAY" w:date="2021-08-13T20:09:00Z">
            <w:rPr>
              <w:color w:val="000000" w:themeColor="text1"/>
              <w:sz w:val="20"/>
              <w:szCs w:val="20"/>
            </w:rPr>
          </w:rPrChange>
        </w:rPr>
      </w:pPr>
      <w:r w:rsidRPr="00B35CD1">
        <w:rPr>
          <w:color w:val="000000" w:themeColor="text1"/>
          <w:sz w:val="20"/>
          <w:szCs w:val="20"/>
          <w:lang w:val="pt-BR"/>
          <w:rPrChange w:id="503" w:author="HALLIDAY" w:date="2021-08-13T20:09:00Z">
            <w:rPr>
              <w:color w:val="000000" w:themeColor="text1"/>
              <w:sz w:val="20"/>
              <w:szCs w:val="20"/>
            </w:rPr>
          </w:rPrChange>
        </w:rPr>
        <w:t> </w:t>
      </w:r>
    </w:p>
    <w:p w14:paraId="68A09097" w14:textId="77777777" w:rsidR="00EB6198" w:rsidRPr="00B35CD1" w:rsidRDefault="00EB6198" w:rsidP="00F932AE">
      <w:pPr>
        <w:pStyle w:val="NormalWeb"/>
        <w:spacing w:before="240" w:beforeAutospacing="0" w:after="240" w:afterAutospacing="0"/>
        <w:rPr>
          <w:color w:val="000000" w:themeColor="text1"/>
          <w:sz w:val="20"/>
          <w:szCs w:val="20"/>
          <w:lang w:val="pt-BR"/>
          <w:rPrChange w:id="504" w:author="HALLIDAY" w:date="2021-08-13T20:09:00Z">
            <w:rPr>
              <w:color w:val="000000" w:themeColor="text1"/>
              <w:sz w:val="20"/>
              <w:szCs w:val="20"/>
            </w:rPr>
          </w:rPrChange>
        </w:rPr>
      </w:pPr>
    </w:p>
    <w:p w14:paraId="1E02E366" w14:textId="63B616D3" w:rsidR="00F932AE" w:rsidRPr="00B35CD1" w:rsidRDefault="00F932AE" w:rsidP="00F932AE">
      <w:pPr>
        <w:pStyle w:val="NormalWeb"/>
        <w:spacing w:before="240" w:beforeAutospacing="0" w:after="240" w:afterAutospacing="0"/>
        <w:jc w:val="center"/>
        <w:rPr>
          <w:color w:val="000000" w:themeColor="text1"/>
          <w:sz w:val="20"/>
          <w:szCs w:val="20"/>
          <w:lang w:val="pt-BR"/>
          <w:rPrChange w:id="505" w:author="HALLIDAY" w:date="2021-08-13T20:09:00Z">
            <w:rPr>
              <w:color w:val="000000" w:themeColor="text1"/>
              <w:sz w:val="20"/>
              <w:szCs w:val="20"/>
            </w:rPr>
          </w:rPrChange>
        </w:rPr>
      </w:pPr>
      <w:r w:rsidRPr="00B35CD1">
        <w:rPr>
          <w:color w:val="000000" w:themeColor="text1"/>
          <w:sz w:val="20"/>
          <w:szCs w:val="20"/>
          <w:lang w:val="pt-BR"/>
          <w:rPrChange w:id="506" w:author="HALLIDAY" w:date="2021-08-13T20:09:00Z">
            <w:rPr>
              <w:color w:val="000000" w:themeColor="text1"/>
              <w:sz w:val="20"/>
              <w:szCs w:val="20"/>
            </w:rPr>
          </w:rPrChange>
        </w:rPr>
        <w:t xml:space="preserve">Tabela </w:t>
      </w:r>
      <w:r w:rsidR="00B52ABB" w:rsidRPr="00B35CD1">
        <w:rPr>
          <w:color w:val="000000" w:themeColor="text1"/>
          <w:sz w:val="20"/>
          <w:szCs w:val="20"/>
          <w:lang w:val="pt-BR"/>
          <w:rPrChange w:id="507" w:author="HALLIDAY" w:date="2021-08-13T20:09:00Z">
            <w:rPr>
              <w:color w:val="000000" w:themeColor="text1"/>
              <w:sz w:val="20"/>
              <w:szCs w:val="20"/>
            </w:rPr>
          </w:rPrChange>
        </w:rPr>
        <w:t>14</w:t>
      </w:r>
      <w:r w:rsidRPr="00B35CD1">
        <w:rPr>
          <w:color w:val="000000" w:themeColor="text1"/>
          <w:sz w:val="20"/>
          <w:szCs w:val="20"/>
          <w:lang w:val="pt-BR"/>
          <w:rPrChange w:id="508" w:author="HALLIDAY" w:date="2021-08-13T20:09:00Z">
            <w:rPr>
              <w:color w:val="000000" w:themeColor="text1"/>
              <w:sz w:val="20"/>
              <w:szCs w:val="20"/>
            </w:rPr>
          </w:rPrChange>
        </w:rPr>
        <w:t xml:space="preserve">: Lista de Comandos – Janela de </w:t>
      </w:r>
      <w:r w:rsidR="00B52ABB" w:rsidRPr="00B35CD1">
        <w:rPr>
          <w:color w:val="000000" w:themeColor="text1"/>
          <w:sz w:val="20"/>
          <w:szCs w:val="20"/>
          <w:lang w:val="pt-BR"/>
          <w:rPrChange w:id="509" w:author="HALLIDAY" w:date="2021-08-13T20:09:00Z">
            <w:rPr>
              <w:color w:val="000000" w:themeColor="text1"/>
              <w:sz w:val="20"/>
              <w:szCs w:val="20"/>
            </w:rPr>
          </w:rPrChange>
        </w:rPr>
        <w:t>Edição de Campos Medalha</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32571D" w:rsidRPr="00565CD0" w14:paraId="44E6CD8E" w14:textId="77777777" w:rsidTr="00217A6D">
        <w:trPr>
          <w:tblHeader/>
          <w:jc w:val="center"/>
        </w:trPr>
        <w:tc>
          <w:tcPr>
            <w:tcW w:w="2193" w:type="dxa"/>
            <w:shd w:val="clear" w:color="auto" w:fill="003366"/>
            <w:vAlign w:val="center"/>
          </w:tcPr>
          <w:p w14:paraId="4BB96DB8" w14:textId="77777777" w:rsidR="0032571D" w:rsidRPr="00565CD0" w:rsidRDefault="0032571D" w:rsidP="00217A6D">
            <w:pPr>
              <w:jc w:val="center"/>
              <w:rPr>
                <w:b/>
                <w:color w:val="FFFFFF"/>
              </w:rPr>
            </w:pPr>
            <w:r w:rsidRPr="00565CD0">
              <w:rPr>
                <w:b/>
                <w:color w:val="FFFFFF"/>
              </w:rPr>
              <w:t>Nome</w:t>
            </w:r>
          </w:p>
        </w:tc>
        <w:tc>
          <w:tcPr>
            <w:tcW w:w="3720" w:type="dxa"/>
            <w:shd w:val="clear" w:color="auto" w:fill="003366"/>
            <w:vAlign w:val="center"/>
          </w:tcPr>
          <w:p w14:paraId="23B30370" w14:textId="77777777" w:rsidR="0032571D" w:rsidRPr="00565CD0" w:rsidRDefault="0032571D" w:rsidP="00217A6D">
            <w:pPr>
              <w:jc w:val="center"/>
              <w:rPr>
                <w:b/>
                <w:color w:val="FFFFFF"/>
              </w:rPr>
            </w:pPr>
            <w:proofErr w:type="spellStart"/>
            <w:r w:rsidRPr="00565CD0">
              <w:rPr>
                <w:b/>
                <w:color w:val="FFFFFF"/>
              </w:rPr>
              <w:t>Ação</w:t>
            </w:r>
            <w:proofErr w:type="spellEnd"/>
          </w:p>
        </w:tc>
        <w:tc>
          <w:tcPr>
            <w:tcW w:w="2214" w:type="dxa"/>
            <w:shd w:val="clear" w:color="auto" w:fill="003366"/>
            <w:vAlign w:val="center"/>
          </w:tcPr>
          <w:p w14:paraId="2597A021" w14:textId="77777777" w:rsidR="0032571D" w:rsidRPr="00565CD0" w:rsidRDefault="0032571D" w:rsidP="00217A6D">
            <w:pPr>
              <w:jc w:val="center"/>
              <w:rPr>
                <w:b/>
                <w:color w:val="FFFFFF"/>
              </w:rPr>
            </w:pPr>
            <w:proofErr w:type="spellStart"/>
            <w:r w:rsidRPr="00565CD0">
              <w:rPr>
                <w:b/>
                <w:color w:val="FFFFFF"/>
              </w:rPr>
              <w:t>Atalho</w:t>
            </w:r>
            <w:proofErr w:type="spellEnd"/>
          </w:p>
        </w:tc>
      </w:tr>
      <w:tr w:rsidR="00EB6198" w:rsidRPr="00565CD0" w14:paraId="186941B4" w14:textId="77777777" w:rsidTr="00217A6D">
        <w:trPr>
          <w:cantSplit/>
          <w:jc w:val="center"/>
        </w:trPr>
        <w:tc>
          <w:tcPr>
            <w:tcW w:w="2193" w:type="dxa"/>
            <w:vAlign w:val="center"/>
          </w:tcPr>
          <w:p w14:paraId="6568A9EF" w14:textId="575B4AA6" w:rsidR="00EB6198" w:rsidRPr="00565CD0" w:rsidRDefault="00EB6198" w:rsidP="00EB6198">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Enviar Dados</w:t>
            </w:r>
          </w:p>
        </w:tc>
        <w:tc>
          <w:tcPr>
            <w:tcW w:w="3720" w:type="dxa"/>
            <w:vAlign w:val="center"/>
          </w:tcPr>
          <w:p w14:paraId="7B4C1E7F" w14:textId="4749DFBB" w:rsidR="00EB6198" w:rsidRPr="00565CD0" w:rsidRDefault="00EB6198" w:rsidP="00EB6198">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 que efetua as alterações</w:t>
            </w:r>
          </w:p>
        </w:tc>
        <w:tc>
          <w:tcPr>
            <w:tcW w:w="2214" w:type="dxa"/>
            <w:vAlign w:val="center"/>
          </w:tcPr>
          <w:p w14:paraId="323AE4D3" w14:textId="6B877135" w:rsidR="00EB6198" w:rsidRPr="00565CD0" w:rsidRDefault="00EB6198" w:rsidP="00EB6198">
            <w:pPr>
              <w:pStyle w:val="NormalPeq"/>
              <w:jc w:val="left"/>
              <w:rPr>
                <w:rFonts w:ascii="Times New Roman" w:hAnsi="Times New Roman"/>
                <w:color w:val="0070C0"/>
                <w:sz w:val="20"/>
                <w:szCs w:val="20"/>
              </w:rPr>
            </w:pPr>
            <w:r w:rsidRPr="00F932AE">
              <w:rPr>
                <w:rFonts w:ascii="Times New Roman" w:hAnsi="Times New Roman"/>
                <w:color w:val="000000" w:themeColor="text1"/>
                <w:sz w:val="20"/>
                <w:szCs w:val="20"/>
              </w:rPr>
              <w:t>Botão</w:t>
            </w:r>
          </w:p>
        </w:tc>
      </w:tr>
    </w:tbl>
    <w:p w14:paraId="77D06346" w14:textId="77777777" w:rsidR="00F932AE" w:rsidRPr="00CA3B47" w:rsidRDefault="00F932AE" w:rsidP="00565CD0">
      <w:pPr>
        <w:pStyle w:val="PSDS-CorpodeTexto"/>
        <w:jc w:val="both"/>
        <w:rPr>
          <w:rFonts w:ascii="Times New Roman" w:hAnsi="Times New Roman"/>
          <w:color w:val="0070C0"/>
        </w:rPr>
      </w:pPr>
    </w:p>
    <w:p w14:paraId="42E09028" w14:textId="77777777" w:rsidR="00AA4ACD" w:rsidRPr="00DF2998" w:rsidRDefault="00AA4ACD" w:rsidP="00F43AC5">
      <w:pPr>
        <w:pStyle w:val="PSDS-MarcadoresCorpodeTexto"/>
        <w:numPr>
          <w:ilvl w:val="0"/>
          <w:numId w:val="0"/>
        </w:numPr>
        <w:jc w:val="both"/>
        <w:rPr>
          <w:rFonts w:ascii="Times New Roman" w:hAnsi="Times New Roman"/>
        </w:rPr>
      </w:pPr>
    </w:p>
    <w:p w14:paraId="3C073183" w14:textId="02AF3CDC" w:rsidR="00F43AC5" w:rsidRPr="00CA3B47" w:rsidRDefault="00F43AC5" w:rsidP="00F43AC5">
      <w:pPr>
        <w:pStyle w:val="Ttulo1"/>
        <w:widowControl/>
        <w:rPr>
          <w:lang w:val="pt-BR"/>
        </w:rPr>
      </w:pPr>
      <w:bookmarkStart w:id="510" w:name="_Toc21111874"/>
      <w:r w:rsidRPr="00CA3B47">
        <w:rPr>
          <w:lang w:val="pt-BR"/>
        </w:rPr>
        <w:t>Requisitos Funcionais</w:t>
      </w:r>
      <w:bookmarkEnd w:id="510"/>
    </w:p>
    <w:p w14:paraId="1F7187CE" w14:textId="6173AA93" w:rsidR="007F5AB1" w:rsidRDefault="007F5AB1" w:rsidP="006A385D">
      <w:pPr>
        <w:pStyle w:val="PSDS-CorpodeTexto"/>
        <w:jc w:val="both"/>
        <w:rPr>
          <w:rFonts w:ascii="Times New Roman" w:hAnsi="Times New Roman"/>
        </w:rPr>
      </w:pPr>
    </w:p>
    <w:p w14:paraId="3036656E" w14:textId="53708327" w:rsidR="00AE71FB" w:rsidRPr="006A385D" w:rsidRDefault="007F5AB1" w:rsidP="006A385D">
      <w:pPr>
        <w:pStyle w:val="PSDS-CorpodeTexto"/>
        <w:ind w:left="708"/>
        <w:jc w:val="both"/>
        <w:rPr>
          <w:rFonts w:ascii="Times New Roman" w:hAnsi="Times New Roman"/>
        </w:rPr>
      </w:pPr>
      <w:r>
        <w:rPr>
          <w:rFonts w:ascii="Times New Roman" w:hAnsi="Times New Roman"/>
        </w:rPr>
        <w:t>As funcionalidades fundamentais do produto se resumem a autenticação e gestão de usuários, países, medalhas e modalidades. Assim, é necessário que o produto final permita o acesso ao sistema desenvolvido através de usuários, estes do tipo administrador ou do tipo visitante, sendo o administrador capaz de alterar outros usuários, países, medalhas e modalidades e o visitante capaz apenas de visualizar tais informações.</w:t>
      </w:r>
    </w:p>
    <w:p w14:paraId="31DE0C92" w14:textId="77777777" w:rsidR="00317C60" w:rsidRPr="00317C60" w:rsidRDefault="00317C60" w:rsidP="00317C60">
      <w:pPr>
        <w:jc w:val="both"/>
        <w:rPr>
          <w:lang w:val="pt-BR"/>
        </w:rPr>
      </w:pPr>
    </w:p>
    <w:p w14:paraId="08575FF3" w14:textId="1AF963A7" w:rsidR="000538CB" w:rsidRPr="000538CB" w:rsidRDefault="00731D2D" w:rsidP="000538CB">
      <w:pPr>
        <w:pStyle w:val="Ttulo2"/>
        <w:rPr>
          <w:lang w:val="pt-BR"/>
        </w:rPr>
      </w:pPr>
      <w:bookmarkStart w:id="511" w:name="_Toc21111875"/>
      <w:r>
        <w:rPr>
          <w:lang w:val="pt-BR"/>
        </w:rPr>
        <w:t>Backlog do projeto</w:t>
      </w:r>
      <w:bookmarkEnd w:id="511"/>
      <w:r>
        <w:rPr>
          <w:lang w:val="pt-BR"/>
        </w:rPr>
        <w:t xml:space="preserve"> </w:t>
      </w:r>
    </w:p>
    <w:p w14:paraId="7CC5D7FB" w14:textId="087B96DD" w:rsidR="00D972CA" w:rsidRDefault="00D972CA" w:rsidP="00D972CA">
      <w:pPr>
        <w:ind w:left="708"/>
        <w:rPr>
          <w:lang w:val="pt-BR"/>
        </w:rPr>
      </w:pPr>
      <w:r>
        <w:rPr>
          <w:lang w:val="pt-BR"/>
        </w:rPr>
        <w:t>- Serviço de Gestão de Países</w:t>
      </w:r>
    </w:p>
    <w:p w14:paraId="5D4E207B" w14:textId="730FB298" w:rsidR="00D972CA" w:rsidRDefault="00D972CA" w:rsidP="00D972CA">
      <w:pPr>
        <w:ind w:left="708"/>
        <w:rPr>
          <w:lang w:val="pt-BR"/>
        </w:rPr>
      </w:pPr>
      <w:r>
        <w:rPr>
          <w:lang w:val="pt-BR"/>
        </w:rPr>
        <w:tab/>
      </w:r>
      <w:r>
        <w:rPr>
          <w:lang w:val="pt-BR"/>
        </w:rPr>
        <w:tab/>
        <w:t>- Cadastrar país</w:t>
      </w:r>
    </w:p>
    <w:p w14:paraId="3C437252" w14:textId="0F8D54C3" w:rsidR="00D972CA" w:rsidRDefault="00D972CA" w:rsidP="00D972CA">
      <w:pPr>
        <w:ind w:left="708"/>
        <w:rPr>
          <w:lang w:val="pt-BR"/>
        </w:rPr>
      </w:pPr>
      <w:r>
        <w:rPr>
          <w:lang w:val="pt-BR"/>
        </w:rPr>
        <w:tab/>
      </w:r>
      <w:r>
        <w:rPr>
          <w:lang w:val="pt-BR"/>
        </w:rPr>
        <w:tab/>
        <w:t>- Atualizar país</w:t>
      </w:r>
    </w:p>
    <w:p w14:paraId="3BF97D34" w14:textId="2503D400" w:rsidR="00D972CA" w:rsidRDefault="00D972CA" w:rsidP="00D972CA">
      <w:pPr>
        <w:ind w:left="708"/>
        <w:rPr>
          <w:lang w:val="pt-BR"/>
        </w:rPr>
      </w:pPr>
      <w:r>
        <w:rPr>
          <w:lang w:val="pt-BR"/>
        </w:rPr>
        <w:tab/>
      </w:r>
      <w:r>
        <w:rPr>
          <w:lang w:val="pt-BR"/>
        </w:rPr>
        <w:tab/>
        <w:t>- Remover país</w:t>
      </w:r>
    </w:p>
    <w:p w14:paraId="1EE8BD8C" w14:textId="3E3CA6DC" w:rsidR="00D972CA" w:rsidRDefault="00D972CA" w:rsidP="00D972CA">
      <w:pPr>
        <w:ind w:left="708"/>
        <w:rPr>
          <w:lang w:val="pt-BR"/>
        </w:rPr>
      </w:pPr>
      <w:r>
        <w:rPr>
          <w:lang w:val="pt-BR"/>
        </w:rPr>
        <w:tab/>
      </w:r>
      <w:r>
        <w:rPr>
          <w:lang w:val="pt-BR"/>
        </w:rPr>
        <w:tab/>
        <w:t>- Mostrar país</w:t>
      </w:r>
    </w:p>
    <w:p w14:paraId="2A14471D" w14:textId="5360B9E9" w:rsidR="00D972CA" w:rsidRDefault="00D972CA" w:rsidP="00D972CA">
      <w:pPr>
        <w:ind w:left="708"/>
        <w:rPr>
          <w:lang w:val="pt-BR"/>
        </w:rPr>
      </w:pPr>
      <w:r>
        <w:rPr>
          <w:lang w:val="pt-BR"/>
        </w:rPr>
        <w:tab/>
      </w:r>
      <w:r>
        <w:rPr>
          <w:lang w:val="pt-BR"/>
        </w:rPr>
        <w:tab/>
        <w:t>- Associar Medalha(s)</w:t>
      </w:r>
    </w:p>
    <w:p w14:paraId="40C90C37" w14:textId="4FDA5C41" w:rsidR="00D972CA" w:rsidRDefault="00D972CA" w:rsidP="00D972CA">
      <w:pPr>
        <w:ind w:left="708"/>
        <w:rPr>
          <w:lang w:val="pt-BR"/>
        </w:rPr>
      </w:pPr>
      <w:r>
        <w:rPr>
          <w:lang w:val="pt-BR"/>
        </w:rPr>
        <w:tab/>
      </w:r>
      <w:r>
        <w:rPr>
          <w:lang w:val="pt-BR"/>
        </w:rPr>
        <w:tab/>
        <w:t>- Associar Modalidade(s)</w:t>
      </w:r>
    </w:p>
    <w:p w14:paraId="07120CE6" w14:textId="77777777" w:rsidR="00D972CA" w:rsidRDefault="00D972CA" w:rsidP="00D972CA">
      <w:pPr>
        <w:ind w:left="708"/>
        <w:rPr>
          <w:lang w:val="pt-BR"/>
        </w:rPr>
      </w:pPr>
    </w:p>
    <w:p w14:paraId="633DCA14" w14:textId="7C533F67" w:rsidR="00D972CA" w:rsidRDefault="00D972CA" w:rsidP="00D972CA">
      <w:pPr>
        <w:ind w:left="708"/>
        <w:rPr>
          <w:lang w:val="pt-BR"/>
        </w:rPr>
      </w:pPr>
      <w:r>
        <w:rPr>
          <w:lang w:val="pt-BR"/>
        </w:rPr>
        <w:t>- Serviço de Gestão de Medalhas</w:t>
      </w:r>
    </w:p>
    <w:p w14:paraId="2CBC4BB1" w14:textId="166CA4DE" w:rsidR="00D972CA" w:rsidRDefault="00D972CA" w:rsidP="00D972CA">
      <w:pPr>
        <w:ind w:left="1428" w:firstLine="12"/>
        <w:rPr>
          <w:lang w:val="pt-BR"/>
        </w:rPr>
      </w:pPr>
      <w:r>
        <w:rPr>
          <w:lang w:val="pt-BR"/>
        </w:rPr>
        <w:t>- Cadastrar medalha</w:t>
      </w:r>
    </w:p>
    <w:p w14:paraId="4EB09925" w14:textId="5B41332B" w:rsidR="00D972CA" w:rsidRDefault="00D972CA" w:rsidP="00D972CA">
      <w:pPr>
        <w:ind w:left="708"/>
        <w:rPr>
          <w:lang w:val="pt-BR"/>
        </w:rPr>
      </w:pPr>
      <w:r>
        <w:rPr>
          <w:lang w:val="pt-BR"/>
        </w:rPr>
        <w:tab/>
      </w:r>
      <w:r>
        <w:rPr>
          <w:lang w:val="pt-BR"/>
        </w:rPr>
        <w:tab/>
        <w:t>- Atualizar medalha</w:t>
      </w:r>
    </w:p>
    <w:p w14:paraId="7DD9FCE2" w14:textId="4D2FBBA2" w:rsidR="00D972CA" w:rsidRDefault="00D972CA" w:rsidP="00D972CA">
      <w:pPr>
        <w:ind w:left="708"/>
        <w:rPr>
          <w:lang w:val="pt-BR"/>
        </w:rPr>
      </w:pPr>
      <w:r>
        <w:rPr>
          <w:lang w:val="pt-BR"/>
        </w:rPr>
        <w:tab/>
      </w:r>
      <w:r>
        <w:rPr>
          <w:lang w:val="pt-BR"/>
        </w:rPr>
        <w:tab/>
        <w:t>- Remover medalha</w:t>
      </w:r>
    </w:p>
    <w:p w14:paraId="3B3E24D2" w14:textId="663BDAD5" w:rsidR="00D972CA" w:rsidRDefault="00D972CA" w:rsidP="00D972CA">
      <w:pPr>
        <w:ind w:left="708"/>
        <w:rPr>
          <w:lang w:val="pt-BR"/>
        </w:rPr>
      </w:pPr>
      <w:r>
        <w:rPr>
          <w:lang w:val="pt-BR"/>
        </w:rPr>
        <w:tab/>
      </w:r>
      <w:r>
        <w:rPr>
          <w:lang w:val="pt-BR"/>
        </w:rPr>
        <w:tab/>
        <w:t>- Mostrar medalha</w:t>
      </w:r>
    </w:p>
    <w:p w14:paraId="32CA6992" w14:textId="5701790D" w:rsidR="00D972CA" w:rsidRDefault="00D972CA" w:rsidP="00D972CA">
      <w:pPr>
        <w:ind w:left="708"/>
        <w:rPr>
          <w:lang w:val="pt-BR"/>
        </w:rPr>
      </w:pPr>
      <w:r>
        <w:rPr>
          <w:lang w:val="pt-BR"/>
        </w:rPr>
        <w:tab/>
      </w:r>
      <w:r>
        <w:rPr>
          <w:lang w:val="pt-BR"/>
        </w:rPr>
        <w:tab/>
        <w:t>- Associar Modalidade</w:t>
      </w:r>
    </w:p>
    <w:p w14:paraId="20B45518" w14:textId="41314B2B" w:rsidR="00D972CA" w:rsidRDefault="00D972CA" w:rsidP="00D972CA">
      <w:pPr>
        <w:ind w:left="708"/>
        <w:rPr>
          <w:lang w:val="pt-BR"/>
        </w:rPr>
      </w:pPr>
    </w:p>
    <w:p w14:paraId="21D51E7A" w14:textId="6F7ABA76" w:rsidR="00731D2D" w:rsidRPr="00D972CA" w:rsidRDefault="00D972CA" w:rsidP="00D972CA">
      <w:pPr>
        <w:ind w:left="708"/>
        <w:rPr>
          <w:lang w:val="pt-BR"/>
        </w:rPr>
      </w:pPr>
      <w:r>
        <w:rPr>
          <w:lang w:val="pt-BR"/>
        </w:rPr>
        <w:t>- Serviço de Gestão de Modalidades</w:t>
      </w:r>
    </w:p>
    <w:p w14:paraId="4EE111FB" w14:textId="1523B17E" w:rsidR="00D972CA" w:rsidRDefault="00D972CA" w:rsidP="00D972CA">
      <w:pPr>
        <w:ind w:left="1428" w:firstLine="12"/>
        <w:rPr>
          <w:lang w:val="pt-BR"/>
        </w:rPr>
      </w:pPr>
      <w:r>
        <w:rPr>
          <w:lang w:val="pt-BR"/>
        </w:rPr>
        <w:t>- Cadastrar modalidade</w:t>
      </w:r>
    </w:p>
    <w:p w14:paraId="2B7BA7FF" w14:textId="4C3F0610" w:rsidR="00D972CA" w:rsidRDefault="00D972CA" w:rsidP="00D972CA">
      <w:pPr>
        <w:ind w:left="708"/>
        <w:rPr>
          <w:lang w:val="pt-BR"/>
        </w:rPr>
      </w:pPr>
      <w:r>
        <w:rPr>
          <w:lang w:val="pt-BR"/>
        </w:rPr>
        <w:tab/>
      </w:r>
      <w:r>
        <w:rPr>
          <w:lang w:val="pt-BR"/>
        </w:rPr>
        <w:tab/>
        <w:t>- Atualizar modalidade</w:t>
      </w:r>
    </w:p>
    <w:p w14:paraId="41E8A4FF" w14:textId="37DA0CE1" w:rsidR="00D972CA" w:rsidRDefault="00D972CA" w:rsidP="00D972CA">
      <w:pPr>
        <w:ind w:left="708"/>
        <w:rPr>
          <w:lang w:val="pt-BR"/>
        </w:rPr>
      </w:pPr>
      <w:r>
        <w:rPr>
          <w:lang w:val="pt-BR"/>
        </w:rPr>
        <w:tab/>
      </w:r>
      <w:r>
        <w:rPr>
          <w:lang w:val="pt-BR"/>
        </w:rPr>
        <w:tab/>
        <w:t>- Remover modalidade</w:t>
      </w:r>
    </w:p>
    <w:p w14:paraId="150EAFCB" w14:textId="3CC31581" w:rsidR="00D972CA" w:rsidRDefault="00D972CA" w:rsidP="00EF554D">
      <w:pPr>
        <w:ind w:left="708"/>
        <w:rPr>
          <w:lang w:val="pt-BR"/>
        </w:rPr>
      </w:pPr>
      <w:r>
        <w:rPr>
          <w:lang w:val="pt-BR"/>
        </w:rPr>
        <w:tab/>
      </w:r>
      <w:r>
        <w:rPr>
          <w:lang w:val="pt-BR"/>
        </w:rPr>
        <w:tab/>
        <w:t>- Mostrar modalidade</w:t>
      </w:r>
    </w:p>
    <w:p w14:paraId="1B54572C" w14:textId="77777777" w:rsidR="00937E63" w:rsidRDefault="00937E63" w:rsidP="00B201E4">
      <w:pPr>
        <w:ind w:left="708"/>
        <w:rPr>
          <w:lang w:val="pt-BR"/>
        </w:rPr>
      </w:pPr>
    </w:p>
    <w:p w14:paraId="5DB5DCBF" w14:textId="59188AB7" w:rsidR="00937E63" w:rsidRPr="00D972CA" w:rsidRDefault="00937E63" w:rsidP="00937E63">
      <w:pPr>
        <w:ind w:left="708"/>
        <w:rPr>
          <w:lang w:val="pt-BR"/>
        </w:rPr>
      </w:pPr>
      <w:r>
        <w:rPr>
          <w:lang w:val="pt-BR"/>
        </w:rPr>
        <w:t>- Serviço de Autenticação</w:t>
      </w:r>
    </w:p>
    <w:p w14:paraId="24E27E7B" w14:textId="1A9A86DC" w:rsidR="00937E63" w:rsidRDefault="00937E63" w:rsidP="00937E63">
      <w:pPr>
        <w:ind w:left="1428" w:firstLine="12"/>
        <w:rPr>
          <w:lang w:val="pt-BR"/>
        </w:rPr>
      </w:pPr>
      <w:r>
        <w:rPr>
          <w:lang w:val="pt-BR"/>
        </w:rPr>
        <w:t xml:space="preserve">- </w:t>
      </w:r>
      <w:proofErr w:type="spellStart"/>
      <w:r>
        <w:rPr>
          <w:lang w:val="pt-BR"/>
        </w:rPr>
        <w:t>Logar</w:t>
      </w:r>
      <w:proofErr w:type="spellEnd"/>
      <w:r>
        <w:rPr>
          <w:lang w:val="pt-BR"/>
        </w:rPr>
        <w:t xml:space="preserve"> no sistema</w:t>
      </w:r>
    </w:p>
    <w:p w14:paraId="201AE829" w14:textId="0B5F8415" w:rsidR="00937E63" w:rsidRDefault="00937E63" w:rsidP="00937E63">
      <w:pPr>
        <w:ind w:left="708"/>
        <w:rPr>
          <w:lang w:val="pt-BR"/>
        </w:rPr>
      </w:pPr>
      <w:r>
        <w:rPr>
          <w:lang w:val="pt-BR"/>
        </w:rPr>
        <w:tab/>
      </w:r>
      <w:r>
        <w:rPr>
          <w:lang w:val="pt-BR"/>
        </w:rPr>
        <w:tab/>
        <w:t>- Sair do sistema</w:t>
      </w:r>
    </w:p>
    <w:p w14:paraId="4BC8EBA2" w14:textId="1DAFDA57" w:rsidR="00B201E4" w:rsidRDefault="00937E63" w:rsidP="00EF554D">
      <w:pPr>
        <w:ind w:left="708"/>
        <w:rPr>
          <w:lang w:val="pt-BR"/>
        </w:rPr>
      </w:pPr>
      <w:r>
        <w:rPr>
          <w:lang w:val="pt-BR"/>
        </w:rPr>
        <w:tab/>
      </w:r>
      <w:r>
        <w:rPr>
          <w:lang w:val="pt-BR"/>
        </w:rPr>
        <w:tab/>
      </w:r>
    </w:p>
    <w:p w14:paraId="7E57EFAD" w14:textId="77777777" w:rsidR="00795341" w:rsidRDefault="00795341" w:rsidP="00EF554D">
      <w:pPr>
        <w:ind w:left="708"/>
        <w:rPr>
          <w:lang w:val="pt-BR"/>
        </w:rPr>
      </w:pPr>
    </w:p>
    <w:p w14:paraId="09D0ECAD" w14:textId="77777777" w:rsidR="00731D2D" w:rsidRPr="00795341" w:rsidRDefault="00731D2D" w:rsidP="00731D2D">
      <w:pPr>
        <w:widowControl/>
        <w:spacing w:line="240" w:lineRule="auto"/>
        <w:jc w:val="center"/>
        <w:rPr>
          <w:b/>
          <w:lang w:val="pt-BR"/>
        </w:rPr>
      </w:pPr>
      <w:r w:rsidRPr="00795341">
        <w:rPr>
          <w:b/>
          <w:lang w:val="pt-BR"/>
        </w:rPr>
        <w:t>Figura 8: Tabelas de serviços e funcionalidades do produto</w:t>
      </w:r>
    </w:p>
    <w:tbl>
      <w:tblPr>
        <w:tblStyle w:val="Tabelacomgrade"/>
        <w:tblW w:w="0" w:type="auto"/>
        <w:tblInd w:w="708" w:type="dxa"/>
        <w:tblLook w:val="04A0" w:firstRow="1" w:lastRow="0" w:firstColumn="1" w:lastColumn="0" w:noHBand="0" w:noVBand="1"/>
      </w:tblPr>
      <w:tblGrid>
        <w:gridCol w:w="2890"/>
        <w:gridCol w:w="2843"/>
        <w:gridCol w:w="2909"/>
      </w:tblGrid>
      <w:tr w:rsidR="00731D2D" w14:paraId="54747CB9" w14:textId="77777777" w:rsidTr="00582089">
        <w:tc>
          <w:tcPr>
            <w:tcW w:w="2890" w:type="dxa"/>
            <w:shd w:val="clear" w:color="auto" w:fill="D9D9D9" w:themeFill="background1" w:themeFillShade="D9"/>
          </w:tcPr>
          <w:p w14:paraId="2F144ED6" w14:textId="77777777" w:rsidR="00731D2D" w:rsidRPr="00142297" w:rsidRDefault="00731D2D" w:rsidP="00582089">
            <w:pPr>
              <w:pStyle w:val="PSDS-CorpodeTexto"/>
              <w:jc w:val="center"/>
              <w:rPr>
                <w:rFonts w:ascii="Times New Roman" w:hAnsi="Times New Roman"/>
              </w:rPr>
            </w:pPr>
            <w:r w:rsidRPr="00142297">
              <w:rPr>
                <w:rFonts w:ascii="Times New Roman" w:hAnsi="Times New Roman"/>
              </w:rPr>
              <w:t>SERVIÇO</w:t>
            </w:r>
          </w:p>
        </w:tc>
        <w:tc>
          <w:tcPr>
            <w:tcW w:w="2843" w:type="dxa"/>
            <w:shd w:val="clear" w:color="auto" w:fill="D9D9D9" w:themeFill="background1" w:themeFillShade="D9"/>
          </w:tcPr>
          <w:p w14:paraId="3921451B" w14:textId="77777777" w:rsidR="00731D2D" w:rsidRPr="00142297" w:rsidRDefault="00731D2D" w:rsidP="00582089">
            <w:pPr>
              <w:pStyle w:val="PSDS-CorpodeTexto"/>
              <w:jc w:val="center"/>
              <w:rPr>
                <w:rFonts w:ascii="Times New Roman" w:hAnsi="Times New Roman"/>
              </w:rPr>
            </w:pPr>
            <w:r w:rsidRPr="00142297">
              <w:rPr>
                <w:rFonts w:ascii="Times New Roman" w:hAnsi="Times New Roman"/>
              </w:rPr>
              <w:t>NOME</w:t>
            </w:r>
          </w:p>
        </w:tc>
        <w:tc>
          <w:tcPr>
            <w:tcW w:w="2909" w:type="dxa"/>
            <w:shd w:val="clear" w:color="auto" w:fill="D9D9D9" w:themeFill="background1" w:themeFillShade="D9"/>
          </w:tcPr>
          <w:p w14:paraId="4C64DCB9" w14:textId="77777777" w:rsidR="00731D2D" w:rsidRPr="00142297" w:rsidRDefault="00731D2D" w:rsidP="00582089">
            <w:pPr>
              <w:pStyle w:val="PSDS-CorpodeTexto"/>
              <w:jc w:val="center"/>
              <w:rPr>
                <w:rFonts w:ascii="Times New Roman" w:hAnsi="Times New Roman"/>
              </w:rPr>
            </w:pPr>
            <w:r w:rsidRPr="00142297">
              <w:rPr>
                <w:rFonts w:ascii="Times New Roman" w:hAnsi="Times New Roman"/>
              </w:rPr>
              <w:t>Descrição</w:t>
            </w:r>
          </w:p>
        </w:tc>
      </w:tr>
      <w:tr w:rsidR="00732B98" w:rsidRPr="00B35CD1" w14:paraId="3C484904" w14:textId="77777777" w:rsidTr="00582089">
        <w:tc>
          <w:tcPr>
            <w:tcW w:w="2890" w:type="dxa"/>
            <w:vMerge w:val="restart"/>
          </w:tcPr>
          <w:p w14:paraId="13E1A50B" w14:textId="1C1672A9" w:rsidR="00732B98" w:rsidRPr="00142297" w:rsidRDefault="00732B98" w:rsidP="00582089">
            <w:pPr>
              <w:pStyle w:val="PSDS-CorpodeTexto"/>
              <w:jc w:val="center"/>
              <w:rPr>
                <w:rFonts w:ascii="Times New Roman" w:hAnsi="Times New Roman"/>
              </w:rPr>
            </w:pPr>
            <w:r w:rsidRPr="00142297">
              <w:rPr>
                <w:rFonts w:ascii="Times New Roman" w:hAnsi="Times New Roman"/>
              </w:rPr>
              <w:t xml:space="preserve">Gestão de </w:t>
            </w:r>
            <w:r>
              <w:rPr>
                <w:rFonts w:ascii="Times New Roman" w:hAnsi="Times New Roman"/>
              </w:rPr>
              <w:t>Países</w:t>
            </w:r>
            <w:r w:rsidRPr="00142297">
              <w:rPr>
                <w:rFonts w:ascii="Times New Roman" w:hAnsi="Times New Roman"/>
              </w:rPr>
              <w:t xml:space="preserve"> - </w:t>
            </w:r>
          </w:p>
          <w:p w14:paraId="528556AF" w14:textId="69F8FBA8" w:rsidR="00732B98" w:rsidRPr="00142297" w:rsidRDefault="00732B98" w:rsidP="00582089">
            <w:pPr>
              <w:pStyle w:val="PSDS-CorpodeTexto"/>
              <w:jc w:val="center"/>
              <w:rPr>
                <w:rFonts w:ascii="Times New Roman" w:hAnsi="Times New Roman"/>
              </w:rPr>
            </w:pPr>
            <w:r w:rsidRPr="00142297">
              <w:rPr>
                <w:rFonts w:ascii="Times New Roman" w:hAnsi="Times New Roman"/>
              </w:rPr>
              <w:t xml:space="preserve">Este serviço realiza todas as tarefas relacionas à administração de </w:t>
            </w:r>
            <w:r>
              <w:rPr>
                <w:rFonts w:ascii="Times New Roman" w:hAnsi="Times New Roman"/>
              </w:rPr>
              <w:t>países participantes das Olímpiadas.</w:t>
            </w:r>
          </w:p>
        </w:tc>
        <w:tc>
          <w:tcPr>
            <w:tcW w:w="2843" w:type="dxa"/>
          </w:tcPr>
          <w:p w14:paraId="605B608C" w14:textId="798A75B0" w:rsidR="00732B98" w:rsidRPr="00142297" w:rsidRDefault="00732B98" w:rsidP="00582089">
            <w:pPr>
              <w:pStyle w:val="PSDS-CorpodeTexto"/>
              <w:jc w:val="center"/>
              <w:rPr>
                <w:rFonts w:ascii="Times New Roman" w:hAnsi="Times New Roman"/>
              </w:rPr>
            </w:pPr>
            <w:r>
              <w:rPr>
                <w:rFonts w:ascii="Times New Roman" w:hAnsi="Times New Roman"/>
              </w:rPr>
              <w:t>Cadastrar país</w:t>
            </w:r>
          </w:p>
        </w:tc>
        <w:tc>
          <w:tcPr>
            <w:tcW w:w="2909" w:type="dxa"/>
          </w:tcPr>
          <w:p w14:paraId="2C93C70F" w14:textId="5BA9BA81" w:rsidR="00732B98" w:rsidRPr="00142297" w:rsidRDefault="00732B98" w:rsidP="00582089">
            <w:pPr>
              <w:pStyle w:val="PSDS-CorpodeTexto"/>
              <w:jc w:val="center"/>
              <w:rPr>
                <w:rFonts w:ascii="Times New Roman" w:hAnsi="Times New Roman"/>
              </w:rPr>
            </w:pPr>
            <w:r>
              <w:rPr>
                <w:rFonts w:ascii="Times New Roman" w:hAnsi="Times New Roman"/>
              </w:rPr>
              <w:t>Permite a criação de países dentro do sistema</w:t>
            </w:r>
            <w:r w:rsidR="00327AFC">
              <w:rPr>
                <w:rFonts w:ascii="Times New Roman" w:hAnsi="Times New Roman"/>
              </w:rPr>
              <w:t>. É informado o nome, quantidade de medalhas de ouro, prata e bronze, e a pontuação total (inicializados com 0)</w:t>
            </w:r>
          </w:p>
        </w:tc>
      </w:tr>
      <w:tr w:rsidR="00732B98" w:rsidRPr="00B35CD1" w14:paraId="2955BACD" w14:textId="77777777" w:rsidTr="00582089">
        <w:tc>
          <w:tcPr>
            <w:tcW w:w="2890" w:type="dxa"/>
            <w:vMerge/>
          </w:tcPr>
          <w:p w14:paraId="3C25EBA1" w14:textId="77777777" w:rsidR="00732B98" w:rsidRPr="00142297" w:rsidRDefault="00732B98" w:rsidP="00582089">
            <w:pPr>
              <w:pStyle w:val="PSDS-CorpodeTexto"/>
              <w:jc w:val="center"/>
              <w:rPr>
                <w:rFonts w:ascii="Times New Roman" w:hAnsi="Times New Roman"/>
              </w:rPr>
            </w:pPr>
          </w:p>
        </w:tc>
        <w:tc>
          <w:tcPr>
            <w:tcW w:w="2843" w:type="dxa"/>
          </w:tcPr>
          <w:p w14:paraId="15CD5CC7" w14:textId="0AAFD198" w:rsidR="00732B98" w:rsidRPr="00142297" w:rsidRDefault="00732B98" w:rsidP="00582089">
            <w:pPr>
              <w:pStyle w:val="PSDS-CorpodeTexto"/>
              <w:jc w:val="center"/>
              <w:rPr>
                <w:rFonts w:ascii="Times New Roman" w:hAnsi="Times New Roman"/>
              </w:rPr>
            </w:pPr>
            <w:r w:rsidRPr="00142297">
              <w:rPr>
                <w:rFonts w:ascii="Times New Roman" w:hAnsi="Times New Roman"/>
              </w:rPr>
              <w:t xml:space="preserve">Remover </w:t>
            </w:r>
            <w:r>
              <w:rPr>
                <w:rFonts w:ascii="Times New Roman" w:hAnsi="Times New Roman"/>
              </w:rPr>
              <w:t>país</w:t>
            </w:r>
          </w:p>
        </w:tc>
        <w:tc>
          <w:tcPr>
            <w:tcW w:w="2909" w:type="dxa"/>
          </w:tcPr>
          <w:p w14:paraId="026CF73E" w14:textId="2D5AF4EE" w:rsidR="00732B98" w:rsidRPr="00142297" w:rsidRDefault="00732B98" w:rsidP="00582089">
            <w:pPr>
              <w:pStyle w:val="PSDS-CorpodeTexto"/>
              <w:jc w:val="center"/>
              <w:rPr>
                <w:rFonts w:ascii="Times New Roman" w:hAnsi="Times New Roman"/>
              </w:rPr>
            </w:pPr>
            <w:r w:rsidRPr="00142297">
              <w:rPr>
                <w:rFonts w:ascii="Times New Roman" w:hAnsi="Times New Roman"/>
              </w:rPr>
              <w:t xml:space="preserve">Permite bloquear ou remover definitivamente um </w:t>
            </w:r>
            <w:r>
              <w:rPr>
                <w:rFonts w:ascii="Times New Roman" w:hAnsi="Times New Roman"/>
              </w:rPr>
              <w:t xml:space="preserve">país </w:t>
            </w:r>
            <w:r w:rsidRPr="00142297">
              <w:rPr>
                <w:rFonts w:ascii="Times New Roman" w:hAnsi="Times New Roman"/>
              </w:rPr>
              <w:t>do sistema</w:t>
            </w:r>
          </w:p>
        </w:tc>
      </w:tr>
      <w:tr w:rsidR="00732B98" w:rsidRPr="00B35CD1" w14:paraId="5A448510" w14:textId="77777777" w:rsidTr="00582089">
        <w:tc>
          <w:tcPr>
            <w:tcW w:w="2890" w:type="dxa"/>
            <w:vMerge/>
          </w:tcPr>
          <w:p w14:paraId="58EC0392" w14:textId="15732B13" w:rsidR="00732B98" w:rsidRPr="00142297" w:rsidRDefault="00732B98" w:rsidP="00582089">
            <w:pPr>
              <w:pStyle w:val="PSDS-CorpodeTexto"/>
              <w:jc w:val="center"/>
              <w:rPr>
                <w:rFonts w:ascii="Times New Roman" w:hAnsi="Times New Roman"/>
              </w:rPr>
            </w:pPr>
          </w:p>
        </w:tc>
        <w:tc>
          <w:tcPr>
            <w:tcW w:w="2843" w:type="dxa"/>
          </w:tcPr>
          <w:p w14:paraId="7151D240" w14:textId="0FFEE1CD" w:rsidR="00732B98" w:rsidRPr="00142297" w:rsidRDefault="00732B98" w:rsidP="00582089">
            <w:pPr>
              <w:pStyle w:val="PSDS-CorpodeTexto"/>
              <w:jc w:val="center"/>
              <w:rPr>
                <w:rFonts w:ascii="Times New Roman" w:hAnsi="Times New Roman"/>
              </w:rPr>
            </w:pPr>
            <w:r>
              <w:rPr>
                <w:rFonts w:ascii="Times New Roman" w:hAnsi="Times New Roman"/>
              </w:rPr>
              <w:t>Atualizar país</w:t>
            </w:r>
          </w:p>
        </w:tc>
        <w:tc>
          <w:tcPr>
            <w:tcW w:w="2909" w:type="dxa"/>
          </w:tcPr>
          <w:p w14:paraId="6AFBD5C3" w14:textId="2C4DBE73" w:rsidR="00732B98" w:rsidRPr="00142297" w:rsidRDefault="00732B98" w:rsidP="00582089">
            <w:pPr>
              <w:pStyle w:val="PSDS-CorpodeTexto"/>
              <w:jc w:val="center"/>
              <w:rPr>
                <w:rFonts w:ascii="Times New Roman" w:hAnsi="Times New Roman"/>
              </w:rPr>
            </w:pPr>
            <w:r>
              <w:rPr>
                <w:rFonts w:ascii="Times New Roman" w:hAnsi="Times New Roman"/>
              </w:rPr>
              <w:t>Permite atualizar os dados de um país</w:t>
            </w:r>
          </w:p>
        </w:tc>
      </w:tr>
      <w:tr w:rsidR="00732B98" w:rsidRPr="00B35CD1" w14:paraId="7E913F8F" w14:textId="77777777" w:rsidTr="00582089">
        <w:tc>
          <w:tcPr>
            <w:tcW w:w="2890" w:type="dxa"/>
            <w:vMerge/>
          </w:tcPr>
          <w:p w14:paraId="11B18DF5" w14:textId="77777777" w:rsidR="00732B98" w:rsidRPr="00732B98" w:rsidRDefault="00732B98" w:rsidP="00582089">
            <w:pPr>
              <w:pStyle w:val="PSDS-CorpodeTexto"/>
              <w:jc w:val="center"/>
              <w:rPr>
                <w:rFonts w:ascii="Times New Roman" w:hAnsi="Times New Roman"/>
              </w:rPr>
            </w:pPr>
          </w:p>
        </w:tc>
        <w:tc>
          <w:tcPr>
            <w:tcW w:w="2843" w:type="dxa"/>
          </w:tcPr>
          <w:p w14:paraId="639FACFE" w14:textId="06A12E18" w:rsidR="00732B98" w:rsidRPr="00732B98" w:rsidRDefault="00732B98" w:rsidP="00582089">
            <w:pPr>
              <w:pStyle w:val="PSDS-CorpodeTexto"/>
              <w:jc w:val="center"/>
              <w:rPr>
                <w:rFonts w:ascii="Times New Roman" w:hAnsi="Times New Roman"/>
              </w:rPr>
            </w:pPr>
            <w:r w:rsidRPr="00732B98">
              <w:rPr>
                <w:rFonts w:ascii="Times New Roman" w:hAnsi="Times New Roman"/>
              </w:rPr>
              <w:t>Mostrar país</w:t>
            </w:r>
          </w:p>
        </w:tc>
        <w:tc>
          <w:tcPr>
            <w:tcW w:w="2909" w:type="dxa"/>
          </w:tcPr>
          <w:p w14:paraId="7FBC86ED" w14:textId="06E432DF" w:rsidR="00732B98" w:rsidRPr="00732B98" w:rsidRDefault="00732B98" w:rsidP="00582089">
            <w:pPr>
              <w:pStyle w:val="PSDS-CorpodeTexto"/>
              <w:jc w:val="center"/>
              <w:rPr>
                <w:rFonts w:ascii="Times New Roman" w:hAnsi="Times New Roman"/>
              </w:rPr>
            </w:pPr>
            <w:r>
              <w:rPr>
                <w:rFonts w:ascii="Times New Roman" w:hAnsi="Times New Roman"/>
              </w:rPr>
              <w:t>Permite mostrar todos os dados de um país</w:t>
            </w:r>
          </w:p>
        </w:tc>
      </w:tr>
      <w:tr w:rsidR="00732B98" w:rsidRPr="00B35CD1" w14:paraId="78FF666C" w14:textId="77777777" w:rsidTr="00582089">
        <w:tc>
          <w:tcPr>
            <w:tcW w:w="2890" w:type="dxa"/>
            <w:vMerge/>
          </w:tcPr>
          <w:p w14:paraId="76B563AB" w14:textId="77777777" w:rsidR="00732B98" w:rsidRPr="00732B98" w:rsidRDefault="00732B98" w:rsidP="00582089">
            <w:pPr>
              <w:pStyle w:val="PSDS-CorpodeTexto"/>
              <w:jc w:val="center"/>
              <w:rPr>
                <w:rFonts w:ascii="Times New Roman" w:hAnsi="Times New Roman"/>
              </w:rPr>
            </w:pPr>
          </w:p>
        </w:tc>
        <w:tc>
          <w:tcPr>
            <w:tcW w:w="2843" w:type="dxa"/>
          </w:tcPr>
          <w:p w14:paraId="27BD869E" w14:textId="495CB2BC" w:rsidR="00732B98" w:rsidRPr="00732B98" w:rsidRDefault="00732B98" w:rsidP="00582089">
            <w:pPr>
              <w:pStyle w:val="PSDS-CorpodeTexto"/>
              <w:jc w:val="center"/>
              <w:rPr>
                <w:rFonts w:ascii="Times New Roman" w:hAnsi="Times New Roman"/>
              </w:rPr>
            </w:pPr>
            <w:r>
              <w:rPr>
                <w:rFonts w:ascii="Times New Roman" w:hAnsi="Times New Roman"/>
              </w:rPr>
              <w:t>Associar medalha(s)</w:t>
            </w:r>
          </w:p>
        </w:tc>
        <w:tc>
          <w:tcPr>
            <w:tcW w:w="2909" w:type="dxa"/>
          </w:tcPr>
          <w:p w14:paraId="2CE219AA" w14:textId="2679F122" w:rsidR="00732B98" w:rsidRPr="00732B98" w:rsidRDefault="00732B98" w:rsidP="00582089">
            <w:pPr>
              <w:pStyle w:val="PSDS-CorpodeTexto"/>
              <w:jc w:val="center"/>
              <w:rPr>
                <w:rFonts w:ascii="Times New Roman" w:hAnsi="Times New Roman"/>
              </w:rPr>
            </w:pPr>
            <w:r>
              <w:rPr>
                <w:rFonts w:ascii="Times New Roman" w:hAnsi="Times New Roman"/>
              </w:rPr>
              <w:t>Permite associar medalhas a um país, definindo, então, quais medalhas já foram ganhas pelo país</w:t>
            </w:r>
          </w:p>
        </w:tc>
      </w:tr>
      <w:tr w:rsidR="00732B98" w:rsidRPr="00B35CD1" w14:paraId="5D0F8DA2" w14:textId="77777777" w:rsidTr="00582089">
        <w:tc>
          <w:tcPr>
            <w:tcW w:w="2890" w:type="dxa"/>
            <w:vMerge/>
          </w:tcPr>
          <w:p w14:paraId="5991DAC4" w14:textId="77777777" w:rsidR="00732B98" w:rsidRPr="00732B98" w:rsidRDefault="00732B98" w:rsidP="00582089">
            <w:pPr>
              <w:pStyle w:val="PSDS-CorpodeTexto"/>
              <w:jc w:val="center"/>
              <w:rPr>
                <w:rFonts w:ascii="Times New Roman" w:hAnsi="Times New Roman"/>
              </w:rPr>
            </w:pPr>
          </w:p>
        </w:tc>
        <w:tc>
          <w:tcPr>
            <w:tcW w:w="2843" w:type="dxa"/>
          </w:tcPr>
          <w:p w14:paraId="4B8266D9" w14:textId="002C5C85" w:rsidR="00732B98" w:rsidRPr="00732B98" w:rsidRDefault="00732B98" w:rsidP="00582089">
            <w:pPr>
              <w:pStyle w:val="PSDS-CorpodeTexto"/>
              <w:jc w:val="center"/>
              <w:rPr>
                <w:rFonts w:ascii="Times New Roman" w:hAnsi="Times New Roman"/>
              </w:rPr>
            </w:pPr>
            <w:r>
              <w:rPr>
                <w:rFonts w:ascii="Times New Roman" w:hAnsi="Times New Roman"/>
              </w:rPr>
              <w:t>Associar modalidade(s)</w:t>
            </w:r>
          </w:p>
        </w:tc>
        <w:tc>
          <w:tcPr>
            <w:tcW w:w="2909" w:type="dxa"/>
          </w:tcPr>
          <w:p w14:paraId="64B05DE9" w14:textId="2EABFE29" w:rsidR="00732B98" w:rsidRPr="00732B98" w:rsidRDefault="00732B98" w:rsidP="00582089">
            <w:pPr>
              <w:pStyle w:val="PSDS-CorpodeTexto"/>
              <w:jc w:val="center"/>
              <w:rPr>
                <w:rFonts w:ascii="Times New Roman" w:hAnsi="Times New Roman"/>
              </w:rPr>
            </w:pPr>
            <w:r>
              <w:rPr>
                <w:rFonts w:ascii="Times New Roman" w:hAnsi="Times New Roman"/>
              </w:rPr>
              <w:t>Permite associar modalidades a um país, definindo, então, quais modalidades o país participa</w:t>
            </w:r>
          </w:p>
        </w:tc>
      </w:tr>
      <w:tr w:rsidR="00CB7D56" w:rsidRPr="00B35CD1" w14:paraId="638D048D" w14:textId="77777777" w:rsidTr="00582089">
        <w:tc>
          <w:tcPr>
            <w:tcW w:w="2890" w:type="dxa"/>
            <w:vMerge w:val="restart"/>
          </w:tcPr>
          <w:p w14:paraId="19AED04C" w14:textId="5296B815" w:rsidR="00CB7D56" w:rsidRPr="00142297" w:rsidRDefault="00CB7D56" w:rsidP="00CB7D56">
            <w:pPr>
              <w:pStyle w:val="PSDS-CorpodeTexto"/>
              <w:jc w:val="center"/>
              <w:rPr>
                <w:rFonts w:ascii="Times New Roman" w:hAnsi="Times New Roman"/>
              </w:rPr>
            </w:pPr>
            <w:r w:rsidRPr="00142297">
              <w:rPr>
                <w:rFonts w:ascii="Times New Roman" w:hAnsi="Times New Roman"/>
              </w:rPr>
              <w:t xml:space="preserve">Gestão de </w:t>
            </w:r>
            <w:r>
              <w:rPr>
                <w:rFonts w:ascii="Times New Roman" w:hAnsi="Times New Roman"/>
              </w:rPr>
              <w:t>Medalhas</w:t>
            </w:r>
            <w:r w:rsidRPr="00142297">
              <w:rPr>
                <w:rFonts w:ascii="Times New Roman" w:hAnsi="Times New Roman"/>
              </w:rPr>
              <w:t xml:space="preserve"> - </w:t>
            </w:r>
          </w:p>
          <w:p w14:paraId="080672BC" w14:textId="51555475" w:rsidR="00CB7D56" w:rsidRPr="00732B98" w:rsidRDefault="00CB7D56" w:rsidP="00CB7D56">
            <w:pPr>
              <w:pStyle w:val="PSDS-CorpodeTexto"/>
              <w:jc w:val="center"/>
              <w:rPr>
                <w:rFonts w:ascii="Times New Roman" w:hAnsi="Times New Roman"/>
              </w:rPr>
            </w:pPr>
            <w:r w:rsidRPr="00142297">
              <w:rPr>
                <w:rFonts w:ascii="Times New Roman" w:hAnsi="Times New Roman"/>
              </w:rPr>
              <w:t xml:space="preserve">Este serviço realiza todas as tarefas relacionas à administração de </w:t>
            </w:r>
            <w:r w:rsidR="00561732">
              <w:rPr>
                <w:rFonts w:ascii="Times New Roman" w:hAnsi="Times New Roman"/>
              </w:rPr>
              <w:t>medalhas</w:t>
            </w:r>
            <w:r>
              <w:rPr>
                <w:rFonts w:ascii="Times New Roman" w:hAnsi="Times New Roman"/>
              </w:rPr>
              <w:t xml:space="preserve"> </w:t>
            </w:r>
            <w:r w:rsidR="00561732">
              <w:rPr>
                <w:rFonts w:ascii="Times New Roman" w:hAnsi="Times New Roman"/>
              </w:rPr>
              <w:t xml:space="preserve">disponíveis durante </w:t>
            </w:r>
            <w:r>
              <w:rPr>
                <w:rFonts w:ascii="Times New Roman" w:hAnsi="Times New Roman"/>
              </w:rPr>
              <w:t>as Olímpiadas.</w:t>
            </w:r>
          </w:p>
        </w:tc>
        <w:tc>
          <w:tcPr>
            <w:tcW w:w="2843" w:type="dxa"/>
          </w:tcPr>
          <w:p w14:paraId="7A6C5143" w14:textId="6496A647" w:rsidR="00CB7D56" w:rsidRPr="00732B98" w:rsidRDefault="00CB7D56" w:rsidP="00CB7D56">
            <w:pPr>
              <w:pStyle w:val="PSDS-CorpodeTexto"/>
              <w:jc w:val="center"/>
              <w:rPr>
                <w:rFonts w:ascii="Times New Roman" w:hAnsi="Times New Roman"/>
              </w:rPr>
            </w:pPr>
            <w:r>
              <w:rPr>
                <w:rFonts w:ascii="Times New Roman" w:hAnsi="Times New Roman"/>
              </w:rPr>
              <w:t xml:space="preserve">Cadastrar </w:t>
            </w:r>
            <w:r w:rsidR="00EF554D">
              <w:rPr>
                <w:rFonts w:ascii="Times New Roman" w:hAnsi="Times New Roman"/>
              </w:rPr>
              <w:t>medalha</w:t>
            </w:r>
          </w:p>
        </w:tc>
        <w:tc>
          <w:tcPr>
            <w:tcW w:w="2909" w:type="dxa"/>
          </w:tcPr>
          <w:p w14:paraId="287675AC" w14:textId="699386DD" w:rsidR="00CB7D56" w:rsidRPr="00732B98" w:rsidRDefault="00CB7D56" w:rsidP="00CB7D56">
            <w:pPr>
              <w:pStyle w:val="PSDS-CorpodeTexto"/>
              <w:jc w:val="center"/>
              <w:rPr>
                <w:rFonts w:ascii="Times New Roman" w:hAnsi="Times New Roman"/>
              </w:rPr>
            </w:pPr>
            <w:r>
              <w:rPr>
                <w:rFonts w:ascii="Times New Roman" w:hAnsi="Times New Roman"/>
              </w:rPr>
              <w:t xml:space="preserve">Permite a criação de </w:t>
            </w:r>
            <w:r w:rsidR="00EF554D">
              <w:rPr>
                <w:rFonts w:ascii="Times New Roman" w:hAnsi="Times New Roman"/>
              </w:rPr>
              <w:t>medalhas</w:t>
            </w:r>
            <w:r>
              <w:rPr>
                <w:rFonts w:ascii="Times New Roman" w:hAnsi="Times New Roman"/>
              </w:rPr>
              <w:t xml:space="preserve"> dentro do sistema</w:t>
            </w:r>
            <w:r w:rsidR="00646410">
              <w:rPr>
                <w:rFonts w:ascii="Times New Roman" w:hAnsi="Times New Roman"/>
              </w:rPr>
              <w:t>. É informado a modalidade associada a medalha e seu tipo (ouro, prata, bronze)</w:t>
            </w:r>
          </w:p>
        </w:tc>
      </w:tr>
      <w:tr w:rsidR="00CB7D56" w:rsidRPr="00B35CD1" w14:paraId="1CA6C2E9" w14:textId="77777777" w:rsidTr="00582089">
        <w:tc>
          <w:tcPr>
            <w:tcW w:w="2890" w:type="dxa"/>
            <w:vMerge/>
          </w:tcPr>
          <w:p w14:paraId="4F539FC1" w14:textId="77777777" w:rsidR="00CB7D56" w:rsidRPr="00732B98" w:rsidRDefault="00CB7D56" w:rsidP="00CB7D56">
            <w:pPr>
              <w:pStyle w:val="PSDS-CorpodeTexto"/>
              <w:jc w:val="center"/>
              <w:rPr>
                <w:rFonts w:ascii="Times New Roman" w:hAnsi="Times New Roman"/>
              </w:rPr>
            </w:pPr>
          </w:p>
        </w:tc>
        <w:tc>
          <w:tcPr>
            <w:tcW w:w="2843" w:type="dxa"/>
          </w:tcPr>
          <w:p w14:paraId="56248E1F" w14:textId="756F3D42" w:rsidR="00CB7D56" w:rsidRPr="00732B98" w:rsidRDefault="00CB7D56" w:rsidP="00CB7D56">
            <w:pPr>
              <w:pStyle w:val="PSDS-CorpodeTexto"/>
              <w:jc w:val="center"/>
              <w:rPr>
                <w:rFonts w:ascii="Times New Roman" w:hAnsi="Times New Roman"/>
              </w:rPr>
            </w:pPr>
            <w:r w:rsidRPr="00142297">
              <w:rPr>
                <w:rFonts w:ascii="Times New Roman" w:hAnsi="Times New Roman"/>
              </w:rPr>
              <w:t xml:space="preserve">Remover </w:t>
            </w:r>
            <w:r w:rsidR="00EF554D">
              <w:rPr>
                <w:rFonts w:ascii="Times New Roman" w:hAnsi="Times New Roman"/>
              </w:rPr>
              <w:t>medalha</w:t>
            </w:r>
          </w:p>
        </w:tc>
        <w:tc>
          <w:tcPr>
            <w:tcW w:w="2909" w:type="dxa"/>
          </w:tcPr>
          <w:p w14:paraId="536D2163" w14:textId="1B7AB5C4" w:rsidR="00CB7D56" w:rsidRPr="00732B98" w:rsidRDefault="00CB7D56" w:rsidP="00CB7D56">
            <w:pPr>
              <w:pStyle w:val="PSDS-CorpodeTexto"/>
              <w:jc w:val="center"/>
              <w:rPr>
                <w:rFonts w:ascii="Times New Roman" w:hAnsi="Times New Roman"/>
              </w:rPr>
            </w:pPr>
            <w:r w:rsidRPr="00142297">
              <w:rPr>
                <w:rFonts w:ascii="Times New Roman" w:hAnsi="Times New Roman"/>
              </w:rPr>
              <w:t>Permite bloquear ou remover definitivamente um</w:t>
            </w:r>
            <w:r w:rsidR="00EF554D">
              <w:rPr>
                <w:rFonts w:ascii="Times New Roman" w:hAnsi="Times New Roman"/>
              </w:rPr>
              <w:t xml:space="preserve">a medalha </w:t>
            </w:r>
            <w:r w:rsidRPr="00142297">
              <w:rPr>
                <w:rFonts w:ascii="Times New Roman" w:hAnsi="Times New Roman"/>
              </w:rPr>
              <w:t>do sistema</w:t>
            </w:r>
          </w:p>
        </w:tc>
      </w:tr>
      <w:tr w:rsidR="00CB7D56" w:rsidRPr="00B35CD1" w14:paraId="702E96F4" w14:textId="77777777" w:rsidTr="00582089">
        <w:tc>
          <w:tcPr>
            <w:tcW w:w="2890" w:type="dxa"/>
            <w:vMerge/>
          </w:tcPr>
          <w:p w14:paraId="58974577" w14:textId="77777777" w:rsidR="00CB7D56" w:rsidRPr="00732B98" w:rsidRDefault="00CB7D56" w:rsidP="00CB7D56">
            <w:pPr>
              <w:pStyle w:val="PSDS-CorpodeTexto"/>
              <w:jc w:val="center"/>
              <w:rPr>
                <w:rFonts w:ascii="Times New Roman" w:hAnsi="Times New Roman"/>
              </w:rPr>
            </w:pPr>
          </w:p>
        </w:tc>
        <w:tc>
          <w:tcPr>
            <w:tcW w:w="2843" w:type="dxa"/>
          </w:tcPr>
          <w:p w14:paraId="3E50DA25" w14:textId="2C7A7377" w:rsidR="00CB7D56" w:rsidRPr="00732B98" w:rsidRDefault="00CB7D56" w:rsidP="00CB7D56">
            <w:pPr>
              <w:pStyle w:val="PSDS-CorpodeTexto"/>
              <w:jc w:val="center"/>
              <w:rPr>
                <w:rFonts w:ascii="Times New Roman" w:hAnsi="Times New Roman"/>
              </w:rPr>
            </w:pPr>
            <w:r>
              <w:rPr>
                <w:rFonts w:ascii="Times New Roman" w:hAnsi="Times New Roman"/>
              </w:rPr>
              <w:t xml:space="preserve">Atualizar </w:t>
            </w:r>
            <w:r w:rsidR="00EF554D">
              <w:rPr>
                <w:rFonts w:ascii="Times New Roman" w:hAnsi="Times New Roman"/>
              </w:rPr>
              <w:t>medalha</w:t>
            </w:r>
          </w:p>
        </w:tc>
        <w:tc>
          <w:tcPr>
            <w:tcW w:w="2909" w:type="dxa"/>
          </w:tcPr>
          <w:p w14:paraId="3ECD9735" w14:textId="03CF9461" w:rsidR="00CB7D56" w:rsidRPr="00732B98" w:rsidRDefault="00CB7D56" w:rsidP="00CB7D56">
            <w:pPr>
              <w:pStyle w:val="PSDS-CorpodeTexto"/>
              <w:jc w:val="center"/>
              <w:rPr>
                <w:rFonts w:ascii="Times New Roman" w:hAnsi="Times New Roman"/>
              </w:rPr>
            </w:pPr>
            <w:r>
              <w:rPr>
                <w:rFonts w:ascii="Times New Roman" w:hAnsi="Times New Roman"/>
              </w:rPr>
              <w:t>Permite atualizar os dados de um</w:t>
            </w:r>
            <w:r w:rsidR="00EF554D">
              <w:rPr>
                <w:rFonts w:ascii="Times New Roman" w:hAnsi="Times New Roman"/>
              </w:rPr>
              <w:t>a medalha</w:t>
            </w:r>
          </w:p>
        </w:tc>
      </w:tr>
      <w:tr w:rsidR="00CB7D56" w:rsidRPr="00B35CD1" w14:paraId="54BC4E18" w14:textId="77777777" w:rsidTr="00582089">
        <w:tc>
          <w:tcPr>
            <w:tcW w:w="2890" w:type="dxa"/>
            <w:vMerge/>
          </w:tcPr>
          <w:p w14:paraId="4CB5DE00" w14:textId="77777777" w:rsidR="00CB7D56" w:rsidRPr="00732B98" w:rsidRDefault="00CB7D56" w:rsidP="00CB7D56">
            <w:pPr>
              <w:pStyle w:val="PSDS-CorpodeTexto"/>
              <w:jc w:val="center"/>
              <w:rPr>
                <w:rFonts w:ascii="Times New Roman" w:hAnsi="Times New Roman"/>
              </w:rPr>
            </w:pPr>
          </w:p>
        </w:tc>
        <w:tc>
          <w:tcPr>
            <w:tcW w:w="2843" w:type="dxa"/>
          </w:tcPr>
          <w:p w14:paraId="781292CB" w14:textId="22FE04EE" w:rsidR="00CB7D56" w:rsidRDefault="00CB7D56" w:rsidP="00CB7D56">
            <w:pPr>
              <w:pStyle w:val="PSDS-CorpodeTexto"/>
              <w:jc w:val="center"/>
              <w:rPr>
                <w:rFonts w:ascii="Times New Roman" w:hAnsi="Times New Roman"/>
              </w:rPr>
            </w:pPr>
            <w:r w:rsidRPr="00732B98">
              <w:rPr>
                <w:rFonts w:ascii="Times New Roman" w:hAnsi="Times New Roman"/>
              </w:rPr>
              <w:t xml:space="preserve">Mostrar </w:t>
            </w:r>
            <w:r w:rsidR="00EF554D">
              <w:rPr>
                <w:rFonts w:ascii="Times New Roman" w:hAnsi="Times New Roman"/>
              </w:rPr>
              <w:t>medalha</w:t>
            </w:r>
          </w:p>
        </w:tc>
        <w:tc>
          <w:tcPr>
            <w:tcW w:w="2909" w:type="dxa"/>
          </w:tcPr>
          <w:p w14:paraId="7B966C0E" w14:textId="7BAED76D" w:rsidR="00CB7D56" w:rsidRDefault="00CB7D56" w:rsidP="00CB7D56">
            <w:pPr>
              <w:pStyle w:val="PSDS-CorpodeTexto"/>
              <w:jc w:val="center"/>
              <w:rPr>
                <w:rFonts w:ascii="Times New Roman" w:hAnsi="Times New Roman"/>
              </w:rPr>
            </w:pPr>
            <w:r>
              <w:rPr>
                <w:rFonts w:ascii="Times New Roman" w:hAnsi="Times New Roman"/>
              </w:rPr>
              <w:t>Permite mostrar todos os dados de um</w:t>
            </w:r>
            <w:r w:rsidR="00EF554D">
              <w:rPr>
                <w:rFonts w:ascii="Times New Roman" w:hAnsi="Times New Roman"/>
              </w:rPr>
              <w:t>a medalha</w:t>
            </w:r>
          </w:p>
        </w:tc>
      </w:tr>
      <w:tr w:rsidR="00CB7D56" w:rsidRPr="00B35CD1" w14:paraId="1718953F" w14:textId="77777777" w:rsidTr="00582089">
        <w:tc>
          <w:tcPr>
            <w:tcW w:w="2890" w:type="dxa"/>
            <w:vMerge/>
          </w:tcPr>
          <w:p w14:paraId="795A682F" w14:textId="77777777" w:rsidR="00CB7D56" w:rsidRPr="00732B98" w:rsidRDefault="00CB7D56" w:rsidP="00CB7D56">
            <w:pPr>
              <w:pStyle w:val="PSDS-CorpodeTexto"/>
              <w:jc w:val="center"/>
              <w:rPr>
                <w:rFonts w:ascii="Times New Roman" w:hAnsi="Times New Roman"/>
              </w:rPr>
            </w:pPr>
          </w:p>
        </w:tc>
        <w:tc>
          <w:tcPr>
            <w:tcW w:w="2843" w:type="dxa"/>
          </w:tcPr>
          <w:p w14:paraId="1C5BD6E0" w14:textId="6F94334D" w:rsidR="00CB7D56" w:rsidRDefault="00CB7D56" w:rsidP="00CB7D56">
            <w:pPr>
              <w:pStyle w:val="PSDS-CorpodeTexto"/>
              <w:jc w:val="center"/>
              <w:rPr>
                <w:rFonts w:ascii="Times New Roman" w:hAnsi="Times New Roman"/>
              </w:rPr>
            </w:pPr>
            <w:r>
              <w:rPr>
                <w:rFonts w:ascii="Times New Roman" w:hAnsi="Times New Roman"/>
              </w:rPr>
              <w:t>Associar modalidade</w:t>
            </w:r>
          </w:p>
        </w:tc>
        <w:tc>
          <w:tcPr>
            <w:tcW w:w="2909" w:type="dxa"/>
          </w:tcPr>
          <w:p w14:paraId="0A4F1656" w14:textId="03B0F5A6" w:rsidR="00CB7D56" w:rsidRDefault="00CB7D56" w:rsidP="00CB7D56">
            <w:pPr>
              <w:pStyle w:val="PSDS-CorpodeTexto"/>
              <w:jc w:val="center"/>
              <w:rPr>
                <w:rFonts w:ascii="Times New Roman" w:hAnsi="Times New Roman"/>
              </w:rPr>
            </w:pPr>
            <w:r>
              <w:rPr>
                <w:rFonts w:ascii="Times New Roman" w:hAnsi="Times New Roman"/>
              </w:rPr>
              <w:t xml:space="preserve">Permite associar </w:t>
            </w:r>
            <w:r w:rsidR="00EF554D">
              <w:rPr>
                <w:rFonts w:ascii="Times New Roman" w:hAnsi="Times New Roman"/>
              </w:rPr>
              <w:t xml:space="preserve">uma </w:t>
            </w:r>
            <w:r>
              <w:rPr>
                <w:rFonts w:ascii="Times New Roman" w:hAnsi="Times New Roman"/>
              </w:rPr>
              <w:t>modalidade a u</w:t>
            </w:r>
            <w:r w:rsidR="00EF554D">
              <w:rPr>
                <w:rFonts w:ascii="Times New Roman" w:hAnsi="Times New Roman"/>
              </w:rPr>
              <w:t>ma medalha</w:t>
            </w:r>
          </w:p>
        </w:tc>
      </w:tr>
      <w:tr w:rsidR="00561732" w:rsidRPr="00B35CD1" w14:paraId="4DB6259B" w14:textId="77777777" w:rsidTr="00582089">
        <w:tc>
          <w:tcPr>
            <w:tcW w:w="2890" w:type="dxa"/>
            <w:vMerge w:val="restart"/>
          </w:tcPr>
          <w:p w14:paraId="080EBCB9" w14:textId="0763B20D" w:rsidR="00561732" w:rsidRPr="00142297" w:rsidRDefault="00561732" w:rsidP="00561732">
            <w:pPr>
              <w:pStyle w:val="PSDS-CorpodeTexto"/>
              <w:jc w:val="center"/>
              <w:rPr>
                <w:rFonts w:ascii="Times New Roman" w:hAnsi="Times New Roman"/>
              </w:rPr>
            </w:pPr>
            <w:r w:rsidRPr="00142297">
              <w:rPr>
                <w:rFonts w:ascii="Times New Roman" w:hAnsi="Times New Roman"/>
              </w:rPr>
              <w:t xml:space="preserve">Gestão de </w:t>
            </w:r>
            <w:r>
              <w:rPr>
                <w:rFonts w:ascii="Times New Roman" w:hAnsi="Times New Roman"/>
              </w:rPr>
              <w:t>Modalidades</w:t>
            </w:r>
            <w:r w:rsidRPr="00142297">
              <w:rPr>
                <w:rFonts w:ascii="Times New Roman" w:hAnsi="Times New Roman"/>
              </w:rPr>
              <w:t xml:space="preserve"> - </w:t>
            </w:r>
          </w:p>
          <w:p w14:paraId="569E964D" w14:textId="13CAA783" w:rsidR="00561732" w:rsidRPr="00732B98" w:rsidRDefault="00561732" w:rsidP="00561732">
            <w:pPr>
              <w:pStyle w:val="PSDS-CorpodeTexto"/>
              <w:jc w:val="center"/>
              <w:rPr>
                <w:rFonts w:ascii="Times New Roman" w:hAnsi="Times New Roman"/>
              </w:rPr>
            </w:pPr>
            <w:r w:rsidRPr="00142297">
              <w:rPr>
                <w:rFonts w:ascii="Times New Roman" w:hAnsi="Times New Roman"/>
              </w:rPr>
              <w:t xml:space="preserve">Este serviço realiza todas as tarefas relacionas à administração de </w:t>
            </w:r>
            <w:r>
              <w:rPr>
                <w:rFonts w:ascii="Times New Roman" w:hAnsi="Times New Roman"/>
              </w:rPr>
              <w:t>modalidades disponíveis nas Olímpiadas.</w:t>
            </w:r>
          </w:p>
        </w:tc>
        <w:tc>
          <w:tcPr>
            <w:tcW w:w="2843" w:type="dxa"/>
          </w:tcPr>
          <w:p w14:paraId="1CF8FCF0" w14:textId="3CB4A4CF" w:rsidR="00561732" w:rsidRDefault="00561732" w:rsidP="00561732">
            <w:pPr>
              <w:pStyle w:val="PSDS-CorpodeTexto"/>
              <w:jc w:val="center"/>
              <w:rPr>
                <w:rFonts w:ascii="Times New Roman" w:hAnsi="Times New Roman"/>
              </w:rPr>
            </w:pPr>
            <w:r>
              <w:rPr>
                <w:rFonts w:ascii="Times New Roman" w:hAnsi="Times New Roman"/>
              </w:rPr>
              <w:t>Cadastrar modalidade</w:t>
            </w:r>
          </w:p>
        </w:tc>
        <w:tc>
          <w:tcPr>
            <w:tcW w:w="2909" w:type="dxa"/>
          </w:tcPr>
          <w:p w14:paraId="170C4B6C" w14:textId="33FB882C" w:rsidR="00561732" w:rsidRDefault="00561732" w:rsidP="00561732">
            <w:pPr>
              <w:pStyle w:val="PSDS-CorpodeTexto"/>
              <w:jc w:val="center"/>
              <w:rPr>
                <w:rFonts w:ascii="Times New Roman" w:hAnsi="Times New Roman"/>
              </w:rPr>
            </w:pPr>
            <w:r>
              <w:rPr>
                <w:rFonts w:ascii="Times New Roman" w:hAnsi="Times New Roman"/>
              </w:rPr>
              <w:t>Permite a criação de modalidades dentro do sistema</w:t>
            </w:r>
            <w:r w:rsidR="00646410">
              <w:rPr>
                <w:rFonts w:ascii="Times New Roman" w:hAnsi="Times New Roman"/>
              </w:rPr>
              <w:t>. É informado o nome da modalidade</w:t>
            </w:r>
            <w:r w:rsidR="00510FF3">
              <w:rPr>
                <w:rFonts w:ascii="Times New Roman" w:hAnsi="Times New Roman"/>
              </w:rPr>
              <w:t xml:space="preserve"> e uma breve descrição.</w:t>
            </w:r>
          </w:p>
        </w:tc>
      </w:tr>
      <w:tr w:rsidR="00561732" w:rsidRPr="00B35CD1" w14:paraId="2C4279B8" w14:textId="77777777" w:rsidTr="00582089">
        <w:tc>
          <w:tcPr>
            <w:tcW w:w="2890" w:type="dxa"/>
            <w:vMerge/>
          </w:tcPr>
          <w:p w14:paraId="75B815EC" w14:textId="77777777" w:rsidR="00561732" w:rsidRPr="00732B98" w:rsidRDefault="00561732" w:rsidP="00561732">
            <w:pPr>
              <w:pStyle w:val="PSDS-CorpodeTexto"/>
              <w:jc w:val="center"/>
              <w:rPr>
                <w:rFonts w:ascii="Times New Roman" w:hAnsi="Times New Roman"/>
              </w:rPr>
            </w:pPr>
          </w:p>
        </w:tc>
        <w:tc>
          <w:tcPr>
            <w:tcW w:w="2843" w:type="dxa"/>
          </w:tcPr>
          <w:p w14:paraId="322DF0C7" w14:textId="7DCD4D60" w:rsidR="00561732" w:rsidRDefault="00561732" w:rsidP="00561732">
            <w:pPr>
              <w:pStyle w:val="PSDS-CorpodeTexto"/>
              <w:jc w:val="center"/>
              <w:rPr>
                <w:rFonts w:ascii="Times New Roman" w:hAnsi="Times New Roman"/>
              </w:rPr>
            </w:pPr>
            <w:r w:rsidRPr="00142297">
              <w:rPr>
                <w:rFonts w:ascii="Times New Roman" w:hAnsi="Times New Roman"/>
              </w:rPr>
              <w:t xml:space="preserve">Remover </w:t>
            </w:r>
            <w:r>
              <w:rPr>
                <w:rFonts w:ascii="Times New Roman" w:hAnsi="Times New Roman"/>
              </w:rPr>
              <w:t>modalidade</w:t>
            </w:r>
          </w:p>
        </w:tc>
        <w:tc>
          <w:tcPr>
            <w:tcW w:w="2909" w:type="dxa"/>
          </w:tcPr>
          <w:p w14:paraId="277AC774" w14:textId="62542E6F" w:rsidR="00561732" w:rsidRDefault="00561732" w:rsidP="00561732">
            <w:pPr>
              <w:pStyle w:val="PSDS-CorpodeTexto"/>
              <w:jc w:val="center"/>
              <w:rPr>
                <w:rFonts w:ascii="Times New Roman" w:hAnsi="Times New Roman"/>
              </w:rPr>
            </w:pPr>
            <w:r w:rsidRPr="00142297">
              <w:rPr>
                <w:rFonts w:ascii="Times New Roman" w:hAnsi="Times New Roman"/>
              </w:rPr>
              <w:t>Permite bloquear ou remover definitivamente um</w:t>
            </w:r>
            <w:r>
              <w:rPr>
                <w:rFonts w:ascii="Times New Roman" w:hAnsi="Times New Roman"/>
              </w:rPr>
              <w:t xml:space="preserve">a modalidade </w:t>
            </w:r>
            <w:r w:rsidRPr="00142297">
              <w:rPr>
                <w:rFonts w:ascii="Times New Roman" w:hAnsi="Times New Roman"/>
              </w:rPr>
              <w:t>do sistema</w:t>
            </w:r>
          </w:p>
        </w:tc>
      </w:tr>
      <w:tr w:rsidR="00561732" w:rsidRPr="00B35CD1" w14:paraId="47CE7577" w14:textId="77777777" w:rsidTr="00582089">
        <w:tc>
          <w:tcPr>
            <w:tcW w:w="2890" w:type="dxa"/>
            <w:vMerge/>
          </w:tcPr>
          <w:p w14:paraId="022C150D" w14:textId="77777777" w:rsidR="00561732" w:rsidRPr="00732B98" w:rsidRDefault="00561732" w:rsidP="00561732">
            <w:pPr>
              <w:pStyle w:val="PSDS-CorpodeTexto"/>
              <w:jc w:val="center"/>
              <w:rPr>
                <w:rFonts w:ascii="Times New Roman" w:hAnsi="Times New Roman"/>
              </w:rPr>
            </w:pPr>
          </w:p>
        </w:tc>
        <w:tc>
          <w:tcPr>
            <w:tcW w:w="2843" w:type="dxa"/>
          </w:tcPr>
          <w:p w14:paraId="70304D0A" w14:textId="4FD35C2E" w:rsidR="00561732" w:rsidRDefault="00561732" w:rsidP="00561732">
            <w:pPr>
              <w:pStyle w:val="PSDS-CorpodeTexto"/>
              <w:jc w:val="center"/>
              <w:rPr>
                <w:rFonts w:ascii="Times New Roman" w:hAnsi="Times New Roman"/>
              </w:rPr>
            </w:pPr>
            <w:r>
              <w:rPr>
                <w:rFonts w:ascii="Times New Roman" w:hAnsi="Times New Roman"/>
              </w:rPr>
              <w:t>Atualizar modalidade</w:t>
            </w:r>
          </w:p>
        </w:tc>
        <w:tc>
          <w:tcPr>
            <w:tcW w:w="2909" w:type="dxa"/>
          </w:tcPr>
          <w:p w14:paraId="0808771E" w14:textId="03386235" w:rsidR="00561732" w:rsidRDefault="00561732" w:rsidP="00561732">
            <w:pPr>
              <w:pStyle w:val="PSDS-CorpodeTexto"/>
              <w:jc w:val="center"/>
              <w:rPr>
                <w:rFonts w:ascii="Times New Roman" w:hAnsi="Times New Roman"/>
              </w:rPr>
            </w:pPr>
            <w:r>
              <w:rPr>
                <w:rFonts w:ascii="Times New Roman" w:hAnsi="Times New Roman"/>
              </w:rPr>
              <w:t>Permite atualizar os dados de uma modalidade</w:t>
            </w:r>
          </w:p>
        </w:tc>
      </w:tr>
      <w:tr w:rsidR="00561732" w:rsidRPr="00B35CD1" w14:paraId="3D56EB43" w14:textId="77777777" w:rsidTr="00582089">
        <w:tc>
          <w:tcPr>
            <w:tcW w:w="2890" w:type="dxa"/>
            <w:vMerge/>
          </w:tcPr>
          <w:p w14:paraId="4E649CA0" w14:textId="77777777" w:rsidR="00561732" w:rsidRPr="00732B98" w:rsidRDefault="00561732" w:rsidP="00561732">
            <w:pPr>
              <w:pStyle w:val="PSDS-CorpodeTexto"/>
              <w:jc w:val="center"/>
              <w:rPr>
                <w:rFonts w:ascii="Times New Roman" w:hAnsi="Times New Roman"/>
              </w:rPr>
            </w:pPr>
          </w:p>
        </w:tc>
        <w:tc>
          <w:tcPr>
            <w:tcW w:w="2843" w:type="dxa"/>
          </w:tcPr>
          <w:p w14:paraId="04D98523" w14:textId="3ED3AD31" w:rsidR="00561732" w:rsidRDefault="00561732" w:rsidP="00561732">
            <w:pPr>
              <w:pStyle w:val="PSDS-CorpodeTexto"/>
              <w:jc w:val="center"/>
              <w:rPr>
                <w:rFonts w:ascii="Times New Roman" w:hAnsi="Times New Roman"/>
              </w:rPr>
            </w:pPr>
            <w:r w:rsidRPr="00732B98">
              <w:rPr>
                <w:rFonts w:ascii="Times New Roman" w:hAnsi="Times New Roman"/>
              </w:rPr>
              <w:t xml:space="preserve">Mostrar </w:t>
            </w:r>
            <w:r>
              <w:rPr>
                <w:rFonts w:ascii="Times New Roman" w:hAnsi="Times New Roman"/>
              </w:rPr>
              <w:t>modalidade</w:t>
            </w:r>
          </w:p>
        </w:tc>
        <w:tc>
          <w:tcPr>
            <w:tcW w:w="2909" w:type="dxa"/>
          </w:tcPr>
          <w:p w14:paraId="27D54F7B" w14:textId="613AB58A" w:rsidR="00561732" w:rsidRDefault="00561732" w:rsidP="00561732">
            <w:pPr>
              <w:pStyle w:val="PSDS-CorpodeTexto"/>
              <w:jc w:val="center"/>
              <w:rPr>
                <w:rFonts w:ascii="Times New Roman" w:hAnsi="Times New Roman"/>
              </w:rPr>
            </w:pPr>
            <w:r>
              <w:rPr>
                <w:rFonts w:ascii="Times New Roman" w:hAnsi="Times New Roman"/>
              </w:rPr>
              <w:t>Permite mostrar todos os dados de uma modalidade</w:t>
            </w:r>
          </w:p>
        </w:tc>
      </w:tr>
      <w:tr w:rsidR="00937E63" w:rsidRPr="00B35CD1" w14:paraId="4020A33F" w14:textId="77777777" w:rsidTr="00582089">
        <w:tc>
          <w:tcPr>
            <w:tcW w:w="2890" w:type="dxa"/>
            <w:vMerge w:val="restart"/>
          </w:tcPr>
          <w:p w14:paraId="20E3B119" w14:textId="19C0FF80" w:rsidR="00937E63" w:rsidRPr="00142297" w:rsidRDefault="00937E63" w:rsidP="00937E63">
            <w:pPr>
              <w:pStyle w:val="PSDS-CorpodeTexto"/>
              <w:jc w:val="center"/>
              <w:rPr>
                <w:rFonts w:ascii="Times New Roman" w:hAnsi="Times New Roman"/>
              </w:rPr>
            </w:pPr>
            <w:r>
              <w:rPr>
                <w:rFonts w:ascii="Times New Roman" w:hAnsi="Times New Roman"/>
              </w:rPr>
              <w:t>Autenticação</w:t>
            </w:r>
            <w:r w:rsidRPr="00142297">
              <w:rPr>
                <w:rFonts w:ascii="Times New Roman" w:hAnsi="Times New Roman"/>
              </w:rPr>
              <w:t xml:space="preserve"> - </w:t>
            </w:r>
          </w:p>
          <w:p w14:paraId="2409F35D" w14:textId="78A14E48" w:rsidR="00937E63" w:rsidRPr="00142297" w:rsidRDefault="00937E63" w:rsidP="00937E63">
            <w:pPr>
              <w:pStyle w:val="PSDS-CorpodeTexto"/>
              <w:jc w:val="center"/>
              <w:rPr>
                <w:rFonts w:ascii="Times New Roman" w:hAnsi="Times New Roman"/>
              </w:rPr>
            </w:pPr>
            <w:r w:rsidRPr="00B201E4">
              <w:rPr>
                <w:rFonts w:ascii="Times New Roman" w:hAnsi="Times New Roman"/>
              </w:rPr>
              <w:t xml:space="preserve">Este serviço realiza todas as tarefas relacionas à </w:t>
            </w:r>
            <w:r>
              <w:rPr>
                <w:rFonts w:ascii="Times New Roman" w:hAnsi="Times New Roman"/>
              </w:rPr>
              <w:t>autenticação</w:t>
            </w:r>
            <w:r w:rsidRPr="00B201E4">
              <w:rPr>
                <w:rFonts w:ascii="Times New Roman" w:hAnsi="Times New Roman"/>
              </w:rPr>
              <w:t xml:space="preserve"> de pessoas que possuem acesso ao sistema e seus recursos.</w:t>
            </w:r>
          </w:p>
        </w:tc>
        <w:tc>
          <w:tcPr>
            <w:tcW w:w="2843" w:type="dxa"/>
          </w:tcPr>
          <w:p w14:paraId="2CCA0AA2" w14:textId="548D13DF" w:rsidR="00937E63" w:rsidRDefault="00937E63" w:rsidP="00937E63">
            <w:pPr>
              <w:pStyle w:val="PSDS-CorpodeTexto"/>
              <w:jc w:val="center"/>
              <w:rPr>
                <w:rFonts w:ascii="Times New Roman" w:hAnsi="Times New Roman"/>
              </w:rPr>
            </w:pPr>
            <w:proofErr w:type="spellStart"/>
            <w:r>
              <w:rPr>
                <w:rFonts w:ascii="Times New Roman" w:hAnsi="Times New Roman"/>
              </w:rPr>
              <w:t>Logar</w:t>
            </w:r>
            <w:proofErr w:type="spellEnd"/>
            <w:r>
              <w:rPr>
                <w:rFonts w:ascii="Times New Roman" w:hAnsi="Times New Roman"/>
              </w:rPr>
              <w:t xml:space="preserve"> no sistema</w:t>
            </w:r>
          </w:p>
        </w:tc>
        <w:tc>
          <w:tcPr>
            <w:tcW w:w="2909" w:type="dxa"/>
          </w:tcPr>
          <w:p w14:paraId="5E06A624" w14:textId="69CCB3C3" w:rsidR="00937E63" w:rsidRPr="00B201E4" w:rsidRDefault="00937E63" w:rsidP="00937E63">
            <w:pPr>
              <w:pStyle w:val="PSDS-CorpodeTexto"/>
              <w:jc w:val="center"/>
              <w:rPr>
                <w:rFonts w:ascii="Times New Roman" w:hAnsi="Times New Roman"/>
              </w:rPr>
            </w:pPr>
            <w:r w:rsidRPr="00B201E4">
              <w:rPr>
                <w:rFonts w:ascii="Times New Roman" w:hAnsi="Times New Roman"/>
              </w:rPr>
              <w:t xml:space="preserve">Permite </w:t>
            </w:r>
            <w:r>
              <w:rPr>
                <w:rFonts w:ascii="Times New Roman" w:hAnsi="Times New Roman"/>
              </w:rPr>
              <w:t>acessar o sistema utilizando seu nome e senha caso a pessoa seja “Administrador”, ou acessar como “Visitante” sem a necessidade de credenciais</w:t>
            </w:r>
          </w:p>
        </w:tc>
      </w:tr>
      <w:tr w:rsidR="00937E63" w:rsidRPr="00B35CD1" w14:paraId="1203BC73" w14:textId="77777777" w:rsidTr="00582089">
        <w:tc>
          <w:tcPr>
            <w:tcW w:w="2890" w:type="dxa"/>
            <w:vMerge/>
          </w:tcPr>
          <w:p w14:paraId="1B6847CF" w14:textId="77777777" w:rsidR="00937E63" w:rsidRDefault="00937E63" w:rsidP="00937E63">
            <w:pPr>
              <w:pStyle w:val="PSDS-CorpodeTexto"/>
              <w:jc w:val="center"/>
              <w:rPr>
                <w:rFonts w:ascii="Times New Roman" w:hAnsi="Times New Roman"/>
              </w:rPr>
            </w:pPr>
          </w:p>
        </w:tc>
        <w:tc>
          <w:tcPr>
            <w:tcW w:w="2843" w:type="dxa"/>
          </w:tcPr>
          <w:p w14:paraId="0A979031" w14:textId="6180356C" w:rsidR="00937E63" w:rsidRDefault="00937E63" w:rsidP="00937E63">
            <w:pPr>
              <w:pStyle w:val="PSDS-CorpodeTexto"/>
              <w:jc w:val="center"/>
              <w:rPr>
                <w:rFonts w:ascii="Times New Roman" w:hAnsi="Times New Roman"/>
              </w:rPr>
            </w:pPr>
            <w:r>
              <w:rPr>
                <w:rFonts w:ascii="Times New Roman" w:hAnsi="Times New Roman"/>
              </w:rPr>
              <w:t>Sair do sistema</w:t>
            </w:r>
          </w:p>
        </w:tc>
        <w:tc>
          <w:tcPr>
            <w:tcW w:w="2909" w:type="dxa"/>
          </w:tcPr>
          <w:p w14:paraId="73835FEB" w14:textId="2C439735" w:rsidR="00937E63" w:rsidRPr="00B201E4" w:rsidRDefault="00937E63" w:rsidP="00937E63">
            <w:pPr>
              <w:pStyle w:val="PSDS-CorpodeTexto"/>
              <w:jc w:val="center"/>
              <w:rPr>
                <w:rFonts w:ascii="Times New Roman" w:hAnsi="Times New Roman"/>
              </w:rPr>
            </w:pPr>
            <w:r>
              <w:rPr>
                <w:rFonts w:ascii="Times New Roman" w:hAnsi="Times New Roman"/>
              </w:rPr>
              <w:t>Permite sair da conta com a qual foi feito o acesso ao sistema, voltando a tela inicial do mesmo</w:t>
            </w:r>
          </w:p>
        </w:tc>
      </w:tr>
    </w:tbl>
    <w:p w14:paraId="25404EC1" w14:textId="77777777" w:rsidR="00731D2D" w:rsidRDefault="00731D2D" w:rsidP="00731D2D">
      <w:pPr>
        <w:pStyle w:val="PSDS-CorpodeTexto"/>
        <w:ind w:left="708"/>
        <w:jc w:val="center"/>
        <w:rPr>
          <w:rFonts w:ascii="Times New Roman" w:hAnsi="Times New Roman"/>
          <w:color w:val="0070C0"/>
        </w:rPr>
      </w:pPr>
    </w:p>
    <w:p w14:paraId="178CB2DE" w14:textId="77777777" w:rsidR="00731D2D" w:rsidRDefault="00731D2D" w:rsidP="00317C60">
      <w:pPr>
        <w:pStyle w:val="Ttulo2"/>
        <w:rPr>
          <w:lang w:val="pt-BR"/>
        </w:rPr>
      </w:pPr>
      <w:bookmarkStart w:id="512" w:name="_Toc21111876"/>
      <w:r>
        <w:rPr>
          <w:lang w:val="pt-BR"/>
        </w:rPr>
        <w:t>Sprint Backlog</w:t>
      </w:r>
      <w:bookmarkEnd w:id="512"/>
    </w:p>
    <w:p w14:paraId="0BB6ACC4" w14:textId="77777777" w:rsidR="00731D2D" w:rsidRDefault="00731D2D" w:rsidP="00731D2D">
      <w:pPr>
        <w:ind w:left="720"/>
        <w:rPr>
          <w:lang w:val="pt-BR"/>
        </w:rPr>
      </w:pPr>
      <w:r>
        <w:rPr>
          <w:lang w:val="pt-BR"/>
        </w:rPr>
        <w:t>Aqui enumera-se somente as funcionalidades cujo desenvolvimento é previsto para o próximo (primeiro) SPRINT do projeto.</w:t>
      </w:r>
    </w:p>
    <w:p w14:paraId="7A0EA4EE" w14:textId="4823F6BB" w:rsidR="00731D2D" w:rsidRDefault="00731D2D" w:rsidP="00731D2D">
      <w:pPr>
        <w:ind w:left="720"/>
        <w:rPr>
          <w:lang w:val="pt-BR"/>
        </w:rPr>
      </w:pPr>
    </w:p>
    <w:p w14:paraId="44CC888B" w14:textId="77777777" w:rsidR="00891695" w:rsidRDefault="00891695" w:rsidP="00891695">
      <w:pPr>
        <w:ind w:left="708"/>
        <w:rPr>
          <w:lang w:val="pt-BR"/>
        </w:rPr>
      </w:pPr>
      <w:r>
        <w:rPr>
          <w:lang w:val="pt-BR"/>
        </w:rPr>
        <w:t>- Serviço de Gestão de Países</w:t>
      </w:r>
    </w:p>
    <w:p w14:paraId="759F06F9" w14:textId="77777777" w:rsidR="00891695" w:rsidRDefault="00891695" w:rsidP="00891695">
      <w:pPr>
        <w:ind w:left="708"/>
        <w:rPr>
          <w:lang w:val="pt-BR"/>
        </w:rPr>
      </w:pPr>
      <w:r>
        <w:rPr>
          <w:lang w:val="pt-BR"/>
        </w:rPr>
        <w:tab/>
      </w:r>
      <w:r>
        <w:rPr>
          <w:lang w:val="pt-BR"/>
        </w:rPr>
        <w:tab/>
      </w:r>
      <w:r w:rsidRPr="00156D70">
        <w:rPr>
          <w:lang w:val="pt-BR"/>
          <w:rPrChange w:id="513" w:author="Laura Martins" w:date="2021-08-13T19:59:00Z">
            <w:rPr>
              <w:highlight w:val="yellow"/>
              <w:lang w:val="pt-BR"/>
            </w:rPr>
          </w:rPrChange>
        </w:rPr>
        <w:t>- Cadastrar país</w:t>
      </w:r>
    </w:p>
    <w:p w14:paraId="70DB6D6C" w14:textId="77777777" w:rsidR="00891695" w:rsidRDefault="00891695" w:rsidP="00891695">
      <w:pPr>
        <w:ind w:left="708"/>
        <w:rPr>
          <w:lang w:val="pt-BR"/>
        </w:rPr>
      </w:pPr>
      <w:r>
        <w:rPr>
          <w:lang w:val="pt-BR"/>
        </w:rPr>
        <w:lastRenderedPageBreak/>
        <w:tab/>
      </w:r>
      <w:r>
        <w:rPr>
          <w:lang w:val="pt-BR"/>
        </w:rPr>
        <w:tab/>
        <w:t>- Atualizar país</w:t>
      </w:r>
    </w:p>
    <w:p w14:paraId="2D01C8E3" w14:textId="77777777" w:rsidR="00891695" w:rsidRDefault="00891695" w:rsidP="00891695">
      <w:pPr>
        <w:ind w:left="708"/>
        <w:rPr>
          <w:lang w:val="pt-BR"/>
        </w:rPr>
      </w:pPr>
      <w:r>
        <w:rPr>
          <w:lang w:val="pt-BR"/>
        </w:rPr>
        <w:tab/>
      </w:r>
      <w:r>
        <w:rPr>
          <w:lang w:val="pt-BR"/>
        </w:rPr>
        <w:tab/>
      </w:r>
      <w:r w:rsidRPr="00B201E4">
        <w:rPr>
          <w:lang w:val="pt-BR"/>
        </w:rPr>
        <w:t>- Remover país</w:t>
      </w:r>
    </w:p>
    <w:p w14:paraId="388481A9" w14:textId="77777777" w:rsidR="00891695" w:rsidRDefault="00891695" w:rsidP="00891695">
      <w:pPr>
        <w:ind w:left="708"/>
        <w:rPr>
          <w:lang w:val="pt-BR"/>
        </w:rPr>
      </w:pPr>
      <w:r>
        <w:rPr>
          <w:lang w:val="pt-BR"/>
        </w:rPr>
        <w:tab/>
      </w:r>
      <w:r>
        <w:rPr>
          <w:lang w:val="pt-BR"/>
        </w:rPr>
        <w:tab/>
      </w:r>
      <w:r w:rsidRPr="00937E63">
        <w:rPr>
          <w:lang w:val="pt-BR"/>
        </w:rPr>
        <w:t>- Mostrar país</w:t>
      </w:r>
    </w:p>
    <w:p w14:paraId="4E6EF807" w14:textId="77777777" w:rsidR="00891695" w:rsidRDefault="00891695" w:rsidP="00891695">
      <w:pPr>
        <w:ind w:left="708"/>
        <w:rPr>
          <w:lang w:val="pt-BR"/>
        </w:rPr>
      </w:pPr>
      <w:r>
        <w:rPr>
          <w:lang w:val="pt-BR"/>
        </w:rPr>
        <w:tab/>
      </w:r>
      <w:r>
        <w:rPr>
          <w:lang w:val="pt-BR"/>
        </w:rPr>
        <w:tab/>
        <w:t>- Associar Medalha(s)</w:t>
      </w:r>
    </w:p>
    <w:p w14:paraId="122DF0E6" w14:textId="77777777" w:rsidR="00891695" w:rsidRDefault="00891695" w:rsidP="00891695">
      <w:pPr>
        <w:ind w:left="708"/>
        <w:rPr>
          <w:lang w:val="pt-BR"/>
        </w:rPr>
      </w:pPr>
      <w:r>
        <w:rPr>
          <w:lang w:val="pt-BR"/>
        </w:rPr>
        <w:tab/>
      </w:r>
      <w:r>
        <w:rPr>
          <w:lang w:val="pt-BR"/>
        </w:rPr>
        <w:tab/>
        <w:t>- Associar Modalidade(s)</w:t>
      </w:r>
    </w:p>
    <w:p w14:paraId="077F5E8E" w14:textId="77777777" w:rsidR="00891695" w:rsidRDefault="00891695" w:rsidP="00891695">
      <w:pPr>
        <w:ind w:left="708"/>
        <w:rPr>
          <w:lang w:val="pt-BR"/>
        </w:rPr>
      </w:pPr>
    </w:p>
    <w:p w14:paraId="3C5B2D80" w14:textId="77777777" w:rsidR="00891695" w:rsidRDefault="00891695" w:rsidP="00891695">
      <w:pPr>
        <w:ind w:left="708"/>
        <w:rPr>
          <w:lang w:val="pt-BR"/>
        </w:rPr>
      </w:pPr>
      <w:r>
        <w:rPr>
          <w:lang w:val="pt-BR"/>
        </w:rPr>
        <w:t>- Serviço de Gestão de Medalhas</w:t>
      </w:r>
    </w:p>
    <w:p w14:paraId="10ED5F05" w14:textId="77777777" w:rsidR="00891695" w:rsidRDefault="00891695" w:rsidP="00891695">
      <w:pPr>
        <w:ind w:left="1428" w:firstLine="12"/>
        <w:rPr>
          <w:lang w:val="pt-BR"/>
        </w:rPr>
      </w:pPr>
      <w:r w:rsidRPr="00156D70">
        <w:rPr>
          <w:lang w:val="pt-BR"/>
          <w:rPrChange w:id="514" w:author="Laura Martins" w:date="2021-08-13T19:59:00Z">
            <w:rPr>
              <w:highlight w:val="yellow"/>
              <w:lang w:val="pt-BR"/>
            </w:rPr>
          </w:rPrChange>
        </w:rPr>
        <w:t>- Cadastrar medalha</w:t>
      </w:r>
    </w:p>
    <w:p w14:paraId="7D62FC48" w14:textId="77777777" w:rsidR="00891695" w:rsidRDefault="00891695" w:rsidP="00891695">
      <w:pPr>
        <w:ind w:left="708"/>
        <w:rPr>
          <w:lang w:val="pt-BR"/>
        </w:rPr>
      </w:pPr>
      <w:r>
        <w:rPr>
          <w:lang w:val="pt-BR"/>
        </w:rPr>
        <w:tab/>
      </w:r>
      <w:r>
        <w:rPr>
          <w:lang w:val="pt-BR"/>
        </w:rPr>
        <w:tab/>
        <w:t>- Atualizar medalha</w:t>
      </w:r>
    </w:p>
    <w:p w14:paraId="59756292" w14:textId="77777777" w:rsidR="00891695" w:rsidRDefault="00891695" w:rsidP="00891695">
      <w:pPr>
        <w:ind w:left="708"/>
        <w:rPr>
          <w:lang w:val="pt-BR"/>
        </w:rPr>
      </w:pPr>
      <w:r>
        <w:rPr>
          <w:lang w:val="pt-BR"/>
        </w:rPr>
        <w:tab/>
      </w:r>
      <w:r>
        <w:rPr>
          <w:lang w:val="pt-BR"/>
        </w:rPr>
        <w:tab/>
      </w:r>
      <w:r w:rsidRPr="00B201E4">
        <w:rPr>
          <w:lang w:val="pt-BR"/>
        </w:rPr>
        <w:t>- Remover medalha</w:t>
      </w:r>
    </w:p>
    <w:p w14:paraId="0753642B" w14:textId="77777777" w:rsidR="00891695" w:rsidRDefault="00891695" w:rsidP="00891695">
      <w:pPr>
        <w:ind w:left="708"/>
        <w:rPr>
          <w:lang w:val="pt-BR"/>
        </w:rPr>
      </w:pPr>
      <w:r>
        <w:rPr>
          <w:lang w:val="pt-BR"/>
        </w:rPr>
        <w:tab/>
      </w:r>
      <w:r>
        <w:rPr>
          <w:lang w:val="pt-BR"/>
        </w:rPr>
        <w:tab/>
      </w:r>
      <w:r w:rsidRPr="00937E63">
        <w:rPr>
          <w:lang w:val="pt-BR"/>
        </w:rPr>
        <w:t>- Mostrar medalha</w:t>
      </w:r>
    </w:p>
    <w:p w14:paraId="25367308" w14:textId="77777777" w:rsidR="00891695" w:rsidRDefault="00891695" w:rsidP="00891695">
      <w:pPr>
        <w:ind w:left="708"/>
        <w:rPr>
          <w:lang w:val="pt-BR"/>
        </w:rPr>
      </w:pPr>
      <w:r>
        <w:rPr>
          <w:lang w:val="pt-BR"/>
        </w:rPr>
        <w:tab/>
      </w:r>
      <w:r>
        <w:rPr>
          <w:lang w:val="pt-BR"/>
        </w:rPr>
        <w:tab/>
        <w:t>- Associar Modalidade</w:t>
      </w:r>
    </w:p>
    <w:p w14:paraId="34E7B03B" w14:textId="77777777" w:rsidR="00891695" w:rsidRDefault="00891695" w:rsidP="00891695">
      <w:pPr>
        <w:ind w:left="708"/>
        <w:rPr>
          <w:lang w:val="pt-BR"/>
        </w:rPr>
      </w:pPr>
    </w:p>
    <w:p w14:paraId="3760955C" w14:textId="77777777" w:rsidR="00891695" w:rsidRPr="00D972CA" w:rsidRDefault="00891695" w:rsidP="00891695">
      <w:pPr>
        <w:ind w:left="708"/>
        <w:rPr>
          <w:lang w:val="pt-BR"/>
        </w:rPr>
      </w:pPr>
      <w:r>
        <w:rPr>
          <w:lang w:val="pt-BR"/>
        </w:rPr>
        <w:t>- Serviço de Gestão de Modalidades</w:t>
      </w:r>
    </w:p>
    <w:p w14:paraId="0F4EC0AB" w14:textId="77777777" w:rsidR="00891695" w:rsidRDefault="00891695" w:rsidP="00891695">
      <w:pPr>
        <w:ind w:left="1428" w:firstLine="12"/>
        <w:rPr>
          <w:lang w:val="pt-BR"/>
        </w:rPr>
      </w:pPr>
      <w:r w:rsidRPr="00156D70">
        <w:rPr>
          <w:lang w:val="pt-BR"/>
          <w:rPrChange w:id="515" w:author="Laura Martins" w:date="2021-08-13T19:59:00Z">
            <w:rPr>
              <w:highlight w:val="yellow"/>
              <w:lang w:val="pt-BR"/>
            </w:rPr>
          </w:rPrChange>
        </w:rPr>
        <w:t>- Cadastrar modalidade</w:t>
      </w:r>
    </w:p>
    <w:p w14:paraId="5B421638" w14:textId="77777777" w:rsidR="00891695" w:rsidRDefault="00891695" w:rsidP="00891695">
      <w:pPr>
        <w:ind w:left="708"/>
        <w:rPr>
          <w:lang w:val="pt-BR"/>
        </w:rPr>
      </w:pPr>
      <w:r>
        <w:rPr>
          <w:lang w:val="pt-BR"/>
        </w:rPr>
        <w:tab/>
      </w:r>
      <w:r>
        <w:rPr>
          <w:lang w:val="pt-BR"/>
        </w:rPr>
        <w:tab/>
        <w:t>- Atualizar modalidade</w:t>
      </w:r>
    </w:p>
    <w:p w14:paraId="115B41BB" w14:textId="77777777" w:rsidR="00891695" w:rsidRDefault="00891695" w:rsidP="00891695">
      <w:pPr>
        <w:ind w:left="708"/>
        <w:rPr>
          <w:lang w:val="pt-BR"/>
        </w:rPr>
      </w:pPr>
      <w:r>
        <w:rPr>
          <w:lang w:val="pt-BR"/>
        </w:rPr>
        <w:tab/>
      </w:r>
      <w:r>
        <w:rPr>
          <w:lang w:val="pt-BR"/>
        </w:rPr>
        <w:tab/>
      </w:r>
      <w:r w:rsidRPr="00B201E4">
        <w:rPr>
          <w:lang w:val="pt-BR"/>
        </w:rPr>
        <w:t>- Remover modalidade</w:t>
      </w:r>
    </w:p>
    <w:p w14:paraId="37D1C382" w14:textId="61654C67" w:rsidR="00731D2D" w:rsidRPr="00891695" w:rsidRDefault="00891695" w:rsidP="00891695">
      <w:pPr>
        <w:ind w:left="708"/>
        <w:rPr>
          <w:lang w:val="pt-BR"/>
        </w:rPr>
      </w:pPr>
      <w:r>
        <w:rPr>
          <w:lang w:val="pt-BR"/>
        </w:rPr>
        <w:tab/>
      </w:r>
      <w:r>
        <w:rPr>
          <w:lang w:val="pt-BR"/>
        </w:rPr>
        <w:tab/>
      </w:r>
      <w:r w:rsidRPr="00937E63">
        <w:rPr>
          <w:lang w:val="pt-BR"/>
        </w:rPr>
        <w:t>- Mostrar modalidade</w:t>
      </w:r>
    </w:p>
    <w:p w14:paraId="6CA99458" w14:textId="40ACD587" w:rsidR="00937E63" w:rsidRDefault="00937E63" w:rsidP="002905E2">
      <w:pPr>
        <w:rPr>
          <w:lang w:val="pt-BR"/>
        </w:rPr>
      </w:pPr>
    </w:p>
    <w:p w14:paraId="283F51E2" w14:textId="77777777" w:rsidR="00937E63" w:rsidRPr="00D972CA" w:rsidRDefault="00937E63" w:rsidP="00937E63">
      <w:pPr>
        <w:ind w:left="708"/>
        <w:rPr>
          <w:lang w:val="pt-BR"/>
        </w:rPr>
      </w:pPr>
      <w:r>
        <w:rPr>
          <w:lang w:val="pt-BR"/>
        </w:rPr>
        <w:t>- Serviço de Autenticação</w:t>
      </w:r>
    </w:p>
    <w:p w14:paraId="20351150" w14:textId="77777777" w:rsidR="00937E63" w:rsidRPr="00937E63" w:rsidRDefault="00937E63" w:rsidP="00937E63">
      <w:pPr>
        <w:ind w:left="1428" w:firstLine="12"/>
        <w:rPr>
          <w:highlight w:val="yellow"/>
          <w:lang w:val="pt-BR"/>
        </w:rPr>
      </w:pPr>
      <w:r w:rsidRPr="00937E63">
        <w:rPr>
          <w:highlight w:val="yellow"/>
          <w:lang w:val="pt-BR"/>
        </w:rPr>
        <w:t xml:space="preserve">- </w:t>
      </w:r>
      <w:proofErr w:type="spellStart"/>
      <w:r w:rsidRPr="00937E63">
        <w:rPr>
          <w:highlight w:val="yellow"/>
          <w:lang w:val="pt-BR"/>
        </w:rPr>
        <w:t>Logar</w:t>
      </w:r>
      <w:proofErr w:type="spellEnd"/>
      <w:r w:rsidRPr="00937E63">
        <w:rPr>
          <w:highlight w:val="yellow"/>
          <w:lang w:val="pt-BR"/>
        </w:rPr>
        <w:t xml:space="preserve"> no sistema</w:t>
      </w:r>
    </w:p>
    <w:p w14:paraId="418862B3" w14:textId="44931BBE" w:rsidR="00937E63" w:rsidRDefault="00937E63" w:rsidP="00937E63">
      <w:pPr>
        <w:ind w:left="708"/>
        <w:rPr>
          <w:lang w:val="pt-BR"/>
        </w:rPr>
      </w:pPr>
      <w:r w:rsidRPr="00937E63">
        <w:rPr>
          <w:lang w:val="pt-BR"/>
        </w:rPr>
        <w:tab/>
      </w:r>
      <w:r w:rsidRPr="00937E63">
        <w:rPr>
          <w:lang w:val="pt-BR"/>
        </w:rPr>
        <w:tab/>
      </w:r>
      <w:r w:rsidRPr="00937E63">
        <w:rPr>
          <w:highlight w:val="yellow"/>
          <w:lang w:val="pt-BR"/>
        </w:rPr>
        <w:t>- Sair do sistema</w:t>
      </w:r>
    </w:p>
    <w:p w14:paraId="1F585E48" w14:textId="77777777" w:rsidR="000125E2" w:rsidRPr="00731D2D" w:rsidRDefault="000125E2" w:rsidP="00731D2D">
      <w:pPr>
        <w:ind w:left="720"/>
        <w:rPr>
          <w:lang w:val="pt-BR"/>
        </w:rPr>
      </w:pPr>
    </w:p>
    <w:p w14:paraId="7A4E025A" w14:textId="77777777" w:rsidR="007B6C49" w:rsidRPr="003F0308" w:rsidRDefault="004E5B00">
      <w:pPr>
        <w:pStyle w:val="Ttulo1"/>
        <w:widowControl/>
        <w:rPr>
          <w:lang w:val="pt-BR"/>
        </w:rPr>
      </w:pPr>
      <w:bookmarkStart w:id="516" w:name="_Toc482586710"/>
      <w:bookmarkStart w:id="517" w:name="_Toc515348310"/>
      <w:bookmarkStart w:id="518" w:name="_Toc21111879"/>
      <w:bookmarkEnd w:id="81"/>
      <w:bookmarkEnd w:id="82"/>
      <w:r w:rsidRPr="003F0308">
        <w:rPr>
          <w:lang w:val="pt-BR"/>
        </w:rPr>
        <w:t>Requisitos Não Funcionais</w:t>
      </w:r>
      <w:bookmarkEnd w:id="516"/>
      <w:bookmarkEnd w:id="517"/>
      <w:bookmarkEnd w:id="518"/>
    </w:p>
    <w:p w14:paraId="1DBD38C6" w14:textId="77777777" w:rsidR="00E83164" w:rsidRDefault="00E83164" w:rsidP="004E5B00"/>
    <w:p w14:paraId="17C8D350" w14:textId="08692117" w:rsidR="00E83164" w:rsidRPr="0082478D" w:rsidRDefault="0082478D" w:rsidP="0082478D">
      <w:pPr>
        <w:pStyle w:val="PSDS-CorpodeTexto"/>
        <w:ind w:left="708"/>
        <w:jc w:val="both"/>
        <w:rPr>
          <w:rFonts w:ascii="Times New Roman" w:hAnsi="Times New Roman"/>
        </w:rPr>
      </w:pPr>
      <w:r>
        <w:rPr>
          <w:rFonts w:ascii="Times New Roman" w:hAnsi="Times New Roman"/>
        </w:rPr>
        <w:t>Os requisitos não funcionais do projeto resumem-se às condições básicas que devem ser satisfeitas pelo produto final. Portanto, é necessário que o sistema desenvolvido seja simples e de fácil uso, armazenando os dados inseridos pelo usuário administrador e retornando-os, quando necessário, com rapidez.</w:t>
      </w:r>
    </w:p>
    <w:p w14:paraId="0E5F7271" w14:textId="77777777" w:rsidR="00E83164" w:rsidRPr="003F0308" w:rsidRDefault="00E83164" w:rsidP="004E5B00">
      <w:pPr>
        <w:rPr>
          <w:lang w:val="pt-BR"/>
        </w:rPr>
      </w:pPr>
    </w:p>
    <w:p w14:paraId="7EB60C60" w14:textId="77777777" w:rsidR="004E5B00" w:rsidRPr="003F0308" w:rsidRDefault="004E5B00" w:rsidP="004E5B00">
      <w:pPr>
        <w:pStyle w:val="Ttulo2"/>
        <w:rPr>
          <w:lang w:val="pt-BR"/>
        </w:rPr>
      </w:pPr>
      <w:bookmarkStart w:id="519" w:name="_Toc482586713"/>
      <w:bookmarkStart w:id="520" w:name="_Toc515348311"/>
      <w:bookmarkStart w:id="521" w:name="_Toc21111880"/>
      <w:r w:rsidRPr="003F0308">
        <w:rPr>
          <w:lang w:val="pt-BR"/>
        </w:rPr>
        <w:t>Usabilidade</w:t>
      </w:r>
      <w:bookmarkEnd w:id="519"/>
      <w:bookmarkEnd w:id="520"/>
      <w:bookmarkEnd w:id="521"/>
    </w:p>
    <w:p w14:paraId="2905A8FA" w14:textId="148BB42B" w:rsidR="004E5B00" w:rsidRDefault="004E5B00" w:rsidP="007B5ECC">
      <w:pPr>
        <w:pStyle w:val="Recuodecorpodetexto"/>
        <w:jc w:val="both"/>
        <w:rPr>
          <w:i w:val="0"/>
          <w:iCs w:val="0"/>
          <w:color w:val="auto"/>
          <w:u w:val="none"/>
          <w:lang w:val="pt-BR" w:eastAsia="pt-BR"/>
        </w:rPr>
      </w:pPr>
      <w:r w:rsidRPr="002F27E2">
        <w:rPr>
          <w:i w:val="0"/>
          <w:iCs w:val="0"/>
          <w:color w:val="auto"/>
          <w:u w:val="none"/>
          <w:lang w:val="pt-BR" w:eastAsia="pt-BR"/>
        </w:rPr>
        <w:t>São os requisitos que definem as facilidades de uso do sistema, o nível de consistência dos dados apresentados e de documentação.</w:t>
      </w:r>
    </w:p>
    <w:p w14:paraId="4E8B7F21" w14:textId="589906F4" w:rsidR="00C74B2B" w:rsidRDefault="00C74B2B" w:rsidP="007B5ECC">
      <w:pPr>
        <w:pStyle w:val="Recuodecorpodetexto"/>
        <w:jc w:val="both"/>
        <w:rPr>
          <w:i w:val="0"/>
          <w:iCs w:val="0"/>
          <w:color w:val="auto"/>
          <w:u w:val="none"/>
          <w:lang w:val="pt-BR" w:eastAsia="pt-BR"/>
        </w:rPr>
      </w:pPr>
    </w:p>
    <w:p w14:paraId="01ACA30C" w14:textId="13BA4708" w:rsidR="00C74B2B" w:rsidRDefault="00C74B2B" w:rsidP="00C74B2B">
      <w:pPr>
        <w:pStyle w:val="Recuodecorpodetexto"/>
        <w:numPr>
          <w:ilvl w:val="0"/>
          <w:numId w:val="19"/>
        </w:numPr>
        <w:jc w:val="both"/>
        <w:rPr>
          <w:i w:val="0"/>
          <w:iCs w:val="0"/>
          <w:color w:val="auto"/>
          <w:u w:val="none"/>
          <w:lang w:val="pt-BR" w:eastAsia="pt-BR"/>
        </w:rPr>
      </w:pPr>
      <w:r w:rsidRPr="00C74B2B">
        <w:rPr>
          <w:b/>
          <w:bCs/>
          <w:i w:val="0"/>
          <w:iCs w:val="0"/>
          <w:color w:val="auto"/>
          <w:u w:val="none"/>
          <w:lang w:val="pt-BR" w:eastAsia="pt-BR"/>
        </w:rPr>
        <w:t>Nível de habilidade do usuário</w:t>
      </w:r>
      <w:r>
        <w:rPr>
          <w:i w:val="0"/>
          <w:iCs w:val="0"/>
          <w:color w:val="auto"/>
          <w:u w:val="none"/>
          <w:lang w:val="pt-BR" w:eastAsia="pt-BR"/>
        </w:rPr>
        <w:t xml:space="preserve"> – O sistema deve atender desde pessoas apenas acompanhando os eventos olímpicos até os funcionários responsáveis pelos eventos em si. Desse modo, a interface deve ser objetiva e clara, permitindo uma alta usabilidade por parte dos usuários, sem a necessidade de treinamento para uso.</w:t>
      </w:r>
    </w:p>
    <w:p w14:paraId="3C4FC1BB" w14:textId="77777777" w:rsidR="008C658F" w:rsidRDefault="008C658F" w:rsidP="008C658F">
      <w:pPr>
        <w:rPr>
          <w:lang w:val="pt-BR"/>
        </w:rPr>
      </w:pPr>
    </w:p>
    <w:p w14:paraId="5AC801A4" w14:textId="77777777" w:rsidR="003A1D2A" w:rsidRDefault="003A1D2A" w:rsidP="003A1D2A">
      <w:pPr>
        <w:pStyle w:val="Ttulo2"/>
      </w:pPr>
      <w:bookmarkStart w:id="522" w:name="_Toc21111881"/>
      <w:proofErr w:type="spellStart"/>
      <w:r>
        <w:t>Confiabilidade</w:t>
      </w:r>
      <w:bookmarkEnd w:id="522"/>
      <w:proofErr w:type="spellEnd"/>
    </w:p>
    <w:p w14:paraId="79145DD4" w14:textId="1D60842E" w:rsidR="00C74B2B" w:rsidRDefault="00C74B2B" w:rsidP="003A1D2A">
      <w:pPr>
        <w:pStyle w:val="PSDS-CorpodeTexto"/>
        <w:ind w:left="708"/>
        <w:jc w:val="both"/>
        <w:rPr>
          <w:rFonts w:ascii="Times New Roman" w:hAnsi="Times New Roman"/>
        </w:rPr>
      </w:pPr>
    </w:p>
    <w:p w14:paraId="1ABB9D6C" w14:textId="3F9C0B1C" w:rsidR="00C74B2B" w:rsidRDefault="00C74B2B" w:rsidP="00C74B2B">
      <w:pPr>
        <w:pStyle w:val="PSDS-CorpodeTexto"/>
        <w:numPr>
          <w:ilvl w:val="0"/>
          <w:numId w:val="20"/>
        </w:numPr>
        <w:jc w:val="both"/>
        <w:rPr>
          <w:rFonts w:ascii="Times New Roman" w:hAnsi="Times New Roman"/>
        </w:rPr>
      </w:pPr>
      <w:r w:rsidRPr="00C74B2B">
        <w:rPr>
          <w:rFonts w:ascii="Times New Roman" w:hAnsi="Times New Roman"/>
          <w:b/>
          <w:bCs/>
        </w:rPr>
        <w:t>Integridade dos dados –</w:t>
      </w:r>
      <w:r>
        <w:rPr>
          <w:rFonts w:ascii="Times New Roman" w:hAnsi="Times New Roman"/>
        </w:rPr>
        <w:t xml:space="preserve"> </w:t>
      </w:r>
      <w:r w:rsidRPr="00C74B2B">
        <w:rPr>
          <w:rFonts w:ascii="Times New Roman" w:hAnsi="Times New Roman"/>
        </w:rPr>
        <w:t>O sistema deve manter a integridade dos dados residentes nas estações servidoras e também nas aplicações clientes para cadastros que são realizados off-line e depois transmitidos em lotes para as estações servidoras. Assim, é necessário manter, com integridade, as bases de dados centrais (estações servidoras) e locais (aplicações cliente).</w:t>
      </w:r>
    </w:p>
    <w:p w14:paraId="3962EB1B" w14:textId="77777777" w:rsidR="00C74B2B" w:rsidRPr="00C74B2B" w:rsidRDefault="00C74B2B" w:rsidP="00C74B2B">
      <w:pPr>
        <w:pStyle w:val="PSDS-CorpodeTexto"/>
        <w:numPr>
          <w:ilvl w:val="0"/>
          <w:numId w:val="20"/>
        </w:numPr>
        <w:jc w:val="both"/>
        <w:rPr>
          <w:rFonts w:ascii="Times New Roman" w:hAnsi="Times New Roman"/>
        </w:rPr>
      </w:pPr>
      <w:r w:rsidRPr="00C74B2B">
        <w:rPr>
          <w:rFonts w:ascii="Times New Roman" w:hAnsi="Times New Roman"/>
          <w:b/>
          <w:bCs/>
        </w:rPr>
        <w:t>Disponibilidade</w:t>
      </w:r>
      <w:r w:rsidRPr="00C74B2B">
        <w:rPr>
          <w:rFonts w:ascii="Times New Roman" w:hAnsi="Times New Roman"/>
        </w:rPr>
        <w:t xml:space="preserve"> – O sistema deve estar disponível 24 horas por dia, 7 dias por semana.</w:t>
      </w:r>
    </w:p>
    <w:p w14:paraId="22E247F2" w14:textId="77777777" w:rsidR="00C74B2B" w:rsidRPr="00C74B2B" w:rsidRDefault="00C74B2B" w:rsidP="00C74B2B">
      <w:pPr>
        <w:pStyle w:val="PSDS-CorpodeTexto"/>
        <w:numPr>
          <w:ilvl w:val="0"/>
          <w:numId w:val="20"/>
        </w:numPr>
        <w:jc w:val="both"/>
        <w:rPr>
          <w:rFonts w:ascii="Times New Roman" w:hAnsi="Times New Roman"/>
        </w:rPr>
      </w:pPr>
      <w:r w:rsidRPr="00C74B2B">
        <w:rPr>
          <w:rFonts w:ascii="Times New Roman" w:hAnsi="Times New Roman"/>
          <w:b/>
          <w:bCs/>
        </w:rPr>
        <w:t>Medidas de Tempo entre falhas</w:t>
      </w:r>
      <w:r w:rsidRPr="00C74B2B">
        <w:rPr>
          <w:rFonts w:ascii="Times New Roman" w:hAnsi="Times New Roman"/>
        </w:rPr>
        <w:t xml:space="preserve"> – Pode ocorrer uma falha do sistema a cada ano. O tempo total de falha esperado no ano é de 4 horas.</w:t>
      </w:r>
    </w:p>
    <w:p w14:paraId="6062FCD9" w14:textId="5DEEE049" w:rsidR="00C74B2B" w:rsidRPr="00DF2998" w:rsidRDefault="00C74B2B" w:rsidP="00C74B2B">
      <w:pPr>
        <w:pStyle w:val="PSDS-CorpodeTexto"/>
        <w:numPr>
          <w:ilvl w:val="0"/>
          <w:numId w:val="20"/>
        </w:numPr>
        <w:jc w:val="both"/>
        <w:rPr>
          <w:rFonts w:ascii="Times New Roman" w:hAnsi="Times New Roman"/>
        </w:rPr>
      </w:pPr>
      <w:r w:rsidRPr="00C74B2B">
        <w:rPr>
          <w:rFonts w:ascii="Times New Roman" w:hAnsi="Times New Roman"/>
          <w:b/>
          <w:bCs/>
        </w:rPr>
        <w:t>Medidas de tempo de reparo –</w:t>
      </w:r>
      <w:r w:rsidRPr="00C74B2B">
        <w:rPr>
          <w:rFonts w:ascii="Times New Roman" w:hAnsi="Times New Roman"/>
        </w:rPr>
        <w:t xml:space="preserve"> Após uma falha, o sistema pode permanecer indisponível, no máximo, por um período de meia hora.</w:t>
      </w:r>
    </w:p>
    <w:p w14:paraId="07D45AD2" w14:textId="77777777" w:rsidR="008C658F" w:rsidRDefault="008C658F" w:rsidP="008C658F">
      <w:pPr>
        <w:rPr>
          <w:lang w:val="pt-BR"/>
        </w:rPr>
      </w:pPr>
    </w:p>
    <w:p w14:paraId="78ACD67E" w14:textId="77777777" w:rsidR="003A1D2A" w:rsidRDefault="003A1D2A" w:rsidP="003A1D2A">
      <w:pPr>
        <w:pStyle w:val="Ttulo2"/>
      </w:pPr>
      <w:bookmarkStart w:id="523" w:name="_Toc21111882"/>
      <w:proofErr w:type="spellStart"/>
      <w:r>
        <w:lastRenderedPageBreak/>
        <w:t>Desempenho</w:t>
      </w:r>
      <w:bookmarkEnd w:id="523"/>
      <w:proofErr w:type="spellEnd"/>
    </w:p>
    <w:p w14:paraId="35D64072" w14:textId="77777777" w:rsidR="003A1D2A" w:rsidRPr="007B5ECC" w:rsidRDefault="003A1D2A" w:rsidP="003A1D2A">
      <w:pPr>
        <w:pStyle w:val="PSDS-CorpodeTexto"/>
        <w:ind w:left="624"/>
        <w:jc w:val="both"/>
        <w:rPr>
          <w:rFonts w:ascii="Times New Roman" w:hAnsi="Times New Roman"/>
          <w:color w:val="0070C0"/>
        </w:rPr>
      </w:pPr>
    </w:p>
    <w:p w14:paraId="77732CA1" w14:textId="77777777" w:rsidR="003A1D2A" w:rsidRPr="007A249A" w:rsidRDefault="003A1D2A" w:rsidP="00F02D39">
      <w:pPr>
        <w:pStyle w:val="PSDS-CorpodeTexto"/>
        <w:numPr>
          <w:ilvl w:val="0"/>
          <w:numId w:val="5"/>
        </w:numPr>
        <w:jc w:val="both"/>
        <w:rPr>
          <w:rFonts w:ascii="Times New Roman" w:hAnsi="Times New Roman"/>
        </w:rPr>
      </w:pPr>
      <w:r w:rsidRPr="007A249A">
        <w:rPr>
          <w:rFonts w:ascii="Times New Roman" w:hAnsi="Times New Roman"/>
          <w:b/>
          <w:bCs/>
        </w:rPr>
        <w:t>Tempo de resposta</w:t>
      </w:r>
      <w:r w:rsidRPr="007A249A">
        <w:rPr>
          <w:rFonts w:ascii="Times New Roman" w:hAnsi="Times New Roman"/>
        </w:rPr>
        <w:t xml:space="preserve"> </w:t>
      </w:r>
      <w:r w:rsidRPr="007A249A">
        <w:rPr>
          <w:rFonts w:ascii="Times New Roman" w:hAnsi="Times New Roman"/>
          <w:b/>
          <w:bCs/>
        </w:rPr>
        <w:t>para uma transação</w:t>
      </w:r>
      <w:r w:rsidRPr="007A249A">
        <w:rPr>
          <w:rFonts w:ascii="Times New Roman" w:hAnsi="Times New Roman"/>
        </w:rPr>
        <w:t xml:space="preserve"> - O sistema</w:t>
      </w:r>
      <w:r w:rsidR="007B5ECC" w:rsidRPr="007A249A">
        <w:rPr>
          <w:rFonts w:ascii="Times New Roman" w:hAnsi="Times New Roman"/>
        </w:rPr>
        <w:t xml:space="preserve"> </w:t>
      </w:r>
      <w:r w:rsidRPr="007A249A">
        <w:rPr>
          <w:rFonts w:ascii="Times New Roman" w:hAnsi="Times New Roman"/>
        </w:rPr>
        <w:t xml:space="preserve">implementa serviços utilizando a tecnologia Web. Serviços implementados na Web devem ter um tempo de resposta mínimo, não podendo ultrapassar os 10 segundos que já são praticados por corporações de grande porte que mantém serviços na Web. </w:t>
      </w:r>
    </w:p>
    <w:p w14:paraId="1C0629D0" w14:textId="77777777" w:rsidR="003A1D2A" w:rsidRPr="007A249A" w:rsidRDefault="003A1D2A" w:rsidP="00F02D39">
      <w:pPr>
        <w:pStyle w:val="PSDS-CorpodeTexto"/>
        <w:numPr>
          <w:ilvl w:val="0"/>
          <w:numId w:val="5"/>
        </w:numPr>
        <w:jc w:val="both"/>
        <w:rPr>
          <w:rFonts w:ascii="Times New Roman" w:hAnsi="Times New Roman"/>
        </w:rPr>
      </w:pPr>
      <w:r w:rsidRPr="007A249A">
        <w:rPr>
          <w:rFonts w:ascii="Times New Roman" w:hAnsi="Times New Roman"/>
          <w:b/>
          <w:bCs/>
        </w:rPr>
        <w:t>Estimativas de transações com o banco de dados</w:t>
      </w:r>
      <w:r w:rsidR="00B04F48" w:rsidRPr="007A249A">
        <w:rPr>
          <w:rFonts w:ascii="Times New Roman" w:hAnsi="Times New Roman"/>
        </w:rPr>
        <w:t xml:space="preserve"> – Estima-se para o </w:t>
      </w:r>
      <w:r w:rsidRPr="007A249A">
        <w:rPr>
          <w:rFonts w:ascii="Times New Roman" w:hAnsi="Times New Roman"/>
        </w:rPr>
        <w:t xml:space="preserve">sistema que se tenha aproximadamente 800 mil operações de cadastro (consulta, alteração, inserção e exclusão) por ano. O crescimento destas operações não deve ultrapassar a 5% ao ano. </w:t>
      </w:r>
    </w:p>
    <w:p w14:paraId="337ED8A5" w14:textId="56541314" w:rsidR="003A1D2A" w:rsidRPr="007A249A" w:rsidRDefault="003A1D2A" w:rsidP="00F02D39">
      <w:pPr>
        <w:pStyle w:val="PSDS-CorpodeTexto"/>
        <w:numPr>
          <w:ilvl w:val="0"/>
          <w:numId w:val="5"/>
        </w:numPr>
        <w:jc w:val="both"/>
        <w:rPr>
          <w:rFonts w:ascii="Times New Roman" w:hAnsi="Times New Roman"/>
        </w:rPr>
      </w:pPr>
      <w:r w:rsidRPr="007A249A">
        <w:rPr>
          <w:rFonts w:ascii="Times New Roman" w:hAnsi="Times New Roman"/>
          <w:b/>
          <w:bCs/>
        </w:rPr>
        <w:t xml:space="preserve">Quantidade de acessos simultâneos </w:t>
      </w:r>
      <w:r w:rsidRPr="007A249A">
        <w:rPr>
          <w:rFonts w:ascii="Times New Roman" w:hAnsi="Times New Roman"/>
        </w:rPr>
        <w:t xml:space="preserve">– </w:t>
      </w:r>
      <w:r w:rsidR="007B5ECC" w:rsidRPr="007A249A">
        <w:rPr>
          <w:rFonts w:ascii="Times New Roman" w:hAnsi="Times New Roman"/>
        </w:rPr>
        <w:t xml:space="preserve">O </w:t>
      </w:r>
      <w:r w:rsidRPr="007A249A">
        <w:rPr>
          <w:rFonts w:ascii="Times New Roman" w:hAnsi="Times New Roman"/>
        </w:rPr>
        <w:t xml:space="preserve">sistema deve suportar até </w:t>
      </w:r>
      <w:r w:rsidR="007A249A" w:rsidRPr="007A249A">
        <w:rPr>
          <w:rFonts w:ascii="Times New Roman" w:hAnsi="Times New Roman"/>
        </w:rPr>
        <w:t>2</w:t>
      </w:r>
      <w:r w:rsidR="00C74B2B" w:rsidRPr="007A249A">
        <w:rPr>
          <w:rFonts w:ascii="Times New Roman" w:hAnsi="Times New Roman"/>
        </w:rPr>
        <w:t>00</w:t>
      </w:r>
      <w:r w:rsidRPr="007A249A">
        <w:rPr>
          <w:rFonts w:ascii="Times New Roman" w:hAnsi="Times New Roman"/>
        </w:rPr>
        <w:t xml:space="preserve"> mil usuários simultâneos</w:t>
      </w:r>
      <w:r w:rsidR="00C74B2B" w:rsidRPr="007A249A">
        <w:rPr>
          <w:rFonts w:ascii="Times New Roman" w:hAnsi="Times New Roman"/>
        </w:rPr>
        <w:t>.</w:t>
      </w:r>
    </w:p>
    <w:p w14:paraId="40B9BB56" w14:textId="77777777" w:rsidR="003A1D2A" w:rsidRDefault="003A1D2A" w:rsidP="008C658F">
      <w:pPr>
        <w:rPr>
          <w:lang w:val="pt-BR"/>
        </w:rPr>
      </w:pPr>
    </w:p>
    <w:p w14:paraId="3054A9AF" w14:textId="77777777" w:rsidR="00D948F2" w:rsidRDefault="00177616" w:rsidP="00D948F2">
      <w:pPr>
        <w:pStyle w:val="Ttulo2"/>
      </w:pPr>
      <w:bookmarkStart w:id="524" w:name="_Toc21111883"/>
      <w:proofErr w:type="spellStart"/>
      <w:r>
        <w:t>Manuteni</w:t>
      </w:r>
      <w:r w:rsidR="00D948F2">
        <w:t>bilidade</w:t>
      </w:r>
      <w:bookmarkEnd w:id="524"/>
      <w:proofErr w:type="spellEnd"/>
    </w:p>
    <w:p w14:paraId="4F38EDDC" w14:textId="77777777" w:rsidR="00D948F2" w:rsidRPr="00447D43" w:rsidRDefault="00D948F2" w:rsidP="00D948F2">
      <w:pPr>
        <w:pStyle w:val="PSDS-CorpodeTexto"/>
        <w:ind w:left="624"/>
        <w:jc w:val="both"/>
        <w:rPr>
          <w:rFonts w:ascii="Times New Roman" w:hAnsi="Times New Roman"/>
        </w:rPr>
      </w:pPr>
    </w:p>
    <w:p w14:paraId="77872896" w14:textId="77777777" w:rsidR="00D948F2" w:rsidRPr="00A754E1" w:rsidRDefault="00D948F2" w:rsidP="00F02D39">
      <w:pPr>
        <w:widowControl/>
        <w:numPr>
          <w:ilvl w:val="0"/>
          <w:numId w:val="6"/>
        </w:numPr>
        <w:autoSpaceDE w:val="0"/>
        <w:autoSpaceDN w:val="0"/>
        <w:adjustRightInd w:val="0"/>
        <w:spacing w:line="240" w:lineRule="auto"/>
        <w:jc w:val="both"/>
        <w:rPr>
          <w:lang w:val="pt-BR"/>
        </w:rPr>
      </w:pPr>
      <w:r w:rsidRPr="00A754E1">
        <w:rPr>
          <w:b/>
          <w:bCs/>
          <w:lang w:val="pt-BR" w:eastAsia="pt-BR"/>
        </w:rPr>
        <w:t>Características de extensibilidade de linguagem adotada</w:t>
      </w:r>
      <w:r w:rsidRPr="00A754E1">
        <w:rPr>
          <w:b/>
          <w:bCs/>
          <w:lang w:val="pt-BR"/>
        </w:rPr>
        <w:t xml:space="preserve"> </w:t>
      </w:r>
      <w:r w:rsidRPr="00A754E1">
        <w:rPr>
          <w:lang w:val="pt-BR"/>
        </w:rPr>
        <w:t xml:space="preserve">– </w:t>
      </w:r>
      <w:r w:rsidRPr="00A754E1">
        <w:rPr>
          <w:lang w:val="pt-BR" w:eastAsia="pt-BR"/>
        </w:rPr>
        <w:t xml:space="preserve">Os componentes </w:t>
      </w:r>
      <w:r w:rsidR="00515307" w:rsidRPr="00A754E1">
        <w:rPr>
          <w:lang w:val="pt-BR" w:eastAsia="pt-BR"/>
        </w:rPr>
        <w:t xml:space="preserve">a serem desenvolvidos para o </w:t>
      </w:r>
      <w:r w:rsidRPr="00A754E1">
        <w:rPr>
          <w:lang w:val="pt-BR" w:eastAsia="pt-BR"/>
        </w:rPr>
        <w:t>sistema devem possuir extensibilidade, ou seja, devem facilitar a adição de novas características que se fizerem necessárias.</w:t>
      </w:r>
    </w:p>
    <w:p w14:paraId="172CFC1B" w14:textId="2FAA3DB6" w:rsidR="00D948F2" w:rsidRPr="00A754E1" w:rsidRDefault="00D948F2" w:rsidP="00F02D39">
      <w:pPr>
        <w:widowControl/>
        <w:numPr>
          <w:ilvl w:val="0"/>
          <w:numId w:val="6"/>
        </w:numPr>
        <w:autoSpaceDE w:val="0"/>
        <w:autoSpaceDN w:val="0"/>
        <w:adjustRightInd w:val="0"/>
        <w:spacing w:line="240" w:lineRule="auto"/>
        <w:jc w:val="both"/>
        <w:rPr>
          <w:lang w:val="pt-BR"/>
        </w:rPr>
      </w:pPr>
      <w:r w:rsidRPr="00A754E1">
        <w:rPr>
          <w:b/>
          <w:bCs/>
          <w:lang w:val="pt-BR" w:eastAsia="pt-BR"/>
        </w:rPr>
        <w:t>Facilidades de instalação</w:t>
      </w:r>
      <w:r w:rsidRPr="00A754E1">
        <w:rPr>
          <w:b/>
          <w:bCs/>
          <w:lang w:val="pt-BR"/>
        </w:rPr>
        <w:t xml:space="preserve"> </w:t>
      </w:r>
      <w:r w:rsidRPr="00A754E1">
        <w:rPr>
          <w:lang w:val="pt-BR"/>
        </w:rPr>
        <w:t xml:space="preserve">– </w:t>
      </w:r>
      <w:r w:rsidRPr="00A754E1">
        <w:rPr>
          <w:lang w:val="pt-BR" w:eastAsia="pt-BR"/>
        </w:rPr>
        <w:t xml:space="preserve">O </w:t>
      </w:r>
      <w:r w:rsidR="00515307" w:rsidRPr="00A754E1">
        <w:rPr>
          <w:lang w:val="pt-BR" w:eastAsia="pt-BR"/>
        </w:rPr>
        <w:t>s</w:t>
      </w:r>
      <w:r w:rsidRPr="00A754E1">
        <w:rPr>
          <w:lang w:val="pt-BR" w:eastAsia="pt-BR"/>
        </w:rPr>
        <w:t xml:space="preserve">istema deve possuir mecanismos de facilitação de instalação. Ressalta-se, ainda, que esta característica é fundamental, pois os usuários são pessoas </w:t>
      </w:r>
      <w:r w:rsidRPr="00A754E1">
        <w:rPr>
          <w:lang w:val="pt-BR"/>
        </w:rPr>
        <w:t xml:space="preserve">com </w:t>
      </w:r>
      <w:r w:rsidR="00515307" w:rsidRPr="00A754E1">
        <w:rPr>
          <w:lang w:val="pt-BR"/>
        </w:rPr>
        <w:t xml:space="preserve">pouco conhecimento de </w:t>
      </w:r>
      <w:r w:rsidR="00A754E1" w:rsidRPr="00A754E1">
        <w:rPr>
          <w:lang w:val="pt-BR"/>
        </w:rPr>
        <w:t>informáti</w:t>
      </w:r>
      <w:r w:rsidR="00A754E1" w:rsidRPr="00A754E1">
        <w:rPr>
          <w:lang w:val="pt-BR" w:eastAsia="pt-BR"/>
        </w:rPr>
        <w:t>ca</w:t>
      </w:r>
      <w:r w:rsidRPr="00A754E1">
        <w:rPr>
          <w:lang w:val="pt-BR"/>
        </w:rPr>
        <w:t>.</w:t>
      </w:r>
      <w:r w:rsidRPr="00A754E1">
        <w:rPr>
          <w:lang w:val="pt-BR" w:eastAsia="pt-BR"/>
        </w:rPr>
        <w:t xml:space="preserve"> </w:t>
      </w:r>
    </w:p>
    <w:p w14:paraId="33D043CB" w14:textId="3CFFB11A" w:rsidR="00D948F2" w:rsidRPr="00A754E1" w:rsidRDefault="00D948F2" w:rsidP="00F02D39">
      <w:pPr>
        <w:widowControl/>
        <w:numPr>
          <w:ilvl w:val="0"/>
          <w:numId w:val="6"/>
        </w:numPr>
        <w:autoSpaceDE w:val="0"/>
        <w:autoSpaceDN w:val="0"/>
        <w:adjustRightInd w:val="0"/>
        <w:spacing w:line="240" w:lineRule="auto"/>
        <w:jc w:val="both"/>
        <w:rPr>
          <w:lang w:val="pt-BR"/>
        </w:rPr>
      </w:pPr>
      <w:r w:rsidRPr="00A754E1">
        <w:rPr>
          <w:b/>
          <w:bCs/>
          <w:lang w:val="pt-BR" w:eastAsia="pt-BR"/>
        </w:rPr>
        <w:t>Elaboração e Distribuição de novas versões</w:t>
      </w:r>
      <w:r w:rsidRPr="00A754E1">
        <w:rPr>
          <w:b/>
          <w:bCs/>
          <w:lang w:val="pt-BR"/>
        </w:rPr>
        <w:t xml:space="preserve"> </w:t>
      </w:r>
      <w:r w:rsidRPr="00A754E1">
        <w:rPr>
          <w:lang w:val="pt-BR"/>
        </w:rPr>
        <w:t xml:space="preserve">– </w:t>
      </w:r>
      <w:r w:rsidRPr="00A754E1">
        <w:rPr>
          <w:lang w:val="pt-BR" w:eastAsia="pt-BR"/>
        </w:rPr>
        <w:t>Deverá existir um gerenciamento para controlar a elaboração de novas versões do subsistema. Também deverá haver um controle para a distribuição das últimas versões para as partes interessadas.</w:t>
      </w:r>
    </w:p>
    <w:p w14:paraId="50EA3120" w14:textId="77777777" w:rsidR="00D948F2" w:rsidRPr="00A754E1" w:rsidRDefault="00D948F2" w:rsidP="00F02D39">
      <w:pPr>
        <w:pStyle w:val="PSDS-CorpodeTexto"/>
        <w:numPr>
          <w:ilvl w:val="0"/>
          <w:numId w:val="6"/>
        </w:numPr>
        <w:jc w:val="both"/>
        <w:rPr>
          <w:rFonts w:ascii="Times New Roman" w:hAnsi="Times New Roman"/>
        </w:rPr>
      </w:pPr>
      <w:r w:rsidRPr="00A754E1">
        <w:rPr>
          <w:rFonts w:ascii="Times New Roman" w:hAnsi="Times New Roman"/>
          <w:b/>
          <w:bCs/>
        </w:rPr>
        <w:t xml:space="preserve">Mídia de Armazenamento </w:t>
      </w:r>
      <w:r w:rsidRPr="00A754E1">
        <w:rPr>
          <w:rFonts w:ascii="Times New Roman" w:hAnsi="Times New Roman"/>
        </w:rPr>
        <w:t xml:space="preserve">– A mídia de armazenamento para os dados persistentes e temporários do </w:t>
      </w:r>
      <w:proofErr w:type="spellStart"/>
      <w:r w:rsidRPr="00A754E1">
        <w:rPr>
          <w:rFonts w:ascii="Times New Roman" w:hAnsi="Times New Roman"/>
        </w:rPr>
        <w:t>sub-sistema</w:t>
      </w:r>
      <w:proofErr w:type="spellEnd"/>
      <w:r w:rsidRPr="00A754E1">
        <w:rPr>
          <w:rFonts w:ascii="Times New Roman" w:hAnsi="Times New Roman"/>
        </w:rPr>
        <w:t xml:space="preserve"> serão discos rígidos (HD). Já para os dados de backup, a mídia será definida na próxima fase.</w:t>
      </w:r>
    </w:p>
    <w:p w14:paraId="436B67C0" w14:textId="77777777" w:rsidR="00D948F2" w:rsidRDefault="00D948F2" w:rsidP="008C658F">
      <w:pPr>
        <w:rPr>
          <w:lang w:val="pt-BR"/>
        </w:rPr>
      </w:pPr>
    </w:p>
    <w:p w14:paraId="0A780366" w14:textId="77777777" w:rsidR="00D863E9" w:rsidRDefault="00D863E9" w:rsidP="00D863E9">
      <w:pPr>
        <w:pStyle w:val="Ttulo2"/>
      </w:pPr>
      <w:bookmarkStart w:id="525" w:name="_Toc21111884"/>
      <w:proofErr w:type="spellStart"/>
      <w:r>
        <w:t>Portabilidade</w:t>
      </w:r>
      <w:bookmarkEnd w:id="525"/>
      <w:proofErr w:type="spellEnd"/>
    </w:p>
    <w:p w14:paraId="2D27A2EE" w14:textId="77777777" w:rsidR="00D863E9" w:rsidRPr="008E0A47" w:rsidRDefault="00D863E9" w:rsidP="00D863E9">
      <w:pPr>
        <w:pStyle w:val="PSDS-CorpodeTexto"/>
        <w:ind w:left="708"/>
        <w:jc w:val="both"/>
        <w:rPr>
          <w:rFonts w:ascii="Times New Roman" w:hAnsi="Times New Roman"/>
        </w:rPr>
      </w:pPr>
    </w:p>
    <w:p w14:paraId="42A6F18D" w14:textId="1C9EC396" w:rsidR="00D863E9" w:rsidRDefault="00D863E9" w:rsidP="00B91B3B">
      <w:pPr>
        <w:pStyle w:val="PSDS-CorpodeTexto"/>
        <w:ind w:left="1440"/>
        <w:rPr>
          <w:rFonts w:ascii="Times New Roman" w:hAnsi="Times New Roman"/>
        </w:rPr>
      </w:pPr>
      <w:r w:rsidRPr="00B91B3B">
        <w:rPr>
          <w:rFonts w:ascii="Times New Roman" w:hAnsi="Times New Roman"/>
        </w:rPr>
        <w:t xml:space="preserve">• Linguagem de programação – </w:t>
      </w:r>
      <w:r w:rsidR="00B91B3B" w:rsidRPr="00B91B3B">
        <w:rPr>
          <w:rFonts w:ascii="Times New Roman" w:hAnsi="Times New Roman"/>
        </w:rPr>
        <w:t>Qt e C++</w:t>
      </w:r>
      <w:r w:rsidRPr="00B91B3B">
        <w:rPr>
          <w:rFonts w:ascii="Times New Roman" w:hAnsi="Times New Roman"/>
        </w:rPr>
        <w:t>;</w:t>
      </w:r>
    </w:p>
    <w:p w14:paraId="11C20E69" w14:textId="0AA0C75C" w:rsidR="0060681D" w:rsidRPr="00B91B3B" w:rsidRDefault="0060681D" w:rsidP="0060681D">
      <w:pPr>
        <w:pStyle w:val="PSDS-CorpodeTexto"/>
        <w:ind w:left="1440"/>
        <w:rPr>
          <w:rFonts w:ascii="Times New Roman" w:hAnsi="Times New Roman"/>
        </w:rPr>
      </w:pPr>
      <w:r w:rsidRPr="00B91B3B">
        <w:rPr>
          <w:rFonts w:ascii="Times New Roman" w:hAnsi="Times New Roman"/>
        </w:rPr>
        <w:t xml:space="preserve">• </w:t>
      </w:r>
      <w:r>
        <w:rPr>
          <w:rFonts w:ascii="Times New Roman" w:hAnsi="Times New Roman"/>
        </w:rPr>
        <w:t xml:space="preserve">Banco de dados </w:t>
      </w:r>
      <w:r w:rsidRPr="00B91B3B">
        <w:rPr>
          <w:rFonts w:ascii="Times New Roman" w:hAnsi="Times New Roman"/>
        </w:rPr>
        <w:t>–</w:t>
      </w:r>
      <w:r>
        <w:rPr>
          <w:rFonts w:ascii="Times New Roman" w:hAnsi="Times New Roman"/>
        </w:rPr>
        <w:t xml:space="preserve"> </w:t>
      </w:r>
      <w:r w:rsidR="001C743C">
        <w:rPr>
          <w:rFonts w:ascii="Times New Roman" w:hAnsi="Times New Roman"/>
        </w:rPr>
        <w:t>QSQL.</w:t>
      </w:r>
    </w:p>
    <w:p w14:paraId="23557AC5" w14:textId="77777777" w:rsidR="00D863E9" w:rsidRPr="00B91B3B" w:rsidRDefault="00D863E9" w:rsidP="00B91B3B">
      <w:pPr>
        <w:pStyle w:val="PSDS-CorpodeTexto"/>
        <w:ind w:left="1440"/>
        <w:jc w:val="both"/>
        <w:rPr>
          <w:rFonts w:ascii="Times New Roman" w:hAnsi="Times New Roman"/>
        </w:rPr>
      </w:pPr>
    </w:p>
    <w:p w14:paraId="2153972F" w14:textId="77777777" w:rsidR="00D863E9" w:rsidRPr="00B91B3B" w:rsidRDefault="00D863E9" w:rsidP="00B91B3B">
      <w:pPr>
        <w:pStyle w:val="PSDS-CorpodeTexto"/>
        <w:ind w:left="1440"/>
        <w:jc w:val="both"/>
        <w:rPr>
          <w:rFonts w:ascii="Times New Roman" w:hAnsi="Times New Roman"/>
        </w:rPr>
      </w:pPr>
      <w:r w:rsidRPr="00B91B3B">
        <w:rPr>
          <w:rFonts w:ascii="Times New Roman" w:hAnsi="Times New Roman"/>
        </w:rPr>
        <w:t xml:space="preserve">Outros aspectos da </w:t>
      </w:r>
      <w:proofErr w:type="spellStart"/>
      <w:r w:rsidRPr="00B91B3B">
        <w:rPr>
          <w:rFonts w:ascii="Times New Roman" w:hAnsi="Times New Roman"/>
        </w:rPr>
        <w:t>infra-estrutura</w:t>
      </w:r>
      <w:proofErr w:type="spellEnd"/>
      <w:r w:rsidRPr="00B91B3B">
        <w:rPr>
          <w:rFonts w:ascii="Times New Roman" w:hAnsi="Times New Roman"/>
        </w:rPr>
        <w:t xml:space="preserve"> serão levantados na segunda fase do projeto.</w:t>
      </w:r>
    </w:p>
    <w:p w14:paraId="1EDBA1B8" w14:textId="77777777" w:rsidR="00D863E9" w:rsidRDefault="00D863E9" w:rsidP="008C658F">
      <w:pPr>
        <w:rPr>
          <w:lang w:val="pt-BR"/>
        </w:rPr>
      </w:pPr>
    </w:p>
    <w:p w14:paraId="6AD7D9CC" w14:textId="77777777" w:rsidR="00237AD2" w:rsidRDefault="00237AD2" w:rsidP="00237AD2">
      <w:pPr>
        <w:pStyle w:val="Ttulo2"/>
      </w:pPr>
      <w:bookmarkStart w:id="526" w:name="_Toc21111885"/>
      <w:proofErr w:type="spellStart"/>
      <w:r>
        <w:t>Requisitos</w:t>
      </w:r>
      <w:proofErr w:type="spellEnd"/>
      <w:r>
        <w:t xml:space="preserve"> </w:t>
      </w:r>
      <w:proofErr w:type="spellStart"/>
      <w:r>
        <w:t>Legais</w:t>
      </w:r>
      <w:bookmarkEnd w:id="526"/>
      <w:proofErr w:type="spellEnd"/>
    </w:p>
    <w:p w14:paraId="1322899C" w14:textId="77777777" w:rsidR="00177616" w:rsidRDefault="00177616" w:rsidP="00237AD2">
      <w:pPr>
        <w:pStyle w:val="PSDS-CorpodeTexto"/>
        <w:ind w:left="792"/>
        <w:jc w:val="both"/>
        <w:rPr>
          <w:rFonts w:ascii="Times New Roman" w:hAnsi="Times New Roman"/>
        </w:rPr>
      </w:pPr>
    </w:p>
    <w:p w14:paraId="2F05D8D9" w14:textId="424DF08C" w:rsidR="00237AD2" w:rsidRPr="00B96048" w:rsidRDefault="00237AD2" w:rsidP="00237AD2">
      <w:pPr>
        <w:pStyle w:val="PSDS-CorpodeTexto"/>
        <w:ind w:left="792"/>
        <w:jc w:val="both"/>
        <w:rPr>
          <w:rFonts w:ascii="Times New Roman" w:hAnsi="Times New Roman"/>
        </w:rPr>
      </w:pPr>
      <w:r w:rsidRPr="00B96048">
        <w:rPr>
          <w:rFonts w:ascii="Times New Roman" w:hAnsi="Times New Roman"/>
        </w:rPr>
        <w:t xml:space="preserve">Por ser a atividade fiscal plenamente vinculada, se faz necessário observar os dispositivos da legislação pertinentes a cada caso. No tocante ao projeto, os requisitos legais a serem atendidos em primeiro lugar são os dispositivos normativos editados pela </w:t>
      </w:r>
      <w:r w:rsidRPr="00B96048">
        <w:rPr>
          <w:rFonts w:ascii="Times New Roman" w:hAnsi="Times New Roman"/>
          <w:u w:val="single"/>
        </w:rPr>
        <w:t xml:space="preserve">LEI </w:t>
      </w:r>
      <w:r w:rsidR="00B96048">
        <w:rPr>
          <w:rFonts w:ascii="Times New Roman" w:hAnsi="Times New Roman"/>
          <w:u w:val="single"/>
        </w:rPr>
        <w:t>Nº13.</w:t>
      </w:r>
      <w:r w:rsidR="00B96048" w:rsidRPr="00B96048">
        <w:rPr>
          <w:rFonts w:ascii="Times New Roman" w:hAnsi="Times New Roman"/>
          <w:u w:val="single"/>
        </w:rPr>
        <w:t>853</w:t>
      </w:r>
      <w:r w:rsidR="00B96048">
        <w:rPr>
          <w:rFonts w:ascii="Times New Roman" w:hAnsi="Times New Roman"/>
        </w:rPr>
        <w:t xml:space="preserve"> </w:t>
      </w:r>
      <w:r w:rsidRPr="00B96048">
        <w:rPr>
          <w:rFonts w:ascii="Times New Roman" w:hAnsi="Times New Roman"/>
        </w:rPr>
        <w:t>que dispõem sobre segurança de dados, entre elas segurança física e lógica dos mesmos, requisitos quanto a cadastramento de usuários e sistemas, além do uso de extratores e acesso ao ambiente externo.</w:t>
      </w:r>
    </w:p>
    <w:p w14:paraId="0E5CD8FF" w14:textId="77777777" w:rsidR="00237AD2" w:rsidRDefault="00237AD2" w:rsidP="008C658F">
      <w:pPr>
        <w:rPr>
          <w:lang w:val="pt-BR"/>
        </w:rPr>
      </w:pPr>
    </w:p>
    <w:p w14:paraId="1AFD7226" w14:textId="77777777" w:rsidR="00237AD2" w:rsidRDefault="00237AD2" w:rsidP="00237AD2">
      <w:pPr>
        <w:pStyle w:val="Ttulo2"/>
      </w:pPr>
      <w:bookmarkStart w:id="527" w:name="_Toc21111886"/>
      <w:proofErr w:type="spellStart"/>
      <w:r>
        <w:t>Requisitos</w:t>
      </w:r>
      <w:proofErr w:type="spellEnd"/>
      <w:r>
        <w:t xml:space="preserve"> de </w:t>
      </w:r>
      <w:proofErr w:type="spellStart"/>
      <w:r>
        <w:t>Segurança</w:t>
      </w:r>
      <w:bookmarkEnd w:id="527"/>
      <w:proofErr w:type="spellEnd"/>
    </w:p>
    <w:p w14:paraId="0810E889" w14:textId="77777777" w:rsidR="00237AD2" w:rsidRPr="00247D9B" w:rsidRDefault="005953E6" w:rsidP="00237AD2">
      <w:pPr>
        <w:autoSpaceDE w:val="0"/>
        <w:autoSpaceDN w:val="0"/>
        <w:adjustRightInd w:val="0"/>
        <w:ind w:left="708"/>
        <w:jc w:val="both"/>
        <w:rPr>
          <w:lang w:val="pt-BR" w:eastAsia="pt-BR"/>
        </w:rPr>
      </w:pPr>
      <w:r>
        <w:rPr>
          <w:lang w:val="pt-BR" w:eastAsia="pt-BR"/>
        </w:rPr>
        <w:t>Des</w:t>
      </w:r>
      <w:r w:rsidRPr="005953E6">
        <w:rPr>
          <w:lang w:val="pt-BR"/>
        </w:rPr>
        <w:t xml:space="preserve">creve-se aqui </w:t>
      </w:r>
      <w:r w:rsidR="00237AD2" w:rsidRPr="00247D9B">
        <w:rPr>
          <w:lang w:val="pt-BR" w:eastAsia="pt-BR"/>
        </w:rPr>
        <w:t xml:space="preserve">os requisitos que definem a política de segurança adotada para o </w:t>
      </w:r>
      <w:r>
        <w:rPr>
          <w:lang w:val="pt-BR" w:eastAsia="pt-BR"/>
        </w:rPr>
        <w:t>sistema</w:t>
      </w:r>
      <w:r w:rsidR="00237AD2" w:rsidRPr="00247D9B">
        <w:rPr>
          <w:lang w:val="pt-BR" w:eastAsia="pt-BR"/>
        </w:rPr>
        <w:t>.</w:t>
      </w:r>
    </w:p>
    <w:p w14:paraId="0BB58340" w14:textId="77777777" w:rsidR="00237AD2" w:rsidRPr="005953E6" w:rsidRDefault="00237AD2" w:rsidP="00237AD2">
      <w:pPr>
        <w:autoSpaceDE w:val="0"/>
        <w:autoSpaceDN w:val="0"/>
        <w:adjustRightInd w:val="0"/>
        <w:jc w:val="both"/>
        <w:rPr>
          <w:color w:val="0070C0"/>
          <w:lang w:val="pt-BR"/>
        </w:rPr>
      </w:pPr>
    </w:p>
    <w:p w14:paraId="002F03D6" w14:textId="77777777" w:rsidR="00237AD2" w:rsidRPr="00B96048" w:rsidRDefault="00237AD2" w:rsidP="00F02D39">
      <w:pPr>
        <w:pStyle w:val="PSDS-CorpodeTexto"/>
        <w:numPr>
          <w:ilvl w:val="0"/>
          <w:numId w:val="7"/>
        </w:numPr>
        <w:jc w:val="both"/>
        <w:rPr>
          <w:rFonts w:ascii="Times New Roman" w:hAnsi="Times New Roman"/>
        </w:rPr>
      </w:pPr>
      <w:r w:rsidRPr="00B96048">
        <w:rPr>
          <w:rFonts w:ascii="Times New Roman" w:hAnsi="Times New Roman"/>
          <w:b/>
          <w:bCs/>
        </w:rPr>
        <w:t xml:space="preserve">Sigilo </w:t>
      </w:r>
      <w:r w:rsidRPr="00B96048">
        <w:rPr>
          <w:rFonts w:ascii="Times New Roman" w:hAnsi="Times New Roman"/>
        </w:rPr>
        <w:t>– Sabe-se que o sistema e os dados manipulados por este são de sigilo absoluto, mas os critérios e procedimentos que garantam tal sigilo serão especificados em detalhes na próxima fase do projeto.</w:t>
      </w:r>
    </w:p>
    <w:p w14:paraId="26B2CE22" w14:textId="77777777" w:rsidR="00237AD2" w:rsidRPr="00237AD2" w:rsidRDefault="00237AD2" w:rsidP="00237AD2">
      <w:pPr>
        <w:pStyle w:val="PSDS-CorpodeTexto"/>
        <w:jc w:val="both"/>
      </w:pPr>
    </w:p>
    <w:p w14:paraId="349ABA55" w14:textId="03F19D5C" w:rsidR="00237AD2" w:rsidRDefault="00237AD2" w:rsidP="00237AD2">
      <w:pPr>
        <w:pStyle w:val="Ttulo2"/>
      </w:pPr>
      <w:bookmarkStart w:id="528" w:name="_Toc21111887"/>
      <w:r>
        <w:t xml:space="preserve">Outros </w:t>
      </w:r>
      <w:proofErr w:type="spellStart"/>
      <w:r>
        <w:t>Requisitos</w:t>
      </w:r>
      <w:proofErr w:type="spellEnd"/>
      <w:r>
        <w:t xml:space="preserve"> </w:t>
      </w:r>
      <w:proofErr w:type="spellStart"/>
      <w:r>
        <w:t>Não</w:t>
      </w:r>
      <w:proofErr w:type="spellEnd"/>
      <w:r>
        <w:t xml:space="preserve"> </w:t>
      </w:r>
      <w:proofErr w:type="spellStart"/>
      <w:r>
        <w:t>Funcionais</w:t>
      </w:r>
      <w:bookmarkEnd w:id="528"/>
      <w:proofErr w:type="spellEnd"/>
    </w:p>
    <w:p w14:paraId="7C10C221" w14:textId="77777777" w:rsidR="00E12872" w:rsidRPr="008E0A47" w:rsidRDefault="00E12872" w:rsidP="00B96048">
      <w:pPr>
        <w:pStyle w:val="PSDS-CorpodeTexto"/>
        <w:rPr>
          <w:rFonts w:ascii="Times New Roman" w:hAnsi="Times New Roman"/>
          <w:color w:val="000000"/>
        </w:rPr>
      </w:pPr>
    </w:p>
    <w:p w14:paraId="3734BBD0" w14:textId="77777777" w:rsidR="00237AD2" w:rsidRPr="00BD36FD" w:rsidRDefault="00237AD2" w:rsidP="00F02D39">
      <w:pPr>
        <w:pStyle w:val="PSDS-CorpodeTexto"/>
        <w:numPr>
          <w:ilvl w:val="0"/>
          <w:numId w:val="8"/>
        </w:numPr>
        <w:jc w:val="both"/>
        <w:rPr>
          <w:rFonts w:ascii="Times New Roman" w:hAnsi="Times New Roman"/>
        </w:rPr>
      </w:pPr>
      <w:r w:rsidRPr="00BD36FD">
        <w:rPr>
          <w:rFonts w:ascii="Times New Roman" w:hAnsi="Times New Roman"/>
          <w:b/>
          <w:bCs/>
        </w:rPr>
        <w:lastRenderedPageBreak/>
        <w:t xml:space="preserve">Distribuição </w:t>
      </w:r>
      <w:r w:rsidRPr="00BD36FD">
        <w:rPr>
          <w:rFonts w:ascii="Times New Roman" w:hAnsi="Times New Roman"/>
        </w:rPr>
        <w:t>– O sistema deverá possuir um servidor de aplicações. A arquitetura do sistema deverá ser dividida em camada</w:t>
      </w:r>
      <w:r w:rsidR="0063663B" w:rsidRPr="00BD36FD">
        <w:rPr>
          <w:rFonts w:ascii="Times New Roman" w:hAnsi="Times New Roman"/>
        </w:rPr>
        <w:t>s</w:t>
      </w:r>
      <w:r w:rsidRPr="00BD36FD">
        <w:rPr>
          <w:rFonts w:ascii="Times New Roman" w:hAnsi="Times New Roman"/>
        </w:rPr>
        <w:t>, base de dados centralizada.</w:t>
      </w:r>
    </w:p>
    <w:p w14:paraId="4FD4D380" w14:textId="77777777" w:rsidR="00237AD2" w:rsidRPr="00BD36FD" w:rsidRDefault="00237AD2" w:rsidP="00F02D39">
      <w:pPr>
        <w:pStyle w:val="PSDS-CorpodeTexto"/>
        <w:numPr>
          <w:ilvl w:val="0"/>
          <w:numId w:val="8"/>
        </w:numPr>
        <w:jc w:val="both"/>
        <w:rPr>
          <w:rFonts w:ascii="Times New Roman" w:hAnsi="Times New Roman"/>
        </w:rPr>
      </w:pPr>
      <w:r w:rsidRPr="00BD36FD">
        <w:rPr>
          <w:rFonts w:ascii="Times New Roman" w:hAnsi="Times New Roman"/>
          <w:b/>
          <w:bCs/>
        </w:rPr>
        <w:t xml:space="preserve">Replicação de Bases de Dados </w:t>
      </w:r>
      <w:r w:rsidRPr="00BD36FD">
        <w:rPr>
          <w:rFonts w:ascii="Times New Roman" w:hAnsi="Times New Roman"/>
        </w:rPr>
        <w:t>– O sistema deve prever um mecanismo de segurança que controle o espelhamento de Bases de Dados das estações servidoras. Deve-se possuir desta forma, um mecanismo que forneça tolerância a falhas, ou seja, no caso de uma base de dados falhar outra base de dados assuma o processamento de forma segura e transparente para o usuário</w:t>
      </w:r>
      <w:r w:rsidR="0063663B" w:rsidRPr="00BD36FD">
        <w:rPr>
          <w:rFonts w:ascii="Times New Roman" w:hAnsi="Times New Roman"/>
        </w:rPr>
        <w:t>.</w:t>
      </w:r>
    </w:p>
    <w:p w14:paraId="32C2BE07" w14:textId="77777777" w:rsidR="00F577F7" w:rsidRPr="008E0A47" w:rsidRDefault="00F577F7" w:rsidP="00F577F7">
      <w:pPr>
        <w:pStyle w:val="PSDS-CorpodeTexto"/>
        <w:ind w:left="720"/>
        <w:jc w:val="both"/>
        <w:rPr>
          <w:rFonts w:ascii="Times New Roman" w:hAnsi="Times New Roman"/>
          <w:color w:val="0070C0"/>
        </w:rPr>
      </w:pPr>
    </w:p>
    <w:p w14:paraId="00FBFDC0" w14:textId="504F7AE5" w:rsidR="00B35CD1" w:rsidRPr="00B35CD1" w:rsidRDefault="008722C6" w:rsidP="00B35CD1">
      <w:pPr>
        <w:pStyle w:val="Ttulo1"/>
        <w:widowControl/>
        <w:rPr>
          <w:rPrChange w:id="529" w:author="HALLIDAY" w:date="2021-08-13T20:09:00Z">
            <w:rPr>
              <w:lang w:val="pt-BR"/>
            </w:rPr>
          </w:rPrChange>
        </w:rPr>
      </w:pPr>
      <w:bookmarkStart w:id="530" w:name="_Toc21111888"/>
      <w:proofErr w:type="spellStart"/>
      <w:r w:rsidRPr="003F0308">
        <w:rPr>
          <w:lang w:val="pt-BR"/>
        </w:rPr>
        <w:t>Re</w:t>
      </w:r>
      <w:r>
        <w:rPr>
          <w:lang w:val="pt-BR"/>
        </w:rPr>
        <w:t>ferên</w:t>
      </w:r>
      <w:r w:rsidRPr="000C0820">
        <w:t>cias</w:t>
      </w:r>
      <w:bookmarkEnd w:id="530"/>
      <w:proofErr w:type="spellEnd"/>
    </w:p>
    <w:p w14:paraId="5EF585C0" w14:textId="77777777" w:rsidR="008722C6" w:rsidRPr="008722C6" w:rsidRDefault="008722C6" w:rsidP="008722C6">
      <w:pPr>
        <w:rPr>
          <w:lang w:val="pt-BR"/>
        </w:rPr>
      </w:pPr>
    </w:p>
    <w:p w14:paraId="3125A4FE" w14:textId="7522AB7A" w:rsidR="00237AD2" w:rsidRPr="00B35CD1" w:rsidRDefault="00B35CD1" w:rsidP="00B35CD1">
      <w:pPr>
        <w:pStyle w:val="Ttulo1"/>
        <w:rPr>
          <w:ins w:id="531" w:author="HALLIDAY" w:date="2021-08-13T20:09:00Z"/>
          <w:lang w:val="pt-BR"/>
          <w:rPrChange w:id="532" w:author="HALLIDAY" w:date="2021-08-13T20:10:00Z">
            <w:rPr>
              <w:ins w:id="533" w:author="HALLIDAY" w:date="2021-08-13T20:09:00Z"/>
              <w:lang w:val="pt-BR"/>
            </w:rPr>
          </w:rPrChange>
        </w:rPr>
      </w:pPr>
      <w:ins w:id="534" w:author="HALLIDAY" w:date="2021-08-13T20:09:00Z">
        <w:r w:rsidRPr="00B35CD1">
          <w:rPr>
            <w:lang w:val="pt-BR"/>
          </w:rPr>
          <w:t>Assinaturas dos Fornecedores</w:t>
        </w:r>
      </w:ins>
    </w:p>
    <w:p w14:paraId="1790F25A" w14:textId="77777777" w:rsidR="00B35CD1" w:rsidRPr="00B35CD1" w:rsidRDefault="00B35CD1" w:rsidP="00B35CD1">
      <w:pPr>
        <w:ind w:left="720"/>
        <w:rPr>
          <w:ins w:id="535" w:author="HALLIDAY" w:date="2021-08-13T20:10:00Z"/>
          <w:lang w:val="pt-BR"/>
          <w:rPrChange w:id="536" w:author="HALLIDAY" w:date="2021-08-13T20:10:00Z">
            <w:rPr>
              <w:ins w:id="537" w:author="HALLIDAY" w:date="2021-08-13T20:10:00Z"/>
              <w:lang w:val="pt-BR"/>
            </w:rPr>
          </w:rPrChange>
        </w:rPr>
      </w:pPr>
      <w:proofErr w:type="spellStart"/>
      <w:ins w:id="538" w:author="HALLIDAY" w:date="2021-08-13T20:10:00Z">
        <w:r w:rsidRPr="00B35CD1">
          <w:rPr>
            <w:lang w:val="pt-BR"/>
            <w:rPrChange w:id="539" w:author="HALLIDAY" w:date="2021-08-13T20:10:00Z">
              <w:rPr>
                <w:lang w:val="pt-BR"/>
              </w:rPr>
            </w:rPrChange>
          </w:rPr>
          <w:t>Halliday</w:t>
        </w:r>
        <w:proofErr w:type="spellEnd"/>
        <w:r w:rsidRPr="00B35CD1">
          <w:rPr>
            <w:lang w:val="pt-BR"/>
            <w:rPrChange w:id="540" w:author="HALLIDAY" w:date="2021-08-13T20:10:00Z">
              <w:rPr>
                <w:lang w:val="pt-BR"/>
              </w:rPr>
            </w:rPrChange>
          </w:rPr>
          <w:t xml:space="preserve"> Gauss Costa dos Santos</w:t>
        </w:r>
        <w:bookmarkStart w:id="541" w:name="_GoBack"/>
        <w:bookmarkEnd w:id="541"/>
      </w:ins>
    </w:p>
    <w:p w14:paraId="2EAE281C" w14:textId="77777777" w:rsidR="00B35CD1" w:rsidRPr="00B35CD1" w:rsidRDefault="00B35CD1" w:rsidP="00B35CD1">
      <w:pPr>
        <w:ind w:left="720"/>
        <w:rPr>
          <w:ins w:id="542" w:author="HALLIDAY" w:date="2021-08-13T20:10:00Z"/>
          <w:lang w:val="pt-BR"/>
          <w:rPrChange w:id="543" w:author="HALLIDAY" w:date="2021-08-13T20:10:00Z">
            <w:rPr>
              <w:ins w:id="544" w:author="HALLIDAY" w:date="2021-08-13T20:10:00Z"/>
              <w:lang w:val="pt-BR"/>
            </w:rPr>
          </w:rPrChange>
        </w:rPr>
      </w:pPr>
      <w:ins w:id="545" w:author="HALLIDAY" w:date="2021-08-13T20:10:00Z">
        <w:r w:rsidRPr="00B35CD1">
          <w:rPr>
            <w:lang w:val="pt-BR"/>
            <w:rPrChange w:id="546" w:author="HALLIDAY" w:date="2021-08-13T20:10:00Z">
              <w:rPr>
                <w:lang w:val="pt-BR"/>
              </w:rPr>
            </w:rPrChange>
          </w:rPr>
          <w:t>João Vitor Gonçalves da Silva</w:t>
        </w:r>
      </w:ins>
    </w:p>
    <w:p w14:paraId="6A458399" w14:textId="77777777" w:rsidR="00B35CD1" w:rsidRPr="00B35CD1" w:rsidRDefault="00B35CD1" w:rsidP="00B35CD1">
      <w:pPr>
        <w:ind w:left="720"/>
        <w:rPr>
          <w:ins w:id="547" w:author="HALLIDAY" w:date="2021-08-13T20:10:00Z"/>
          <w:lang w:val="pt-BR"/>
          <w:rPrChange w:id="548" w:author="HALLIDAY" w:date="2021-08-13T20:10:00Z">
            <w:rPr>
              <w:ins w:id="549" w:author="HALLIDAY" w:date="2021-08-13T20:10:00Z"/>
              <w:lang w:val="pt-BR"/>
            </w:rPr>
          </w:rPrChange>
        </w:rPr>
      </w:pPr>
      <w:ins w:id="550" w:author="HALLIDAY" w:date="2021-08-13T20:10:00Z">
        <w:r w:rsidRPr="00B35CD1">
          <w:rPr>
            <w:lang w:val="pt-BR"/>
            <w:rPrChange w:id="551" w:author="HALLIDAY" w:date="2021-08-13T20:10:00Z">
              <w:rPr>
                <w:lang w:val="pt-BR"/>
              </w:rPr>
            </w:rPrChange>
          </w:rPr>
          <w:t>Vinicius Nascimento Targa</w:t>
        </w:r>
      </w:ins>
    </w:p>
    <w:p w14:paraId="4E1962A7" w14:textId="77777777" w:rsidR="00B35CD1" w:rsidRPr="00B35CD1" w:rsidRDefault="00B35CD1" w:rsidP="00B35CD1">
      <w:pPr>
        <w:ind w:left="720"/>
        <w:rPr>
          <w:lang w:val="pt-BR"/>
        </w:rPr>
        <w:pPrChange w:id="552" w:author="HALLIDAY" w:date="2021-08-13T20:09:00Z">
          <w:pPr/>
        </w:pPrChange>
      </w:pPr>
    </w:p>
    <w:sectPr w:rsidR="00B35CD1" w:rsidRPr="00B35CD1" w:rsidSect="00C619B9">
      <w:headerReference w:type="default" r:id="rId19"/>
      <w:footerReference w:type="default" r:id="rId2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3EB11" w14:textId="77777777" w:rsidR="006B6187" w:rsidRDefault="006B6187">
      <w:pPr>
        <w:spacing w:line="240" w:lineRule="auto"/>
      </w:pPr>
      <w:r>
        <w:separator/>
      </w:r>
    </w:p>
  </w:endnote>
  <w:endnote w:type="continuationSeparator" w:id="0">
    <w:p w14:paraId="41C6C511" w14:textId="77777777" w:rsidR="006B6187" w:rsidRDefault="006B6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82089" w14:paraId="14C88CA7" w14:textId="77777777">
      <w:tc>
        <w:tcPr>
          <w:tcW w:w="3162" w:type="dxa"/>
          <w:tcBorders>
            <w:top w:val="nil"/>
            <w:left w:val="nil"/>
            <w:bottom w:val="nil"/>
            <w:right w:val="nil"/>
          </w:tcBorders>
        </w:tcPr>
        <w:p w14:paraId="42617FD5" w14:textId="77777777" w:rsidR="00582089" w:rsidRDefault="00582089">
          <w:pPr>
            <w:ind w:right="360"/>
            <w:rPr>
              <w:sz w:val="24"/>
              <w:szCs w:val="24"/>
            </w:rPr>
          </w:pPr>
          <w:proofErr w:type="spellStart"/>
          <w:r>
            <w:t>Confidencial</w:t>
          </w:r>
          <w:proofErr w:type="spellEnd"/>
        </w:p>
      </w:tc>
      <w:tc>
        <w:tcPr>
          <w:tcW w:w="3162" w:type="dxa"/>
          <w:tcBorders>
            <w:top w:val="nil"/>
            <w:left w:val="nil"/>
            <w:bottom w:val="nil"/>
            <w:right w:val="nil"/>
          </w:tcBorders>
        </w:tcPr>
        <w:p w14:paraId="3171E020" w14:textId="2EFB4CC4" w:rsidR="00582089" w:rsidRDefault="00582089" w:rsidP="0039450E">
          <w:pPr>
            <w:jc w:val="center"/>
          </w:pPr>
          <w:r>
            <w:fldChar w:fldCharType="begin"/>
          </w:r>
          <w:r>
            <w:instrText>symbol 211 \f "Symbol" \s 10</w:instrText>
          </w:r>
          <w:r>
            <w:fldChar w:fldCharType="separate"/>
          </w:r>
          <w:r>
            <w:rPr>
              <w:rFonts w:ascii="Symbol" w:hAnsi="Symbol" w:cs="Symbol"/>
            </w:rPr>
            <w:t>Ó</w:t>
          </w:r>
          <w:r>
            <w:rPr>
              <w:rFonts w:ascii="Symbol" w:hAnsi="Symbol" w:cs="Symbol"/>
            </w:rPr>
            <w:fldChar w:fldCharType="end"/>
          </w:r>
          <w:proofErr w:type="spellStart"/>
          <w:r>
            <w:t>TerraLAB</w:t>
          </w:r>
          <w:proofErr w:type="spellEnd"/>
          <w:r>
            <w:t xml:space="preserve">, </w:t>
          </w:r>
          <w:r>
            <w:fldChar w:fldCharType="begin"/>
          </w:r>
          <w:r>
            <w:instrText xml:space="preserve"> DATE \@ "yyyy" </w:instrText>
          </w:r>
          <w:r>
            <w:fldChar w:fldCharType="separate"/>
          </w:r>
          <w:r w:rsidR="00B35CD1">
            <w:rPr>
              <w:noProof/>
            </w:rPr>
            <w:t>2021</w:t>
          </w:r>
          <w:r>
            <w:rPr>
              <w:noProof/>
            </w:rPr>
            <w:fldChar w:fldCharType="end"/>
          </w:r>
        </w:p>
      </w:tc>
      <w:tc>
        <w:tcPr>
          <w:tcW w:w="3162" w:type="dxa"/>
          <w:tcBorders>
            <w:top w:val="nil"/>
            <w:left w:val="nil"/>
            <w:bottom w:val="nil"/>
            <w:right w:val="nil"/>
          </w:tcBorders>
        </w:tcPr>
        <w:p w14:paraId="78B00BFB" w14:textId="77777777" w:rsidR="00582089" w:rsidRDefault="00582089">
          <w:pPr>
            <w:jc w:val="right"/>
          </w:pPr>
          <w:proofErr w:type="spellStart"/>
          <w:r>
            <w:t>Página</w:t>
          </w:r>
          <w:proofErr w:type="spellEnd"/>
          <w:r>
            <w:t xml:space="preserve"> </w:t>
          </w:r>
          <w:r>
            <w:rPr>
              <w:rStyle w:val="Nmerodepgina"/>
            </w:rPr>
            <w:fldChar w:fldCharType="begin"/>
          </w:r>
          <w:r>
            <w:rPr>
              <w:rStyle w:val="Nmerodepgina"/>
            </w:rPr>
            <w:instrText xml:space="preserve">page </w:instrText>
          </w:r>
          <w:r>
            <w:rPr>
              <w:rStyle w:val="Nmerodepgina"/>
            </w:rPr>
            <w:fldChar w:fldCharType="separate"/>
          </w:r>
          <w:r w:rsidR="006B2051">
            <w:rPr>
              <w:rStyle w:val="Nmerodepgina"/>
              <w:noProof/>
            </w:rPr>
            <w:t>18</w:t>
          </w:r>
          <w:r>
            <w:rPr>
              <w:rStyle w:val="Nmerodepgina"/>
            </w:rPr>
            <w:fldChar w:fldCharType="end"/>
          </w:r>
        </w:p>
      </w:tc>
    </w:tr>
  </w:tbl>
  <w:p w14:paraId="6CC8AEDE" w14:textId="77777777" w:rsidR="00582089" w:rsidRDefault="005820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EC63B" w14:textId="77777777" w:rsidR="006B6187" w:rsidRDefault="006B6187">
      <w:pPr>
        <w:spacing w:line="240" w:lineRule="auto"/>
      </w:pPr>
      <w:r>
        <w:separator/>
      </w:r>
    </w:p>
  </w:footnote>
  <w:footnote w:type="continuationSeparator" w:id="0">
    <w:p w14:paraId="1F363336" w14:textId="77777777" w:rsidR="006B6187" w:rsidRDefault="006B61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9301F" w14:textId="77777777" w:rsidR="00582089" w:rsidRDefault="00582089">
    <w:pPr>
      <w:rPr>
        <w:sz w:val="24"/>
        <w:szCs w:val="24"/>
      </w:rPr>
    </w:pPr>
  </w:p>
  <w:p w14:paraId="5777E73B" w14:textId="77777777" w:rsidR="00582089" w:rsidRDefault="00582089">
    <w:pPr>
      <w:pBdr>
        <w:top w:val="single" w:sz="6" w:space="1" w:color="auto"/>
      </w:pBdr>
      <w:rPr>
        <w:sz w:val="24"/>
        <w:szCs w:val="24"/>
      </w:rPr>
    </w:pPr>
  </w:p>
  <w:p w14:paraId="2DEEB7B3" w14:textId="77777777" w:rsidR="00582089" w:rsidRDefault="00582089">
    <w:pPr>
      <w:pBdr>
        <w:bottom w:val="single" w:sz="6" w:space="1" w:color="auto"/>
      </w:pBdr>
      <w:jc w:val="right"/>
      <w:rPr>
        <w:rFonts w:ascii="Arial" w:hAnsi="Arial" w:cs="Arial"/>
        <w:b/>
        <w:bCs/>
        <w:sz w:val="24"/>
        <w:szCs w:val="36"/>
        <w:lang w:val="pt-BR"/>
      </w:rPr>
    </w:pPr>
    <w:proofErr w:type="spellStart"/>
    <w:r w:rsidRPr="00D14EFD">
      <w:rPr>
        <w:rFonts w:ascii="Arial" w:hAnsi="Arial" w:cs="Arial"/>
        <w:b/>
        <w:bCs/>
        <w:sz w:val="24"/>
        <w:szCs w:val="36"/>
        <w:lang w:val="pt-BR"/>
      </w:rPr>
      <w:t>TerraLAB</w:t>
    </w:r>
    <w:proofErr w:type="spellEnd"/>
    <w:r w:rsidRPr="00D14EFD">
      <w:rPr>
        <w:rFonts w:ascii="Arial" w:hAnsi="Arial" w:cs="Arial"/>
        <w:b/>
        <w:bCs/>
        <w:sz w:val="24"/>
        <w:szCs w:val="36"/>
        <w:lang w:val="pt-BR"/>
      </w:rPr>
      <w:t xml:space="preserve"> – Laboratório para Modelagem e Simulação de Sistemas Terrestres</w:t>
    </w:r>
  </w:p>
  <w:p w14:paraId="3A0A0BC5" w14:textId="77777777" w:rsidR="00582089" w:rsidRPr="00D14EFD" w:rsidRDefault="00582089">
    <w:pPr>
      <w:pBdr>
        <w:bottom w:val="single" w:sz="6" w:space="1" w:color="auto"/>
      </w:pBdr>
      <w:jc w:val="right"/>
      <w:rPr>
        <w:rFonts w:ascii="Arial" w:hAnsi="Arial" w:cs="Arial"/>
        <w:b/>
        <w:bCs/>
        <w:sz w:val="24"/>
        <w:szCs w:val="36"/>
        <w:lang w:val="pt-BR"/>
      </w:rPr>
    </w:pPr>
    <w:r>
      <w:rPr>
        <w:rFonts w:ascii="Arial" w:hAnsi="Arial" w:cs="Arial"/>
        <w:b/>
        <w:bCs/>
        <w:sz w:val="24"/>
        <w:szCs w:val="36"/>
        <w:lang w:val="pt-BR"/>
      </w:rPr>
      <w:t>Departamento de Computação - UFOP</w:t>
    </w:r>
  </w:p>
  <w:p w14:paraId="2E7251D2" w14:textId="77777777" w:rsidR="00582089" w:rsidRPr="008362E0" w:rsidRDefault="00582089">
    <w:pPr>
      <w:pBdr>
        <w:bottom w:val="single" w:sz="6" w:space="1" w:color="auto"/>
      </w:pBdr>
      <w:jc w:val="right"/>
      <w:rPr>
        <w:sz w:val="24"/>
        <w:szCs w:val="24"/>
        <w:lang w:val="pt-BR"/>
      </w:rPr>
    </w:pPr>
  </w:p>
  <w:p w14:paraId="72B9A32D" w14:textId="77777777" w:rsidR="00582089" w:rsidRPr="008362E0" w:rsidRDefault="00582089">
    <w:pPr>
      <w:pStyle w:val="Cabealho"/>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317"/>
      <w:gridCol w:w="2037"/>
      <w:gridCol w:w="990"/>
    </w:tblGrid>
    <w:tr w:rsidR="00582089" w14:paraId="4B68F6BB" w14:textId="77777777" w:rsidTr="00A51E97">
      <w:tc>
        <w:tcPr>
          <w:tcW w:w="6498" w:type="dxa"/>
          <w:tcBorders>
            <w:top w:val="single" w:sz="6" w:space="0" w:color="auto"/>
            <w:left w:val="single" w:sz="6" w:space="0" w:color="auto"/>
            <w:bottom w:val="single" w:sz="6" w:space="0" w:color="auto"/>
            <w:right w:val="single" w:sz="6" w:space="0" w:color="auto"/>
          </w:tcBorders>
        </w:tcPr>
        <w:p w14:paraId="1DCDB1A5" w14:textId="1BA2DE01" w:rsidR="00582089" w:rsidRDefault="00601A6D">
          <w:fldSimple w:instr="subject  \* Mergeformat ">
            <w:r w:rsidR="009559F9">
              <w:t>Olympus</w:t>
            </w:r>
          </w:fldSimple>
        </w:p>
      </w:tc>
      <w:tc>
        <w:tcPr>
          <w:tcW w:w="2070" w:type="dxa"/>
          <w:tcBorders>
            <w:top w:val="single" w:sz="6" w:space="0" w:color="auto"/>
            <w:left w:val="single" w:sz="6" w:space="0" w:color="auto"/>
            <w:bottom w:val="single" w:sz="6" w:space="0" w:color="auto"/>
            <w:right w:val="single" w:sz="6" w:space="0" w:color="auto"/>
          </w:tcBorders>
        </w:tcPr>
        <w:p w14:paraId="7724C37B" w14:textId="6E6BD7E1" w:rsidR="00582089" w:rsidRDefault="00582089" w:rsidP="00A51E97">
          <w:pPr>
            <w:tabs>
              <w:tab w:val="left" w:pos="1135"/>
            </w:tabs>
            <w:spacing w:before="40"/>
            <w:ind w:right="68"/>
          </w:pPr>
          <w:r>
            <w:t xml:space="preserve">  </w:t>
          </w:r>
          <w:proofErr w:type="spellStart"/>
          <w:r>
            <w:t>Versão</w:t>
          </w:r>
          <w:proofErr w:type="spellEnd"/>
          <w:r>
            <w:t>:   1.0</w:t>
          </w:r>
        </w:p>
      </w:tc>
      <w:tc>
        <w:tcPr>
          <w:tcW w:w="990" w:type="dxa"/>
          <w:vMerge w:val="restart"/>
          <w:tcBorders>
            <w:top w:val="single" w:sz="6" w:space="0" w:color="auto"/>
            <w:left w:val="single" w:sz="6" w:space="0" w:color="auto"/>
          </w:tcBorders>
        </w:tcPr>
        <w:p w14:paraId="586C3CE5" w14:textId="77777777" w:rsidR="00582089" w:rsidRDefault="00582089">
          <w:pPr>
            <w:tabs>
              <w:tab w:val="left" w:pos="1135"/>
            </w:tabs>
            <w:spacing w:before="40"/>
            <w:ind w:right="68"/>
          </w:pPr>
          <w:r>
            <w:rPr>
              <w:noProof/>
              <w:lang w:val="pt-BR" w:eastAsia="pt-BR"/>
            </w:rPr>
            <w:drawing>
              <wp:inline distT="0" distB="0" distL="0" distR="0" wp14:anchorId="6843753C" wp14:editId="7EF565AB">
                <wp:extent cx="424180" cy="443865"/>
                <wp:effectExtent l="19050" t="0" r="0" b="0"/>
                <wp:docPr id="2" name="Picture 2" descr="logo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eq"/>
                        <pic:cNvPicPr>
                          <a:picLocks noChangeAspect="1" noChangeArrowheads="1"/>
                        </pic:cNvPicPr>
                      </pic:nvPicPr>
                      <pic:blipFill>
                        <a:blip r:embed="rId1"/>
                        <a:srcRect/>
                        <a:stretch>
                          <a:fillRect/>
                        </a:stretch>
                      </pic:blipFill>
                      <pic:spPr bwMode="auto">
                        <a:xfrm>
                          <a:off x="0" y="0"/>
                          <a:ext cx="424180" cy="443865"/>
                        </a:xfrm>
                        <a:prstGeom prst="rect">
                          <a:avLst/>
                        </a:prstGeom>
                        <a:noFill/>
                        <a:ln w="9525">
                          <a:noFill/>
                          <a:miter lim="800000"/>
                          <a:headEnd/>
                          <a:tailEnd/>
                        </a:ln>
                      </pic:spPr>
                    </pic:pic>
                  </a:graphicData>
                </a:graphic>
              </wp:inline>
            </w:drawing>
          </w:r>
        </w:p>
      </w:tc>
    </w:tr>
    <w:tr w:rsidR="00582089" w14:paraId="76E6D6C0" w14:textId="77777777" w:rsidTr="00A51E97">
      <w:tc>
        <w:tcPr>
          <w:tcW w:w="6498" w:type="dxa"/>
          <w:tcBorders>
            <w:top w:val="single" w:sz="6" w:space="0" w:color="auto"/>
            <w:left w:val="single" w:sz="6" w:space="0" w:color="auto"/>
            <w:bottom w:val="single" w:sz="6" w:space="0" w:color="auto"/>
            <w:right w:val="single" w:sz="6" w:space="0" w:color="auto"/>
          </w:tcBorders>
        </w:tcPr>
        <w:p w14:paraId="14CE4019" w14:textId="77777777" w:rsidR="00582089" w:rsidRPr="00420E07" w:rsidRDefault="00582089" w:rsidP="00C54686">
          <w:pPr>
            <w:rPr>
              <w:lang w:val="pt-BR"/>
            </w:rPr>
          </w:pPr>
          <w:proofErr w:type="spellStart"/>
          <w:r>
            <w:rPr>
              <w:lang w:val="pt-BR"/>
            </w:rPr>
            <w:t>Espe</w:t>
          </w:r>
          <w:r w:rsidRPr="00C54686">
            <w:rPr>
              <w:lang w:val="pt-BR"/>
            </w:rPr>
            <w:t>c</w:t>
          </w:r>
          <w:r>
            <w:rPr>
              <w:lang w:val="pt-BR"/>
            </w:rPr>
            <w:t>ifi</w:t>
          </w:r>
          <w:r w:rsidRPr="00C54686">
            <w:rPr>
              <w:lang w:val="pt-BR"/>
            </w:rPr>
            <w:t>c</w:t>
          </w:r>
          <w:r>
            <w:rPr>
              <w:lang w:val="pt-BR"/>
            </w:rPr>
            <w:t>a</w:t>
          </w:r>
          <w:r w:rsidRPr="00C54686">
            <w:rPr>
              <w:lang w:val="pt-BR"/>
            </w:rPr>
            <w:t>c</w:t>
          </w:r>
          <w:r>
            <w:rPr>
              <w:lang w:val="pt-BR"/>
            </w:rPr>
            <w:t>ão</w:t>
          </w:r>
          <w:proofErr w:type="spellEnd"/>
          <w:r>
            <w:rPr>
              <w:lang w:val="pt-BR"/>
            </w:rPr>
            <w:t xml:space="preserve"> de Requisitos</w:t>
          </w:r>
        </w:p>
      </w:tc>
      <w:tc>
        <w:tcPr>
          <w:tcW w:w="2070" w:type="dxa"/>
          <w:tcBorders>
            <w:top w:val="single" w:sz="6" w:space="0" w:color="auto"/>
            <w:left w:val="single" w:sz="6" w:space="0" w:color="auto"/>
            <w:bottom w:val="single" w:sz="6" w:space="0" w:color="auto"/>
            <w:right w:val="single" w:sz="6" w:space="0" w:color="auto"/>
          </w:tcBorders>
        </w:tcPr>
        <w:p w14:paraId="477DC298" w14:textId="33D76D1C" w:rsidR="00582089" w:rsidRDefault="00582089" w:rsidP="00A51E97">
          <w:r w:rsidRPr="00420E07">
            <w:rPr>
              <w:lang w:val="pt-BR"/>
            </w:rPr>
            <w:t xml:space="preserve">  </w:t>
          </w:r>
          <w:r>
            <w:t xml:space="preserve">Data:  </w:t>
          </w:r>
          <w:r w:rsidR="009559F9">
            <w:t>26</w:t>
          </w:r>
          <w:r>
            <w:t>/</w:t>
          </w:r>
          <w:r w:rsidR="009559F9">
            <w:t>07</w:t>
          </w:r>
          <w:r>
            <w:t>/</w:t>
          </w:r>
          <w:r w:rsidR="009559F9">
            <w:t>2021</w:t>
          </w:r>
        </w:p>
      </w:tc>
      <w:tc>
        <w:tcPr>
          <w:tcW w:w="990" w:type="dxa"/>
          <w:vMerge/>
          <w:tcBorders>
            <w:left w:val="single" w:sz="6" w:space="0" w:color="auto"/>
          </w:tcBorders>
        </w:tcPr>
        <w:p w14:paraId="3E9F0DF2" w14:textId="77777777" w:rsidR="00582089" w:rsidRPr="00420E07" w:rsidRDefault="00582089">
          <w:pPr>
            <w:rPr>
              <w:lang w:val="pt-BR"/>
            </w:rPr>
          </w:pPr>
        </w:p>
      </w:tc>
    </w:tr>
    <w:tr w:rsidR="00582089" w14:paraId="0D8EF51D" w14:textId="77777777" w:rsidTr="00A51E97">
      <w:tc>
        <w:tcPr>
          <w:tcW w:w="8568" w:type="dxa"/>
          <w:gridSpan w:val="2"/>
          <w:tcBorders>
            <w:top w:val="single" w:sz="6" w:space="0" w:color="auto"/>
            <w:left w:val="single" w:sz="6" w:space="0" w:color="auto"/>
            <w:bottom w:val="single" w:sz="6" w:space="0" w:color="auto"/>
            <w:right w:val="single" w:sz="6" w:space="0" w:color="auto"/>
          </w:tcBorders>
        </w:tcPr>
        <w:p w14:paraId="10C97BCA" w14:textId="77777777" w:rsidR="00582089" w:rsidRDefault="00582089">
          <w:r>
            <w:t>&lt;</w:t>
          </w:r>
          <w:proofErr w:type="spellStart"/>
          <w:r>
            <w:t>identificador</w:t>
          </w:r>
          <w:proofErr w:type="spellEnd"/>
          <w:r>
            <w:t xml:space="preserve"> do </w:t>
          </w:r>
          <w:proofErr w:type="spellStart"/>
          <w:r>
            <w:t>documento</w:t>
          </w:r>
          <w:proofErr w:type="spellEnd"/>
          <w:r>
            <w:t>&gt;</w:t>
          </w:r>
        </w:p>
      </w:tc>
      <w:tc>
        <w:tcPr>
          <w:tcW w:w="990" w:type="dxa"/>
          <w:vMerge/>
          <w:tcBorders>
            <w:left w:val="single" w:sz="6" w:space="0" w:color="auto"/>
            <w:bottom w:val="single" w:sz="6" w:space="0" w:color="auto"/>
          </w:tcBorders>
        </w:tcPr>
        <w:p w14:paraId="1C9EA790" w14:textId="77777777" w:rsidR="00582089" w:rsidRDefault="00582089"/>
      </w:tc>
    </w:tr>
  </w:tbl>
  <w:p w14:paraId="405E1D0C" w14:textId="77777777" w:rsidR="00582089" w:rsidRDefault="0058208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000002"/>
    <w:multiLevelType w:val="multilevel"/>
    <w:tmpl w:val="00000002"/>
    <w:name w:val="WW8Num4"/>
    <w:lvl w:ilvl="0">
      <w:start w:val="1"/>
      <w:numFmt w:val="decimal"/>
      <w:lvlText w:val="%1.0"/>
      <w:lvlJc w:val="left"/>
      <w:pPr>
        <w:tabs>
          <w:tab w:val="num" w:pos="1134"/>
        </w:tabs>
        <w:ind w:left="1134" w:hanging="1134"/>
      </w:pPr>
      <w:rPr>
        <w:rFonts w:ascii="Arial" w:hAnsi="Arial"/>
        <w:b/>
        <w:i w:val="0"/>
        <w:sz w:val="24"/>
      </w:rPr>
    </w:lvl>
    <w:lvl w:ilvl="1">
      <w:start w:val="1"/>
      <w:numFmt w:val="decimal"/>
      <w:lvlText w:val="%1.%2"/>
      <w:lvlJc w:val="left"/>
      <w:pPr>
        <w:tabs>
          <w:tab w:val="num" w:pos="1134"/>
        </w:tabs>
        <w:ind w:left="1134" w:hanging="1134"/>
      </w:pPr>
      <w:rPr>
        <w:rFonts w:ascii="Arial" w:hAnsi="Arial"/>
        <w:b w:val="0"/>
        <w:i w:val="0"/>
        <w:caps/>
        <w:strike w:val="0"/>
        <w:dstrike w:val="0"/>
        <w:vanish w:val="0"/>
        <w:color w:val="0000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134"/>
        </w:tabs>
        <w:ind w:left="1134" w:hanging="1134"/>
      </w:pPr>
      <w:rPr>
        <w:rFonts w:ascii="Arial" w:hAnsi="Arial"/>
        <w:b w:val="0"/>
        <w:i w:val="0"/>
        <w:sz w:val="24"/>
        <w:szCs w:val="24"/>
        <w:u w:val="none"/>
      </w:r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 w15:restartNumberingAfterBreak="0">
    <w:nsid w:val="02DD0384"/>
    <w:multiLevelType w:val="hybridMultilevel"/>
    <w:tmpl w:val="016A7E5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941313E"/>
    <w:multiLevelType w:val="multilevel"/>
    <w:tmpl w:val="A2261C34"/>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A3A90"/>
    <w:multiLevelType w:val="hybridMultilevel"/>
    <w:tmpl w:val="EFF2A9C2"/>
    <w:lvl w:ilvl="0" w:tplc="568C9CAC">
      <w:start w:val="1"/>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371C74"/>
    <w:multiLevelType w:val="multilevel"/>
    <w:tmpl w:val="942029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262CAC"/>
    <w:multiLevelType w:val="multilevel"/>
    <w:tmpl w:val="A2261C34"/>
    <w:lvl w:ilvl="0">
      <w:start w:val="1"/>
      <w:numFmt w:val="bullet"/>
      <w:lvlText w:val="-"/>
      <w:lvlJc w:val="left"/>
      <w:pPr>
        <w:tabs>
          <w:tab w:val="num" w:pos="1060"/>
        </w:tabs>
        <w:ind w:left="1060" w:hanging="360"/>
      </w:pPr>
      <w:rPr>
        <w:rFonts w:ascii="Times New Roman" w:eastAsia="Times New Roman" w:hAnsi="Times New Roman" w:cs="Times New Roman" w:hint="default"/>
        <w:sz w:val="20"/>
      </w:rPr>
    </w:lvl>
    <w:lvl w:ilvl="1" w:tentative="1">
      <w:start w:val="1"/>
      <w:numFmt w:val="bullet"/>
      <w:lvlText w:val="o"/>
      <w:lvlJc w:val="left"/>
      <w:pPr>
        <w:tabs>
          <w:tab w:val="num" w:pos="1780"/>
        </w:tabs>
        <w:ind w:left="1780" w:hanging="360"/>
      </w:pPr>
      <w:rPr>
        <w:rFonts w:ascii="Courier New" w:hAnsi="Courier New" w:hint="default"/>
        <w:sz w:val="20"/>
      </w:rPr>
    </w:lvl>
    <w:lvl w:ilvl="2" w:tentative="1">
      <w:start w:val="1"/>
      <w:numFmt w:val="bullet"/>
      <w:lvlText w:val=""/>
      <w:lvlJc w:val="left"/>
      <w:pPr>
        <w:tabs>
          <w:tab w:val="num" w:pos="2500"/>
        </w:tabs>
        <w:ind w:left="2500" w:hanging="360"/>
      </w:pPr>
      <w:rPr>
        <w:rFonts w:ascii="Wingdings" w:hAnsi="Wingdings" w:hint="default"/>
        <w:sz w:val="20"/>
      </w:rPr>
    </w:lvl>
    <w:lvl w:ilvl="3" w:tentative="1">
      <w:start w:val="1"/>
      <w:numFmt w:val="bullet"/>
      <w:lvlText w:val=""/>
      <w:lvlJc w:val="left"/>
      <w:pPr>
        <w:tabs>
          <w:tab w:val="num" w:pos="3220"/>
        </w:tabs>
        <w:ind w:left="3220" w:hanging="360"/>
      </w:pPr>
      <w:rPr>
        <w:rFonts w:ascii="Wingdings" w:hAnsi="Wingdings" w:hint="default"/>
        <w:sz w:val="20"/>
      </w:rPr>
    </w:lvl>
    <w:lvl w:ilvl="4" w:tentative="1">
      <w:start w:val="1"/>
      <w:numFmt w:val="bullet"/>
      <w:lvlText w:val=""/>
      <w:lvlJc w:val="left"/>
      <w:pPr>
        <w:tabs>
          <w:tab w:val="num" w:pos="3940"/>
        </w:tabs>
        <w:ind w:left="3940" w:hanging="360"/>
      </w:pPr>
      <w:rPr>
        <w:rFonts w:ascii="Wingdings" w:hAnsi="Wingdings" w:hint="default"/>
        <w:sz w:val="20"/>
      </w:rPr>
    </w:lvl>
    <w:lvl w:ilvl="5" w:tentative="1">
      <w:start w:val="1"/>
      <w:numFmt w:val="bullet"/>
      <w:lvlText w:val=""/>
      <w:lvlJc w:val="left"/>
      <w:pPr>
        <w:tabs>
          <w:tab w:val="num" w:pos="4660"/>
        </w:tabs>
        <w:ind w:left="4660" w:hanging="360"/>
      </w:pPr>
      <w:rPr>
        <w:rFonts w:ascii="Wingdings" w:hAnsi="Wingdings" w:hint="default"/>
        <w:sz w:val="20"/>
      </w:rPr>
    </w:lvl>
    <w:lvl w:ilvl="6" w:tentative="1">
      <w:start w:val="1"/>
      <w:numFmt w:val="bullet"/>
      <w:lvlText w:val=""/>
      <w:lvlJc w:val="left"/>
      <w:pPr>
        <w:tabs>
          <w:tab w:val="num" w:pos="5380"/>
        </w:tabs>
        <w:ind w:left="5380" w:hanging="360"/>
      </w:pPr>
      <w:rPr>
        <w:rFonts w:ascii="Wingdings" w:hAnsi="Wingdings" w:hint="default"/>
        <w:sz w:val="20"/>
      </w:rPr>
    </w:lvl>
    <w:lvl w:ilvl="7" w:tentative="1">
      <w:start w:val="1"/>
      <w:numFmt w:val="bullet"/>
      <w:lvlText w:val=""/>
      <w:lvlJc w:val="left"/>
      <w:pPr>
        <w:tabs>
          <w:tab w:val="num" w:pos="6100"/>
        </w:tabs>
        <w:ind w:left="6100" w:hanging="360"/>
      </w:pPr>
      <w:rPr>
        <w:rFonts w:ascii="Wingdings" w:hAnsi="Wingdings" w:hint="default"/>
        <w:sz w:val="20"/>
      </w:rPr>
    </w:lvl>
    <w:lvl w:ilvl="8" w:tentative="1">
      <w:start w:val="1"/>
      <w:numFmt w:val="bullet"/>
      <w:lvlText w:val=""/>
      <w:lvlJc w:val="left"/>
      <w:pPr>
        <w:tabs>
          <w:tab w:val="num" w:pos="6820"/>
        </w:tabs>
        <w:ind w:left="6820" w:hanging="360"/>
      </w:pPr>
      <w:rPr>
        <w:rFonts w:ascii="Wingdings" w:hAnsi="Wingdings" w:hint="default"/>
        <w:sz w:val="20"/>
      </w:rPr>
    </w:lvl>
  </w:abstractNum>
  <w:abstractNum w:abstractNumId="7" w15:restartNumberingAfterBreak="0">
    <w:nsid w:val="16AF76B5"/>
    <w:multiLevelType w:val="hybridMultilevel"/>
    <w:tmpl w:val="B4B62E76"/>
    <w:lvl w:ilvl="0" w:tplc="453C619C">
      <w:start w:val="1"/>
      <w:numFmt w:val="lowerLetter"/>
      <w:lvlText w:val="%1."/>
      <w:lvlJc w:val="left"/>
      <w:pPr>
        <w:tabs>
          <w:tab w:val="num" w:pos="1428"/>
        </w:tabs>
        <w:ind w:left="1428" w:hanging="360"/>
      </w:pPr>
    </w:lvl>
    <w:lvl w:ilvl="1" w:tplc="FC1A27E0" w:tentative="1">
      <w:start w:val="1"/>
      <w:numFmt w:val="lowerLetter"/>
      <w:lvlText w:val="%2."/>
      <w:lvlJc w:val="left"/>
      <w:pPr>
        <w:tabs>
          <w:tab w:val="num" w:pos="2148"/>
        </w:tabs>
        <w:ind w:left="2148" w:hanging="360"/>
      </w:pPr>
    </w:lvl>
    <w:lvl w:ilvl="2" w:tplc="2D06B642" w:tentative="1">
      <w:start w:val="1"/>
      <w:numFmt w:val="lowerRoman"/>
      <w:lvlText w:val="%3."/>
      <w:lvlJc w:val="right"/>
      <w:pPr>
        <w:tabs>
          <w:tab w:val="num" w:pos="2868"/>
        </w:tabs>
        <w:ind w:left="2868" w:hanging="180"/>
      </w:pPr>
    </w:lvl>
    <w:lvl w:ilvl="3" w:tplc="74DA535E" w:tentative="1">
      <w:start w:val="1"/>
      <w:numFmt w:val="decimal"/>
      <w:lvlText w:val="%4."/>
      <w:lvlJc w:val="left"/>
      <w:pPr>
        <w:tabs>
          <w:tab w:val="num" w:pos="3588"/>
        </w:tabs>
        <w:ind w:left="3588" w:hanging="360"/>
      </w:pPr>
    </w:lvl>
    <w:lvl w:ilvl="4" w:tplc="8D428F08" w:tentative="1">
      <w:start w:val="1"/>
      <w:numFmt w:val="lowerLetter"/>
      <w:lvlText w:val="%5."/>
      <w:lvlJc w:val="left"/>
      <w:pPr>
        <w:tabs>
          <w:tab w:val="num" w:pos="4308"/>
        </w:tabs>
        <w:ind w:left="4308" w:hanging="360"/>
      </w:pPr>
    </w:lvl>
    <w:lvl w:ilvl="5" w:tplc="B6325274" w:tentative="1">
      <w:start w:val="1"/>
      <w:numFmt w:val="lowerRoman"/>
      <w:lvlText w:val="%6."/>
      <w:lvlJc w:val="right"/>
      <w:pPr>
        <w:tabs>
          <w:tab w:val="num" w:pos="5028"/>
        </w:tabs>
        <w:ind w:left="5028" w:hanging="180"/>
      </w:pPr>
    </w:lvl>
    <w:lvl w:ilvl="6" w:tplc="7C44C126" w:tentative="1">
      <w:start w:val="1"/>
      <w:numFmt w:val="decimal"/>
      <w:lvlText w:val="%7."/>
      <w:lvlJc w:val="left"/>
      <w:pPr>
        <w:tabs>
          <w:tab w:val="num" w:pos="5748"/>
        </w:tabs>
        <w:ind w:left="5748" w:hanging="360"/>
      </w:pPr>
    </w:lvl>
    <w:lvl w:ilvl="7" w:tplc="430C9784" w:tentative="1">
      <w:start w:val="1"/>
      <w:numFmt w:val="lowerLetter"/>
      <w:lvlText w:val="%8."/>
      <w:lvlJc w:val="left"/>
      <w:pPr>
        <w:tabs>
          <w:tab w:val="num" w:pos="6468"/>
        </w:tabs>
        <w:ind w:left="6468" w:hanging="360"/>
      </w:pPr>
    </w:lvl>
    <w:lvl w:ilvl="8" w:tplc="0AEEAB9C" w:tentative="1">
      <w:start w:val="1"/>
      <w:numFmt w:val="lowerRoman"/>
      <w:lvlText w:val="%9."/>
      <w:lvlJc w:val="right"/>
      <w:pPr>
        <w:tabs>
          <w:tab w:val="num" w:pos="7188"/>
        </w:tabs>
        <w:ind w:left="7188" w:hanging="180"/>
      </w:pPr>
    </w:lvl>
  </w:abstractNum>
  <w:abstractNum w:abstractNumId="8" w15:restartNumberingAfterBreak="0">
    <w:nsid w:val="17C228B6"/>
    <w:multiLevelType w:val="hybridMultilevel"/>
    <w:tmpl w:val="A74C966E"/>
    <w:lvl w:ilvl="0" w:tplc="A7086C44">
      <w:start w:val="1"/>
      <w:numFmt w:val="bullet"/>
      <w:pStyle w:val="Marcadores1"/>
      <w:lvlText w:val=""/>
      <w:lvlJc w:val="left"/>
      <w:pPr>
        <w:tabs>
          <w:tab w:val="num" w:pos="1701"/>
        </w:tabs>
        <w:ind w:left="1701" w:hanging="567"/>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FA78E6"/>
    <w:multiLevelType w:val="multilevel"/>
    <w:tmpl w:val="01C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619FB"/>
    <w:multiLevelType w:val="hybridMultilevel"/>
    <w:tmpl w:val="F3BAAC5C"/>
    <w:lvl w:ilvl="0" w:tplc="568C9CAC">
      <w:start w:val="1"/>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277C0C6D"/>
    <w:multiLevelType w:val="hybridMultilevel"/>
    <w:tmpl w:val="D74E4904"/>
    <w:lvl w:ilvl="0" w:tplc="54AA829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C380C20"/>
    <w:multiLevelType w:val="multilevel"/>
    <w:tmpl w:val="A2261C34"/>
    <w:lvl w:ilvl="0">
      <w:start w:val="1"/>
      <w:numFmt w:val="bullet"/>
      <w:lvlText w:val="-"/>
      <w:lvlJc w:val="left"/>
      <w:pPr>
        <w:tabs>
          <w:tab w:val="num" w:pos="1060"/>
        </w:tabs>
        <w:ind w:left="1060" w:hanging="360"/>
      </w:pPr>
      <w:rPr>
        <w:rFonts w:ascii="Times New Roman" w:eastAsia="Times New Roman" w:hAnsi="Times New Roman" w:cs="Times New Roman" w:hint="default"/>
        <w:sz w:val="20"/>
      </w:rPr>
    </w:lvl>
    <w:lvl w:ilvl="1" w:tentative="1">
      <w:start w:val="1"/>
      <w:numFmt w:val="bullet"/>
      <w:lvlText w:val="o"/>
      <w:lvlJc w:val="left"/>
      <w:pPr>
        <w:tabs>
          <w:tab w:val="num" w:pos="1780"/>
        </w:tabs>
        <w:ind w:left="1780" w:hanging="360"/>
      </w:pPr>
      <w:rPr>
        <w:rFonts w:ascii="Courier New" w:hAnsi="Courier New" w:hint="default"/>
        <w:sz w:val="20"/>
      </w:rPr>
    </w:lvl>
    <w:lvl w:ilvl="2" w:tentative="1">
      <w:start w:val="1"/>
      <w:numFmt w:val="bullet"/>
      <w:lvlText w:val=""/>
      <w:lvlJc w:val="left"/>
      <w:pPr>
        <w:tabs>
          <w:tab w:val="num" w:pos="2500"/>
        </w:tabs>
        <w:ind w:left="2500" w:hanging="360"/>
      </w:pPr>
      <w:rPr>
        <w:rFonts w:ascii="Wingdings" w:hAnsi="Wingdings" w:hint="default"/>
        <w:sz w:val="20"/>
      </w:rPr>
    </w:lvl>
    <w:lvl w:ilvl="3" w:tentative="1">
      <w:start w:val="1"/>
      <w:numFmt w:val="bullet"/>
      <w:lvlText w:val=""/>
      <w:lvlJc w:val="left"/>
      <w:pPr>
        <w:tabs>
          <w:tab w:val="num" w:pos="3220"/>
        </w:tabs>
        <w:ind w:left="3220" w:hanging="360"/>
      </w:pPr>
      <w:rPr>
        <w:rFonts w:ascii="Wingdings" w:hAnsi="Wingdings" w:hint="default"/>
        <w:sz w:val="20"/>
      </w:rPr>
    </w:lvl>
    <w:lvl w:ilvl="4" w:tentative="1">
      <w:start w:val="1"/>
      <w:numFmt w:val="bullet"/>
      <w:lvlText w:val=""/>
      <w:lvlJc w:val="left"/>
      <w:pPr>
        <w:tabs>
          <w:tab w:val="num" w:pos="3940"/>
        </w:tabs>
        <w:ind w:left="3940" w:hanging="360"/>
      </w:pPr>
      <w:rPr>
        <w:rFonts w:ascii="Wingdings" w:hAnsi="Wingdings" w:hint="default"/>
        <w:sz w:val="20"/>
      </w:rPr>
    </w:lvl>
    <w:lvl w:ilvl="5" w:tentative="1">
      <w:start w:val="1"/>
      <w:numFmt w:val="bullet"/>
      <w:lvlText w:val=""/>
      <w:lvlJc w:val="left"/>
      <w:pPr>
        <w:tabs>
          <w:tab w:val="num" w:pos="4660"/>
        </w:tabs>
        <w:ind w:left="4660" w:hanging="360"/>
      </w:pPr>
      <w:rPr>
        <w:rFonts w:ascii="Wingdings" w:hAnsi="Wingdings" w:hint="default"/>
        <w:sz w:val="20"/>
      </w:rPr>
    </w:lvl>
    <w:lvl w:ilvl="6" w:tentative="1">
      <w:start w:val="1"/>
      <w:numFmt w:val="bullet"/>
      <w:lvlText w:val=""/>
      <w:lvlJc w:val="left"/>
      <w:pPr>
        <w:tabs>
          <w:tab w:val="num" w:pos="5380"/>
        </w:tabs>
        <w:ind w:left="5380" w:hanging="360"/>
      </w:pPr>
      <w:rPr>
        <w:rFonts w:ascii="Wingdings" w:hAnsi="Wingdings" w:hint="default"/>
        <w:sz w:val="20"/>
      </w:rPr>
    </w:lvl>
    <w:lvl w:ilvl="7" w:tentative="1">
      <w:start w:val="1"/>
      <w:numFmt w:val="bullet"/>
      <w:lvlText w:val=""/>
      <w:lvlJc w:val="left"/>
      <w:pPr>
        <w:tabs>
          <w:tab w:val="num" w:pos="6100"/>
        </w:tabs>
        <w:ind w:left="6100" w:hanging="360"/>
      </w:pPr>
      <w:rPr>
        <w:rFonts w:ascii="Wingdings" w:hAnsi="Wingdings" w:hint="default"/>
        <w:sz w:val="20"/>
      </w:rPr>
    </w:lvl>
    <w:lvl w:ilvl="8" w:tentative="1">
      <w:start w:val="1"/>
      <w:numFmt w:val="bullet"/>
      <w:lvlText w:val=""/>
      <w:lvlJc w:val="left"/>
      <w:pPr>
        <w:tabs>
          <w:tab w:val="num" w:pos="6820"/>
        </w:tabs>
        <w:ind w:left="6820" w:hanging="360"/>
      </w:pPr>
      <w:rPr>
        <w:rFonts w:ascii="Wingdings" w:hAnsi="Wingdings" w:hint="default"/>
        <w:sz w:val="20"/>
      </w:rPr>
    </w:lvl>
  </w:abstractNum>
  <w:abstractNum w:abstractNumId="13" w15:restartNumberingAfterBreak="0">
    <w:nsid w:val="2D5E3A89"/>
    <w:multiLevelType w:val="hybridMultilevel"/>
    <w:tmpl w:val="A444571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35734947"/>
    <w:multiLevelType w:val="hybridMultilevel"/>
    <w:tmpl w:val="D09CA048"/>
    <w:lvl w:ilvl="0" w:tplc="4BCAF136">
      <w:start w:val="1"/>
      <w:numFmt w:val="lowerLetter"/>
      <w:pStyle w:val="PSDS-MarcadoresCorpodeTexto"/>
      <w:lvlText w:val="%1."/>
      <w:lvlJc w:val="left"/>
      <w:pPr>
        <w:tabs>
          <w:tab w:val="num" w:pos="1344"/>
        </w:tabs>
        <w:ind w:left="1344" w:hanging="360"/>
      </w:pPr>
      <w:rPr>
        <w:rFonts w:ascii="Arial" w:hAnsi="Arial" w:hint="default"/>
        <w:b/>
        <w:i w:val="0"/>
        <w:sz w:val="20"/>
      </w:rPr>
    </w:lvl>
    <w:lvl w:ilvl="1" w:tplc="6838A24E">
      <w:start w:val="1"/>
      <w:numFmt w:val="decimal"/>
      <w:lvlText w:val="%2."/>
      <w:lvlJc w:val="left"/>
      <w:pPr>
        <w:tabs>
          <w:tab w:val="num" w:pos="2064"/>
        </w:tabs>
        <w:ind w:left="2064" w:hanging="360"/>
      </w:pPr>
    </w:lvl>
    <w:lvl w:ilvl="2" w:tplc="393C3E08" w:tentative="1">
      <w:start w:val="1"/>
      <w:numFmt w:val="bullet"/>
      <w:lvlText w:val=""/>
      <w:lvlJc w:val="left"/>
      <w:pPr>
        <w:tabs>
          <w:tab w:val="num" w:pos="2784"/>
        </w:tabs>
        <w:ind w:left="2784" w:hanging="360"/>
      </w:pPr>
      <w:rPr>
        <w:rFonts w:ascii="Wingdings" w:hAnsi="Wingdings" w:hint="default"/>
      </w:rPr>
    </w:lvl>
    <w:lvl w:ilvl="3" w:tplc="14126E78" w:tentative="1">
      <w:start w:val="1"/>
      <w:numFmt w:val="bullet"/>
      <w:lvlText w:val=""/>
      <w:lvlJc w:val="left"/>
      <w:pPr>
        <w:tabs>
          <w:tab w:val="num" w:pos="3504"/>
        </w:tabs>
        <w:ind w:left="3504" w:hanging="360"/>
      </w:pPr>
      <w:rPr>
        <w:rFonts w:ascii="Symbol" w:hAnsi="Symbol" w:hint="default"/>
      </w:rPr>
    </w:lvl>
    <w:lvl w:ilvl="4" w:tplc="6B9A6A28" w:tentative="1">
      <w:start w:val="1"/>
      <w:numFmt w:val="bullet"/>
      <w:lvlText w:val="o"/>
      <w:lvlJc w:val="left"/>
      <w:pPr>
        <w:tabs>
          <w:tab w:val="num" w:pos="4224"/>
        </w:tabs>
        <w:ind w:left="4224" w:hanging="360"/>
      </w:pPr>
      <w:rPr>
        <w:rFonts w:ascii="Courier New" w:hAnsi="Courier New" w:hint="default"/>
      </w:rPr>
    </w:lvl>
    <w:lvl w:ilvl="5" w:tplc="D6FE5FA8" w:tentative="1">
      <w:start w:val="1"/>
      <w:numFmt w:val="bullet"/>
      <w:lvlText w:val=""/>
      <w:lvlJc w:val="left"/>
      <w:pPr>
        <w:tabs>
          <w:tab w:val="num" w:pos="4944"/>
        </w:tabs>
        <w:ind w:left="4944" w:hanging="360"/>
      </w:pPr>
      <w:rPr>
        <w:rFonts w:ascii="Wingdings" w:hAnsi="Wingdings" w:hint="default"/>
      </w:rPr>
    </w:lvl>
    <w:lvl w:ilvl="6" w:tplc="283E5CC0" w:tentative="1">
      <w:start w:val="1"/>
      <w:numFmt w:val="bullet"/>
      <w:lvlText w:val=""/>
      <w:lvlJc w:val="left"/>
      <w:pPr>
        <w:tabs>
          <w:tab w:val="num" w:pos="5664"/>
        </w:tabs>
        <w:ind w:left="5664" w:hanging="360"/>
      </w:pPr>
      <w:rPr>
        <w:rFonts w:ascii="Symbol" w:hAnsi="Symbol" w:hint="default"/>
      </w:rPr>
    </w:lvl>
    <w:lvl w:ilvl="7" w:tplc="CF42B804" w:tentative="1">
      <w:start w:val="1"/>
      <w:numFmt w:val="bullet"/>
      <w:lvlText w:val="o"/>
      <w:lvlJc w:val="left"/>
      <w:pPr>
        <w:tabs>
          <w:tab w:val="num" w:pos="6384"/>
        </w:tabs>
        <w:ind w:left="6384" w:hanging="360"/>
      </w:pPr>
      <w:rPr>
        <w:rFonts w:ascii="Courier New" w:hAnsi="Courier New" w:hint="default"/>
      </w:rPr>
    </w:lvl>
    <w:lvl w:ilvl="8" w:tplc="28AE03E2" w:tentative="1">
      <w:start w:val="1"/>
      <w:numFmt w:val="bullet"/>
      <w:lvlText w:val=""/>
      <w:lvlJc w:val="left"/>
      <w:pPr>
        <w:tabs>
          <w:tab w:val="num" w:pos="7104"/>
        </w:tabs>
        <w:ind w:left="7104" w:hanging="360"/>
      </w:pPr>
      <w:rPr>
        <w:rFonts w:ascii="Wingdings" w:hAnsi="Wingdings" w:hint="default"/>
      </w:rPr>
    </w:lvl>
  </w:abstractNum>
  <w:abstractNum w:abstractNumId="15" w15:restartNumberingAfterBreak="0">
    <w:nsid w:val="39B04C06"/>
    <w:multiLevelType w:val="multilevel"/>
    <w:tmpl w:val="A2261C34"/>
    <w:lvl w:ilvl="0">
      <w:start w:val="1"/>
      <w:numFmt w:val="bullet"/>
      <w:lvlText w:val="-"/>
      <w:lvlJc w:val="left"/>
      <w:pPr>
        <w:tabs>
          <w:tab w:val="num" w:pos="1060"/>
        </w:tabs>
        <w:ind w:left="1060" w:hanging="360"/>
      </w:pPr>
      <w:rPr>
        <w:rFonts w:ascii="Times New Roman" w:eastAsia="Times New Roman" w:hAnsi="Times New Roman" w:cs="Times New Roman" w:hint="default"/>
        <w:sz w:val="20"/>
      </w:rPr>
    </w:lvl>
    <w:lvl w:ilvl="1" w:tentative="1">
      <w:start w:val="1"/>
      <w:numFmt w:val="bullet"/>
      <w:lvlText w:val="o"/>
      <w:lvlJc w:val="left"/>
      <w:pPr>
        <w:tabs>
          <w:tab w:val="num" w:pos="1780"/>
        </w:tabs>
        <w:ind w:left="1780" w:hanging="360"/>
      </w:pPr>
      <w:rPr>
        <w:rFonts w:ascii="Courier New" w:hAnsi="Courier New" w:hint="default"/>
        <w:sz w:val="20"/>
      </w:rPr>
    </w:lvl>
    <w:lvl w:ilvl="2" w:tentative="1">
      <w:start w:val="1"/>
      <w:numFmt w:val="bullet"/>
      <w:lvlText w:val=""/>
      <w:lvlJc w:val="left"/>
      <w:pPr>
        <w:tabs>
          <w:tab w:val="num" w:pos="2500"/>
        </w:tabs>
        <w:ind w:left="2500" w:hanging="360"/>
      </w:pPr>
      <w:rPr>
        <w:rFonts w:ascii="Wingdings" w:hAnsi="Wingdings" w:hint="default"/>
        <w:sz w:val="20"/>
      </w:rPr>
    </w:lvl>
    <w:lvl w:ilvl="3" w:tentative="1">
      <w:start w:val="1"/>
      <w:numFmt w:val="bullet"/>
      <w:lvlText w:val=""/>
      <w:lvlJc w:val="left"/>
      <w:pPr>
        <w:tabs>
          <w:tab w:val="num" w:pos="3220"/>
        </w:tabs>
        <w:ind w:left="3220" w:hanging="360"/>
      </w:pPr>
      <w:rPr>
        <w:rFonts w:ascii="Wingdings" w:hAnsi="Wingdings" w:hint="default"/>
        <w:sz w:val="20"/>
      </w:rPr>
    </w:lvl>
    <w:lvl w:ilvl="4" w:tentative="1">
      <w:start w:val="1"/>
      <w:numFmt w:val="bullet"/>
      <w:lvlText w:val=""/>
      <w:lvlJc w:val="left"/>
      <w:pPr>
        <w:tabs>
          <w:tab w:val="num" w:pos="3940"/>
        </w:tabs>
        <w:ind w:left="3940" w:hanging="360"/>
      </w:pPr>
      <w:rPr>
        <w:rFonts w:ascii="Wingdings" w:hAnsi="Wingdings" w:hint="default"/>
        <w:sz w:val="20"/>
      </w:rPr>
    </w:lvl>
    <w:lvl w:ilvl="5" w:tentative="1">
      <w:start w:val="1"/>
      <w:numFmt w:val="bullet"/>
      <w:lvlText w:val=""/>
      <w:lvlJc w:val="left"/>
      <w:pPr>
        <w:tabs>
          <w:tab w:val="num" w:pos="4660"/>
        </w:tabs>
        <w:ind w:left="4660" w:hanging="360"/>
      </w:pPr>
      <w:rPr>
        <w:rFonts w:ascii="Wingdings" w:hAnsi="Wingdings" w:hint="default"/>
        <w:sz w:val="20"/>
      </w:rPr>
    </w:lvl>
    <w:lvl w:ilvl="6" w:tentative="1">
      <w:start w:val="1"/>
      <w:numFmt w:val="bullet"/>
      <w:lvlText w:val=""/>
      <w:lvlJc w:val="left"/>
      <w:pPr>
        <w:tabs>
          <w:tab w:val="num" w:pos="5380"/>
        </w:tabs>
        <w:ind w:left="5380" w:hanging="360"/>
      </w:pPr>
      <w:rPr>
        <w:rFonts w:ascii="Wingdings" w:hAnsi="Wingdings" w:hint="default"/>
        <w:sz w:val="20"/>
      </w:rPr>
    </w:lvl>
    <w:lvl w:ilvl="7" w:tentative="1">
      <w:start w:val="1"/>
      <w:numFmt w:val="bullet"/>
      <w:lvlText w:val=""/>
      <w:lvlJc w:val="left"/>
      <w:pPr>
        <w:tabs>
          <w:tab w:val="num" w:pos="6100"/>
        </w:tabs>
        <w:ind w:left="6100" w:hanging="360"/>
      </w:pPr>
      <w:rPr>
        <w:rFonts w:ascii="Wingdings" w:hAnsi="Wingdings" w:hint="default"/>
        <w:sz w:val="20"/>
      </w:rPr>
    </w:lvl>
    <w:lvl w:ilvl="8" w:tentative="1">
      <w:start w:val="1"/>
      <w:numFmt w:val="bullet"/>
      <w:lvlText w:val=""/>
      <w:lvlJc w:val="left"/>
      <w:pPr>
        <w:tabs>
          <w:tab w:val="num" w:pos="6820"/>
        </w:tabs>
        <w:ind w:left="6820" w:hanging="360"/>
      </w:pPr>
      <w:rPr>
        <w:rFonts w:ascii="Wingdings" w:hAnsi="Wingdings" w:hint="default"/>
        <w:sz w:val="20"/>
      </w:rPr>
    </w:lvl>
  </w:abstractNum>
  <w:abstractNum w:abstractNumId="16" w15:restartNumberingAfterBreak="0">
    <w:nsid w:val="3CD16BB4"/>
    <w:multiLevelType w:val="hybridMultilevel"/>
    <w:tmpl w:val="386E4D6E"/>
    <w:lvl w:ilvl="0" w:tplc="04160001">
      <w:start w:val="1"/>
      <w:numFmt w:val="lowerLetter"/>
      <w:lvlText w:val="%1."/>
      <w:lvlJc w:val="left"/>
      <w:pPr>
        <w:tabs>
          <w:tab w:val="num" w:pos="1428"/>
        </w:tabs>
        <w:ind w:left="1428" w:hanging="360"/>
      </w:pPr>
    </w:lvl>
    <w:lvl w:ilvl="1" w:tplc="04160003">
      <w:start w:val="1"/>
      <w:numFmt w:val="lowerLetter"/>
      <w:lvlText w:val="%2."/>
      <w:lvlJc w:val="left"/>
      <w:pPr>
        <w:tabs>
          <w:tab w:val="num" w:pos="2148"/>
        </w:tabs>
        <w:ind w:left="2148" w:hanging="360"/>
      </w:pPr>
    </w:lvl>
    <w:lvl w:ilvl="2" w:tplc="04160005" w:tentative="1">
      <w:start w:val="1"/>
      <w:numFmt w:val="lowerRoman"/>
      <w:lvlText w:val="%3."/>
      <w:lvlJc w:val="right"/>
      <w:pPr>
        <w:tabs>
          <w:tab w:val="num" w:pos="2868"/>
        </w:tabs>
        <w:ind w:left="2868" w:hanging="180"/>
      </w:pPr>
    </w:lvl>
    <w:lvl w:ilvl="3" w:tplc="04160001" w:tentative="1">
      <w:start w:val="1"/>
      <w:numFmt w:val="decimal"/>
      <w:lvlText w:val="%4."/>
      <w:lvlJc w:val="left"/>
      <w:pPr>
        <w:tabs>
          <w:tab w:val="num" w:pos="3588"/>
        </w:tabs>
        <w:ind w:left="3588" w:hanging="360"/>
      </w:pPr>
    </w:lvl>
    <w:lvl w:ilvl="4" w:tplc="04160003" w:tentative="1">
      <w:start w:val="1"/>
      <w:numFmt w:val="lowerLetter"/>
      <w:lvlText w:val="%5."/>
      <w:lvlJc w:val="left"/>
      <w:pPr>
        <w:tabs>
          <w:tab w:val="num" w:pos="4308"/>
        </w:tabs>
        <w:ind w:left="4308" w:hanging="360"/>
      </w:pPr>
    </w:lvl>
    <w:lvl w:ilvl="5" w:tplc="04160005" w:tentative="1">
      <w:start w:val="1"/>
      <w:numFmt w:val="lowerRoman"/>
      <w:lvlText w:val="%6."/>
      <w:lvlJc w:val="right"/>
      <w:pPr>
        <w:tabs>
          <w:tab w:val="num" w:pos="5028"/>
        </w:tabs>
        <w:ind w:left="5028" w:hanging="180"/>
      </w:pPr>
    </w:lvl>
    <w:lvl w:ilvl="6" w:tplc="04160001" w:tentative="1">
      <w:start w:val="1"/>
      <w:numFmt w:val="decimal"/>
      <w:lvlText w:val="%7."/>
      <w:lvlJc w:val="left"/>
      <w:pPr>
        <w:tabs>
          <w:tab w:val="num" w:pos="5748"/>
        </w:tabs>
        <w:ind w:left="5748" w:hanging="360"/>
      </w:pPr>
    </w:lvl>
    <w:lvl w:ilvl="7" w:tplc="04160003" w:tentative="1">
      <w:start w:val="1"/>
      <w:numFmt w:val="lowerLetter"/>
      <w:lvlText w:val="%8."/>
      <w:lvlJc w:val="left"/>
      <w:pPr>
        <w:tabs>
          <w:tab w:val="num" w:pos="6468"/>
        </w:tabs>
        <w:ind w:left="6468" w:hanging="360"/>
      </w:pPr>
    </w:lvl>
    <w:lvl w:ilvl="8" w:tplc="04160005" w:tentative="1">
      <w:start w:val="1"/>
      <w:numFmt w:val="lowerRoman"/>
      <w:lvlText w:val="%9."/>
      <w:lvlJc w:val="right"/>
      <w:pPr>
        <w:tabs>
          <w:tab w:val="num" w:pos="7188"/>
        </w:tabs>
        <w:ind w:left="7188" w:hanging="180"/>
      </w:pPr>
    </w:lvl>
  </w:abstractNum>
  <w:abstractNum w:abstractNumId="17" w15:restartNumberingAfterBreak="0">
    <w:nsid w:val="43927482"/>
    <w:multiLevelType w:val="hybridMultilevel"/>
    <w:tmpl w:val="ED22BE8E"/>
    <w:lvl w:ilvl="0" w:tplc="56789CD2">
      <w:start w:val="1"/>
      <w:numFmt w:val="bullet"/>
      <w:lvlText w:val=""/>
      <w:lvlJc w:val="left"/>
      <w:pPr>
        <w:ind w:left="1440" w:hanging="360"/>
      </w:pPr>
      <w:rPr>
        <w:rFonts w:ascii="Symbol" w:hAnsi="Symbol" w:hint="default"/>
      </w:rPr>
    </w:lvl>
    <w:lvl w:ilvl="1" w:tplc="8AD23DAA" w:tentative="1">
      <w:start w:val="1"/>
      <w:numFmt w:val="bullet"/>
      <w:lvlText w:val="o"/>
      <w:lvlJc w:val="left"/>
      <w:pPr>
        <w:ind w:left="2160" w:hanging="360"/>
      </w:pPr>
      <w:rPr>
        <w:rFonts w:ascii="Courier New" w:hAnsi="Courier New" w:cs="Courier New" w:hint="default"/>
      </w:rPr>
    </w:lvl>
    <w:lvl w:ilvl="2" w:tplc="05B8A22A" w:tentative="1">
      <w:start w:val="1"/>
      <w:numFmt w:val="bullet"/>
      <w:lvlText w:val=""/>
      <w:lvlJc w:val="left"/>
      <w:pPr>
        <w:ind w:left="2880" w:hanging="360"/>
      </w:pPr>
      <w:rPr>
        <w:rFonts w:ascii="Wingdings" w:hAnsi="Wingdings" w:hint="default"/>
      </w:rPr>
    </w:lvl>
    <w:lvl w:ilvl="3" w:tplc="C5D29D0C" w:tentative="1">
      <w:start w:val="1"/>
      <w:numFmt w:val="bullet"/>
      <w:lvlText w:val=""/>
      <w:lvlJc w:val="left"/>
      <w:pPr>
        <w:ind w:left="3600" w:hanging="360"/>
      </w:pPr>
      <w:rPr>
        <w:rFonts w:ascii="Symbol" w:hAnsi="Symbol" w:hint="default"/>
      </w:rPr>
    </w:lvl>
    <w:lvl w:ilvl="4" w:tplc="4B56AA5A" w:tentative="1">
      <w:start w:val="1"/>
      <w:numFmt w:val="bullet"/>
      <w:lvlText w:val="o"/>
      <w:lvlJc w:val="left"/>
      <w:pPr>
        <w:ind w:left="4320" w:hanging="360"/>
      </w:pPr>
      <w:rPr>
        <w:rFonts w:ascii="Courier New" w:hAnsi="Courier New" w:cs="Courier New" w:hint="default"/>
      </w:rPr>
    </w:lvl>
    <w:lvl w:ilvl="5" w:tplc="D7021156" w:tentative="1">
      <w:start w:val="1"/>
      <w:numFmt w:val="bullet"/>
      <w:lvlText w:val=""/>
      <w:lvlJc w:val="left"/>
      <w:pPr>
        <w:ind w:left="5040" w:hanging="360"/>
      </w:pPr>
      <w:rPr>
        <w:rFonts w:ascii="Wingdings" w:hAnsi="Wingdings" w:hint="default"/>
      </w:rPr>
    </w:lvl>
    <w:lvl w:ilvl="6" w:tplc="6ECCE39E" w:tentative="1">
      <w:start w:val="1"/>
      <w:numFmt w:val="bullet"/>
      <w:lvlText w:val=""/>
      <w:lvlJc w:val="left"/>
      <w:pPr>
        <w:ind w:left="5760" w:hanging="360"/>
      </w:pPr>
      <w:rPr>
        <w:rFonts w:ascii="Symbol" w:hAnsi="Symbol" w:hint="default"/>
      </w:rPr>
    </w:lvl>
    <w:lvl w:ilvl="7" w:tplc="AC663AD2" w:tentative="1">
      <w:start w:val="1"/>
      <w:numFmt w:val="bullet"/>
      <w:lvlText w:val="o"/>
      <w:lvlJc w:val="left"/>
      <w:pPr>
        <w:ind w:left="6480" w:hanging="360"/>
      </w:pPr>
      <w:rPr>
        <w:rFonts w:ascii="Courier New" w:hAnsi="Courier New" w:cs="Courier New" w:hint="default"/>
      </w:rPr>
    </w:lvl>
    <w:lvl w:ilvl="8" w:tplc="FF727940" w:tentative="1">
      <w:start w:val="1"/>
      <w:numFmt w:val="bullet"/>
      <w:lvlText w:val=""/>
      <w:lvlJc w:val="left"/>
      <w:pPr>
        <w:ind w:left="7200" w:hanging="360"/>
      </w:pPr>
      <w:rPr>
        <w:rFonts w:ascii="Wingdings" w:hAnsi="Wingdings" w:hint="default"/>
      </w:rPr>
    </w:lvl>
  </w:abstractNum>
  <w:abstractNum w:abstractNumId="18" w15:restartNumberingAfterBreak="0">
    <w:nsid w:val="485E73CD"/>
    <w:multiLevelType w:val="hybridMultilevel"/>
    <w:tmpl w:val="1958B35E"/>
    <w:lvl w:ilvl="0" w:tplc="0996023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518C238C"/>
    <w:multiLevelType w:val="hybridMultilevel"/>
    <w:tmpl w:val="EEA6E3C2"/>
    <w:lvl w:ilvl="0" w:tplc="9B2676C0">
      <w:start w:val="1"/>
      <w:numFmt w:val="lowerLetter"/>
      <w:lvlText w:val="%1."/>
      <w:lvlJc w:val="left"/>
      <w:pPr>
        <w:tabs>
          <w:tab w:val="num" w:pos="1428"/>
        </w:tabs>
        <w:ind w:left="1428" w:hanging="360"/>
      </w:pPr>
    </w:lvl>
    <w:lvl w:ilvl="1" w:tplc="3200B9F0" w:tentative="1">
      <w:start w:val="1"/>
      <w:numFmt w:val="lowerLetter"/>
      <w:lvlText w:val="%2."/>
      <w:lvlJc w:val="left"/>
      <w:pPr>
        <w:tabs>
          <w:tab w:val="num" w:pos="2148"/>
        </w:tabs>
        <w:ind w:left="2148" w:hanging="360"/>
      </w:pPr>
    </w:lvl>
    <w:lvl w:ilvl="2" w:tplc="E3AE3B96" w:tentative="1">
      <w:start w:val="1"/>
      <w:numFmt w:val="lowerRoman"/>
      <w:lvlText w:val="%3."/>
      <w:lvlJc w:val="right"/>
      <w:pPr>
        <w:tabs>
          <w:tab w:val="num" w:pos="2868"/>
        </w:tabs>
        <w:ind w:left="2868" w:hanging="180"/>
      </w:pPr>
    </w:lvl>
    <w:lvl w:ilvl="3" w:tplc="7838803C" w:tentative="1">
      <w:start w:val="1"/>
      <w:numFmt w:val="decimal"/>
      <w:lvlText w:val="%4."/>
      <w:lvlJc w:val="left"/>
      <w:pPr>
        <w:tabs>
          <w:tab w:val="num" w:pos="3588"/>
        </w:tabs>
        <w:ind w:left="3588" w:hanging="360"/>
      </w:pPr>
    </w:lvl>
    <w:lvl w:ilvl="4" w:tplc="0DD03F78" w:tentative="1">
      <w:start w:val="1"/>
      <w:numFmt w:val="lowerLetter"/>
      <w:lvlText w:val="%5."/>
      <w:lvlJc w:val="left"/>
      <w:pPr>
        <w:tabs>
          <w:tab w:val="num" w:pos="4308"/>
        </w:tabs>
        <w:ind w:left="4308" w:hanging="360"/>
      </w:pPr>
    </w:lvl>
    <w:lvl w:ilvl="5" w:tplc="659C94C4" w:tentative="1">
      <w:start w:val="1"/>
      <w:numFmt w:val="lowerRoman"/>
      <w:lvlText w:val="%6."/>
      <w:lvlJc w:val="right"/>
      <w:pPr>
        <w:tabs>
          <w:tab w:val="num" w:pos="5028"/>
        </w:tabs>
        <w:ind w:left="5028" w:hanging="180"/>
      </w:pPr>
    </w:lvl>
    <w:lvl w:ilvl="6" w:tplc="B8FE6386" w:tentative="1">
      <w:start w:val="1"/>
      <w:numFmt w:val="decimal"/>
      <w:lvlText w:val="%7."/>
      <w:lvlJc w:val="left"/>
      <w:pPr>
        <w:tabs>
          <w:tab w:val="num" w:pos="5748"/>
        </w:tabs>
        <w:ind w:left="5748" w:hanging="360"/>
      </w:pPr>
    </w:lvl>
    <w:lvl w:ilvl="7" w:tplc="A6C8EA8C" w:tentative="1">
      <w:start w:val="1"/>
      <w:numFmt w:val="lowerLetter"/>
      <w:lvlText w:val="%8."/>
      <w:lvlJc w:val="left"/>
      <w:pPr>
        <w:tabs>
          <w:tab w:val="num" w:pos="6468"/>
        </w:tabs>
        <w:ind w:left="6468" w:hanging="360"/>
      </w:pPr>
    </w:lvl>
    <w:lvl w:ilvl="8" w:tplc="A4282AC6" w:tentative="1">
      <w:start w:val="1"/>
      <w:numFmt w:val="lowerRoman"/>
      <w:lvlText w:val="%9."/>
      <w:lvlJc w:val="right"/>
      <w:pPr>
        <w:tabs>
          <w:tab w:val="num" w:pos="7188"/>
        </w:tabs>
        <w:ind w:left="7188" w:hanging="180"/>
      </w:pPr>
    </w:lvl>
  </w:abstractNum>
  <w:abstractNum w:abstractNumId="20" w15:restartNumberingAfterBreak="0">
    <w:nsid w:val="5C6F539E"/>
    <w:multiLevelType w:val="hybridMultilevel"/>
    <w:tmpl w:val="2F563C4C"/>
    <w:lvl w:ilvl="0" w:tplc="50EE3C8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5DCF10F6"/>
    <w:multiLevelType w:val="hybridMultilevel"/>
    <w:tmpl w:val="B87AA356"/>
    <w:lvl w:ilvl="0" w:tplc="04160001">
      <w:start w:val="1"/>
      <w:numFmt w:val="lowerLetter"/>
      <w:lvlText w:val="%1."/>
      <w:lvlJc w:val="left"/>
      <w:pPr>
        <w:tabs>
          <w:tab w:val="num" w:pos="720"/>
        </w:tabs>
        <w:ind w:left="720" w:hanging="360"/>
      </w:pPr>
    </w:lvl>
    <w:lvl w:ilvl="1" w:tplc="04160003" w:tentative="1">
      <w:start w:val="1"/>
      <w:numFmt w:val="lowerLetter"/>
      <w:lvlText w:val="%2."/>
      <w:lvlJc w:val="left"/>
      <w:pPr>
        <w:tabs>
          <w:tab w:val="num" w:pos="1440"/>
        </w:tabs>
        <w:ind w:left="1440" w:hanging="360"/>
      </w:pPr>
    </w:lvl>
    <w:lvl w:ilvl="2" w:tplc="04160005" w:tentative="1">
      <w:start w:val="1"/>
      <w:numFmt w:val="lowerRoman"/>
      <w:lvlText w:val="%3."/>
      <w:lvlJc w:val="right"/>
      <w:pPr>
        <w:tabs>
          <w:tab w:val="num" w:pos="2160"/>
        </w:tabs>
        <w:ind w:left="2160" w:hanging="180"/>
      </w:pPr>
    </w:lvl>
    <w:lvl w:ilvl="3" w:tplc="04160001" w:tentative="1">
      <w:start w:val="1"/>
      <w:numFmt w:val="decimal"/>
      <w:lvlText w:val="%4."/>
      <w:lvlJc w:val="left"/>
      <w:pPr>
        <w:tabs>
          <w:tab w:val="num" w:pos="2880"/>
        </w:tabs>
        <w:ind w:left="2880" w:hanging="360"/>
      </w:pPr>
    </w:lvl>
    <w:lvl w:ilvl="4" w:tplc="04160003" w:tentative="1">
      <w:start w:val="1"/>
      <w:numFmt w:val="lowerLetter"/>
      <w:lvlText w:val="%5."/>
      <w:lvlJc w:val="left"/>
      <w:pPr>
        <w:tabs>
          <w:tab w:val="num" w:pos="3600"/>
        </w:tabs>
        <w:ind w:left="3600" w:hanging="360"/>
      </w:pPr>
    </w:lvl>
    <w:lvl w:ilvl="5" w:tplc="04160005" w:tentative="1">
      <w:start w:val="1"/>
      <w:numFmt w:val="lowerRoman"/>
      <w:lvlText w:val="%6."/>
      <w:lvlJc w:val="right"/>
      <w:pPr>
        <w:tabs>
          <w:tab w:val="num" w:pos="4320"/>
        </w:tabs>
        <w:ind w:left="4320" w:hanging="180"/>
      </w:pPr>
    </w:lvl>
    <w:lvl w:ilvl="6" w:tplc="04160001" w:tentative="1">
      <w:start w:val="1"/>
      <w:numFmt w:val="decimal"/>
      <w:lvlText w:val="%7."/>
      <w:lvlJc w:val="left"/>
      <w:pPr>
        <w:tabs>
          <w:tab w:val="num" w:pos="5040"/>
        </w:tabs>
        <w:ind w:left="5040" w:hanging="360"/>
      </w:pPr>
    </w:lvl>
    <w:lvl w:ilvl="7" w:tplc="04160003" w:tentative="1">
      <w:start w:val="1"/>
      <w:numFmt w:val="lowerLetter"/>
      <w:lvlText w:val="%8."/>
      <w:lvlJc w:val="left"/>
      <w:pPr>
        <w:tabs>
          <w:tab w:val="num" w:pos="5760"/>
        </w:tabs>
        <w:ind w:left="5760" w:hanging="360"/>
      </w:pPr>
    </w:lvl>
    <w:lvl w:ilvl="8" w:tplc="04160005" w:tentative="1">
      <w:start w:val="1"/>
      <w:numFmt w:val="lowerRoman"/>
      <w:lvlText w:val="%9."/>
      <w:lvlJc w:val="right"/>
      <w:pPr>
        <w:tabs>
          <w:tab w:val="num" w:pos="6480"/>
        </w:tabs>
        <w:ind w:left="6480" w:hanging="180"/>
      </w:pPr>
    </w:lvl>
  </w:abstractNum>
  <w:abstractNum w:abstractNumId="22" w15:restartNumberingAfterBreak="0">
    <w:nsid w:val="6289725F"/>
    <w:multiLevelType w:val="multilevel"/>
    <w:tmpl w:val="01C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A4FAF"/>
    <w:multiLevelType w:val="hybridMultilevel"/>
    <w:tmpl w:val="66228336"/>
    <w:lvl w:ilvl="0" w:tplc="04160019">
      <w:start w:val="1"/>
      <w:numFmt w:val="lowerLetter"/>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24" w15:restartNumberingAfterBreak="0">
    <w:nsid w:val="6C6A5C71"/>
    <w:multiLevelType w:val="multilevel"/>
    <w:tmpl w:val="A2261C34"/>
    <w:lvl w:ilvl="0">
      <w:start w:val="1"/>
      <w:numFmt w:val="bullet"/>
      <w:lvlText w:val="-"/>
      <w:lvlJc w:val="left"/>
      <w:pPr>
        <w:tabs>
          <w:tab w:val="num" w:pos="1060"/>
        </w:tabs>
        <w:ind w:left="1060" w:hanging="360"/>
      </w:pPr>
      <w:rPr>
        <w:rFonts w:ascii="Times New Roman" w:eastAsia="Times New Roman" w:hAnsi="Times New Roman" w:cs="Times New Roman" w:hint="default"/>
        <w:sz w:val="20"/>
      </w:rPr>
    </w:lvl>
    <w:lvl w:ilvl="1" w:tentative="1">
      <w:start w:val="1"/>
      <w:numFmt w:val="bullet"/>
      <w:lvlText w:val="o"/>
      <w:lvlJc w:val="left"/>
      <w:pPr>
        <w:tabs>
          <w:tab w:val="num" w:pos="1780"/>
        </w:tabs>
        <w:ind w:left="1780" w:hanging="360"/>
      </w:pPr>
      <w:rPr>
        <w:rFonts w:ascii="Courier New" w:hAnsi="Courier New" w:hint="default"/>
        <w:sz w:val="20"/>
      </w:rPr>
    </w:lvl>
    <w:lvl w:ilvl="2" w:tentative="1">
      <w:start w:val="1"/>
      <w:numFmt w:val="bullet"/>
      <w:lvlText w:val=""/>
      <w:lvlJc w:val="left"/>
      <w:pPr>
        <w:tabs>
          <w:tab w:val="num" w:pos="2500"/>
        </w:tabs>
        <w:ind w:left="2500" w:hanging="360"/>
      </w:pPr>
      <w:rPr>
        <w:rFonts w:ascii="Wingdings" w:hAnsi="Wingdings" w:hint="default"/>
        <w:sz w:val="20"/>
      </w:rPr>
    </w:lvl>
    <w:lvl w:ilvl="3" w:tentative="1">
      <w:start w:val="1"/>
      <w:numFmt w:val="bullet"/>
      <w:lvlText w:val=""/>
      <w:lvlJc w:val="left"/>
      <w:pPr>
        <w:tabs>
          <w:tab w:val="num" w:pos="3220"/>
        </w:tabs>
        <w:ind w:left="3220" w:hanging="360"/>
      </w:pPr>
      <w:rPr>
        <w:rFonts w:ascii="Wingdings" w:hAnsi="Wingdings" w:hint="default"/>
        <w:sz w:val="20"/>
      </w:rPr>
    </w:lvl>
    <w:lvl w:ilvl="4" w:tentative="1">
      <w:start w:val="1"/>
      <w:numFmt w:val="bullet"/>
      <w:lvlText w:val=""/>
      <w:lvlJc w:val="left"/>
      <w:pPr>
        <w:tabs>
          <w:tab w:val="num" w:pos="3940"/>
        </w:tabs>
        <w:ind w:left="3940" w:hanging="360"/>
      </w:pPr>
      <w:rPr>
        <w:rFonts w:ascii="Wingdings" w:hAnsi="Wingdings" w:hint="default"/>
        <w:sz w:val="20"/>
      </w:rPr>
    </w:lvl>
    <w:lvl w:ilvl="5" w:tentative="1">
      <w:start w:val="1"/>
      <w:numFmt w:val="bullet"/>
      <w:lvlText w:val=""/>
      <w:lvlJc w:val="left"/>
      <w:pPr>
        <w:tabs>
          <w:tab w:val="num" w:pos="4660"/>
        </w:tabs>
        <w:ind w:left="4660" w:hanging="360"/>
      </w:pPr>
      <w:rPr>
        <w:rFonts w:ascii="Wingdings" w:hAnsi="Wingdings" w:hint="default"/>
        <w:sz w:val="20"/>
      </w:rPr>
    </w:lvl>
    <w:lvl w:ilvl="6" w:tentative="1">
      <w:start w:val="1"/>
      <w:numFmt w:val="bullet"/>
      <w:lvlText w:val=""/>
      <w:lvlJc w:val="left"/>
      <w:pPr>
        <w:tabs>
          <w:tab w:val="num" w:pos="5380"/>
        </w:tabs>
        <w:ind w:left="5380" w:hanging="360"/>
      </w:pPr>
      <w:rPr>
        <w:rFonts w:ascii="Wingdings" w:hAnsi="Wingdings" w:hint="default"/>
        <w:sz w:val="20"/>
      </w:rPr>
    </w:lvl>
    <w:lvl w:ilvl="7" w:tentative="1">
      <w:start w:val="1"/>
      <w:numFmt w:val="bullet"/>
      <w:lvlText w:val=""/>
      <w:lvlJc w:val="left"/>
      <w:pPr>
        <w:tabs>
          <w:tab w:val="num" w:pos="6100"/>
        </w:tabs>
        <w:ind w:left="6100" w:hanging="360"/>
      </w:pPr>
      <w:rPr>
        <w:rFonts w:ascii="Wingdings" w:hAnsi="Wingdings" w:hint="default"/>
        <w:sz w:val="20"/>
      </w:rPr>
    </w:lvl>
    <w:lvl w:ilvl="8" w:tentative="1">
      <w:start w:val="1"/>
      <w:numFmt w:val="bullet"/>
      <w:lvlText w:val=""/>
      <w:lvlJc w:val="left"/>
      <w:pPr>
        <w:tabs>
          <w:tab w:val="num" w:pos="6820"/>
        </w:tabs>
        <w:ind w:left="6820" w:hanging="360"/>
      </w:pPr>
      <w:rPr>
        <w:rFonts w:ascii="Wingdings" w:hAnsi="Wingdings" w:hint="default"/>
        <w:sz w:val="20"/>
      </w:rPr>
    </w:lvl>
  </w:abstractNum>
  <w:abstractNum w:abstractNumId="25" w15:restartNumberingAfterBreak="0">
    <w:nsid w:val="6F7B7FAF"/>
    <w:multiLevelType w:val="multilevel"/>
    <w:tmpl w:val="79F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34973"/>
    <w:multiLevelType w:val="hybridMultilevel"/>
    <w:tmpl w:val="2610B95E"/>
    <w:lvl w:ilvl="0" w:tplc="568C9CAC">
      <w:start w:val="1"/>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738D38D7"/>
    <w:multiLevelType w:val="multilevel"/>
    <w:tmpl w:val="A2261C34"/>
    <w:lvl w:ilvl="0">
      <w:start w:val="1"/>
      <w:numFmt w:val="bullet"/>
      <w:lvlText w:val="-"/>
      <w:lvlJc w:val="left"/>
      <w:pPr>
        <w:tabs>
          <w:tab w:val="num" w:pos="1060"/>
        </w:tabs>
        <w:ind w:left="1060" w:hanging="360"/>
      </w:pPr>
      <w:rPr>
        <w:rFonts w:ascii="Times New Roman" w:eastAsia="Times New Roman" w:hAnsi="Times New Roman" w:cs="Times New Roman" w:hint="default"/>
        <w:sz w:val="20"/>
      </w:rPr>
    </w:lvl>
    <w:lvl w:ilvl="1" w:tentative="1">
      <w:start w:val="1"/>
      <w:numFmt w:val="bullet"/>
      <w:lvlText w:val="o"/>
      <w:lvlJc w:val="left"/>
      <w:pPr>
        <w:tabs>
          <w:tab w:val="num" w:pos="1780"/>
        </w:tabs>
        <w:ind w:left="1780" w:hanging="360"/>
      </w:pPr>
      <w:rPr>
        <w:rFonts w:ascii="Courier New" w:hAnsi="Courier New" w:hint="default"/>
        <w:sz w:val="20"/>
      </w:rPr>
    </w:lvl>
    <w:lvl w:ilvl="2" w:tentative="1">
      <w:start w:val="1"/>
      <w:numFmt w:val="bullet"/>
      <w:lvlText w:val=""/>
      <w:lvlJc w:val="left"/>
      <w:pPr>
        <w:tabs>
          <w:tab w:val="num" w:pos="2500"/>
        </w:tabs>
        <w:ind w:left="2500" w:hanging="360"/>
      </w:pPr>
      <w:rPr>
        <w:rFonts w:ascii="Wingdings" w:hAnsi="Wingdings" w:hint="default"/>
        <w:sz w:val="20"/>
      </w:rPr>
    </w:lvl>
    <w:lvl w:ilvl="3" w:tentative="1">
      <w:start w:val="1"/>
      <w:numFmt w:val="bullet"/>
      <w:lvlText w:val=""/>
      <w:lvlJc w:val="left"/>
      <w:pPr>
        <w:tabs>
          <w:tab w:val="num" w:pos="3220"/>
        </w:tabs>
        <w:ind w:left="3220" w:hanging="360"/>
      </w:pPr>
      <w:rPr>
        <w:rFonts w:ascii="Wingdings" w:hAnsi="Wingdings" w:hint="default"/>
        <w:sz w:val="20"/>
      </w:rPr>
    </w:lvl>
    <w:lvl w:ilvl="4" w:tentative="1">
      <w:start w:val="1"/>
      <w:numFmt w:val="bullet"/>
      <w:lvlText w:val=""/>
      <w:lvlJc w:val="left"/>
      <w:pPr>
        <w:tabs>
          <w:tab w:val="num" w:pos="3940"/>
        </w:tabs>
        <w:ind w:left="3940" w:hanging="360"/>
      </w:pPr>
      <w:rPr>
        <w:rFonts w:ascii="Wingdings" w:hAnsi="Wingdings" w:hint="default"/>
        <w:sz w:val="20"/>
      </w:rPr>
    </w:lvl>
    <w:lvl w:ilvl="5" w:tentative="1">
      <w:start w:val="1"/>
      <w:numFmt w:val="bullet"/>
      <w:lvlText w:val=""/>
      <w:lvlJc w:val="left"/>
      <w:pPr>
        <w:tabs>
          <w:tab w:val="num" w:pos="4660"/>
        </w:tabs>
        <w:ind w:left="4660" w:hanging="360"/>
      </w:pPr>
      <w:rPr>
        <w:rFonts w:ascii="Wingdings" w:hAnsi="Wingdings" w:hint="default"/>
        <w:sz w:val="20"/>
      </w:rPr>
    </w:lvl>
    <w:lvl w:ilvl="6" w:tentative="1">
      <w:start w:val="1"/>
      <w:numFmt w:val="bullet"/>
      <w:lvlText w:val=""/>
      <w:lvlJc w:val="left"/>
      <w:pPr>
        <w:tabs>
          <w:tab w:val="num" w:pos="5380"/>
        </w:tabs>
        <w:ind w:left="5380" w:hanging="360"/>
      </w:pPr>
      <w:rPr>
        <w:rFonts w:ascii="Wingdings" w:hAnsi="Wingdings" w:hint="default"/>
        <w:sz w:val="20"/>
      </w:rPr>
    </w:lvl>
    <w:lvl w:ilvl="7" w:tentative="1">
      <w:start w:val="1"/>
      <w:numFmt w:val="bullet"/>
      <w:lvlText w:val=""/>
      <w:lvlJc w:val="left"/>
      <w:pPr>
        <w:tabs>
          <w:tab w:val="num" w:pos="6100"/>
        </w:tabs>
        <w:ind w:left="6100" w:hanging="360"/>
      </w:pPr>
      <w:rPr>
        <w:rFonts w:ascii="Wingdings" w:hAnsi="Wingdings" w:hint="default"/>
        <w:sz w:val="20"/>
      </w:rPr>
    </w:lvl>
    <w:lvl w:ilvl="8" w:tentative="1">
      <w:start w:val="1"/>
      <w:numFmt w:val="bullet"/>
      <w:lvlText w:val=""/>
      <w:lvlJc w:val="left"/>
      <w:pPr>
        <w:tabs>
          <w:tab w:val="num" w:pos="6820"/>
        </w:tabs>
        <w:ind w:left="6820" w:hanging="360"/>
      </w:pPr>
      <w:rPr>
        <w:rFonts w:ascii="Wingdings" w:hAnsi="Wingdings" w:hint="default"/>
        <w:sz w:val="20"/>
      </w:rPr>
    </w:lvl>
  </w:abstractNum>
  <w:abstractNum w:abstractNumId="28" w15:restartNumberingAfterBreak="0">
    <w:nsid w:val="779D04B9"/>
    <w:multiLevelType w:val="hybridMultilevel"/>
    <w:tmpl w:val="9BC08212"/>
    <w:lvl w:ilvl="0" w:tplc="A1C479CE">
      <w:start w:val="3"/>
      <w:numFmt w:val="bullet"/>
      <w:pStyle w:val="Marcadores2"/>
      <w:lvlText w:val="-"/>
      <w:lvlJc w:val="left"/>
      <w:pPr>
        <w:tabs>
          <w:tab w:val="num" w:pos="1985"/>
        </w:tabs>
        <w:ind w:left="1985" w:hanging="567"/>
      </w:pPr>
      <w:rPr>
        <w:rFonts w:ascii="Times New Roman" w:eastAsia="Times New Roman" w:hAnsi="Times New Roman" w:cs="Times New Roman" w:hint="default"/>
      </w:rPr>
    </w:lvl>
    <w:lvl w:ilvl="1" w:tplc="335A525C">
      <w:start w:val="3"/>
      <w:numFmt w:val="bullet"/>
      <w:pStyle w:val="Marcadores2"/>
      <w:lvlText w:val="-"/>
      <w:lvlJc w:val="left"/>
      <w:pPr>
        <w:tabs>
          <w:tab w:val="num" w:pos="2169"/>
        </w:tabs>
        <w:ind w:left="2169" w:hanging="567"/>
      </w:pPr>
      <w:rPr>
        <w:rFonts w:ascii="Times New Roman" w:eastAsia="Times New Roman" w:hAnsi="Times New Roman" w:cs="Times New Roman" w:hint="default"/>
      </w:rPr>
    </w:lvl>
    <w:lvl w:ilvl="2" w:tplc="2DF42F08">
      <w:start w:val="1"/>
      <w:numFmt w:val="bullet"/>
      <w:lvlText w:val=""/>
      <w:lvlJc w:val="left"/>
      <w:pPr>
        <w:tabs>
          <w:tab w:val="num" w:pos="3204"/>
        </w:tabs>
        <w:ind w:left="3204" w:hanging="360"/>
      </w:pPr>
      <w:rPr>
        <w:rFonts w:ascii="Wingdings" w:hAnsi="Wingdings" w:cs="Times New Roman" w:hint="default"/>
      </w:rPr>
    </w:lvl>
    <w:lvl w:ilvl="3" w:tplc="D05261D8">
      <w:start w:val="1"/>
      <w:numFmt w:val="bullet"/>
      <w:lvlText w:val=""/>
      <w:lvlJc w:val="left"/>
      <w:pPr>
        <w:tabs>
          <w:tab w:val="num" w:pos="3924"/>
        </w:tabs>
        <w:ind w:left="3924" w:hanging="360"/>
      </w:pPr>
      <w:rPr>
        <w:rFonts w:ascii="Symbol" w:hAnsi="Symbol" w:cs="Times New Roman" w:hint="default"/>
      </w:rPr>
    </w:lvl>
    <w:lvl w:ilvl="4" w:tplc="2440293C">
      <w:start w:val="1"/>
      <w:numFmt w:val="bullet"/>
      <w:lvlText w:val="o"/>
      <w:lvlJc w:val="left"/>
      <w:pPr>
        <w:tabs>
          <w:tab w:val="num" w:pos="4644"/>
        </w:tabs>
        <w:ind w:left="4644" w:hanging="360"/>
      </w:pPr>
      <w:rPr>
        <w:rFonts w:ascii="Courier New" w:hAnsi="Courier New" w:cs="Courier New" w:hint="default"/>
      </w:rPr>
    </w:lvl>
    <w:lvl w:ilvl="5" w:tplc="554CC722">
      <w:start w:val="1"/>
      <w:numFmt w:val="bullet"/>
      <w:lvlText w:val=""/>
      <w:lvlJc w:val="left"/>
      <w:pPr>
        <w:tabs>
          <w:tab w:val="num" w:pos="5364"/>
        </w:tabs>
        <w:ind w:left="5364" w:hanging="360"/>
      </w:pPr>
      <w:rPr>
        <w:rFonts w:ascii="Wingdings" w:hAnsi="Wingdings" w:cs="Times New Roman" w:hint="default"/>
      </w:rPr>
    </w:lvl>
    <w:lvl w:ilvl="6" w:tplc="E42884FE">
      <w:start w:val="1"/>
      <w:numFmt w:val="bullet"/>
      <w:lvlText w:val=""/>
      <w:lvlJc w:val="left"/>
      <w:pPr>
        <w:tabs>
          <w:tab w:val="num" w:pos="6084"/>
        </w:tabs>
        <w:ind w:left="6084" w:hanging="360"/>
      </w:pPr>
      <w:rPr>
        <w:rFonts w:ascii="Symbol" w:hAnsi="Symbol" w:cs="Times New Roman" w:hint="default"/>
      </w:rPr>
    </w:lvl>
    <w:lvl w:ilvl="7" w:tplc="A1CA46A0">
      <w:start w:val="1"/>
      <w:numFmt w:val="bullet"/>
      <w:lvlText w:val="o"/>
      <w:lvlJc w:val="left"/>
      <w:pPr>
        <w:tabs>
          <w:tab w:val="num" w:pos="6804"/>
        </w:tabs>
        <w:ind w:left="6804" w:hanging="360"/>
      </w:pPr>
      <w:rPr>
        <w:rFonts w:ascii="Courier New" w:hAnsi="Courier New" w:cs="Courier New" w:hint="default"/>
      </w:rPr>
    </w:lvl>
    <w:lvl w:ilvl="8" w:tplc="DFD0CCC8">
      <w:start w:val="1"/>
      <w:numFmt w:val="bullet"/>
      <w:lvlText w:val=""/>
      <w:lvlJc w:val="left"/>
      <w:pPr>
        <w:tabs>
          <w:tab w:val="num" w:pos="7524"/>
        </w:tabs>
        <w:ind w:left="7524" w:hanging="360"/>
      </w:pPr>
      <w:rPr>
        <w:rFonts w:ascii="Wingdings" w:hAnsi="Wingdings" w:cs="Times New Roman" w:hint="default"/>
      </w:rPr>
    </w:lvl>
  </w:abstractNum>
  <w:abstractNum w:abstractNumId="29" w15:restartNumberingAfterBreak="0">
    <w:nsid w:val="79A3308C"/>
    <w:multiLevelType w:val="hybridMultilevel"/>
    <w:tmpl w:val="5A54D372"/>
    <w:lvl w:ilvl="0" w:tplc="CB587EE2">
      <w:start w:val="1"/>
      <w:numFmt w:val="lowerLetter"/>
      <w:lvlText w:val="%1."/>
      <w:lvlJc w:val="left"/>
      <w:pPr>
        <w:tabs>
          <w:tab w:val="num" w:pos="1080"/>
        </w:tabs>
        <w:ind w:left="1080" w:hanging="360"/>
      </w:pPr>
    </w:lvl>
    <w:lvl w:ilvl="1" w:tplc="85B4AE14" w:tentative="1">
      <w:start w:val="1"/>
      <w:numFmt w:val="lowerLetter"/>
      <w:lvlText w:val="%2."/>
      <w:lvlJc w:val="left"/>
      <w:pPr>
        <w:tabs>
          <w:tab w:val="num" w:pos="1800"/>
        </w:tabs>
        <w:ind w:left="1800" w:hanging="360"/>
      </w:pPr>
    </w:lvl>
    <w:lvl w:ilvl="2" w:tplc="04160005" w:tentative="1">
      <w:start w:val="1"/>
      <w:numFmt w:val="lowerRoman"/>
      <w:lvlText w:val="%3."/>
      <w:lvlJc w:val="right"/>
      <w:pPr>
        <w:tabs>
          <w:tab w:val="num" w:pos="2520"/>
        </w:tabs>
        <w:ind w:left="2520" w:hanging="180"/>
      </w:pPr>
    </w:lvl>
    <w:lvl w:ilvl="3" w:tplc="04160001" w:tentative="1">
      <w:start w:val="1"/>
      <w:numFmt w:val="decimal"/>
      <w:lvlText w:val="%4."/>
      <w:lvlJc w:val="left"/>
      <w:pPr>
        <w:tabs>
          <w:tab w:val="num" w:pos="3240"/>
        </w:tabs>
        <w:ind w:left="3240" w:hanging="360"/>
      </w:pPr>
    </w:lvl>
    <w:lvl w:ilvl="4" w:tplc="04160003" w:tentative="1">
      <w:start w:val="1"/>
      <w:numFmt w:val="lowerLetter"/>
      <w:lvlText w:val="%5."/>
      <w:lvlJc w:val="left"/>
      <w:pPr>
        <w:tabs>
          <w:tab w:val="num" w:pos="3960"/>
        </w:tabs>
        <w:ind w:left="3960" w:hanging="360"/>
      </w:pPr>
    </w:lvl>
    <w:lvl w:ilvl="5" w:tplc="04160005" w:tentative="1">
      <w:start w:val="1"/>
      <w:numFmt w:val="lowerRoman"/>
      <w:lvlText w:val="%6."/>
      <w:lvlJc w:val="right"/>
      <w:pPr>
        <w:tabs>
          <w:tab w:val="num" w:pos="4680"/>
        </w:tabs>
        <w:ind w:left="4680" w:hanging="180"/>
      </w:pPr>
    </w:lvl>
    <w:lvl w:ilvl="6" w:tplc="04160001" w:tentative="1">
      <w:start w:val="1"/>
      <w:numFmt w:val="decimal"/>
      <w:lvlText w:val="%7."/>
      <w:lvlJc w:val="left"/>
      <w:pPr>
        <w:tabs>
          <w:tab w:val="num" w:pos="5400"/>
        </w:tabs>
        <w:ind w:left="5400" w:hanging="360"/>
      </w:pPr>
    </w:lvl>
    <w:lvl w:ilvl="7" w:tplc="04160003" w:tentative="1">
      <w:start w:val="1"/>
      <w:numFmt w:val="lowerLetter"/>
      <w:lvlText w:val="%8."/>
      <w:lvlJc w:val="left"/>
      <w:pPr>
        <w:tabs>
          <w:tab w:val="num" w:pos="6120"/>
        </w:tabs>
        <w:ind w:left="6120" w:hanging="360"/>
      </w:pPr>
    </w:lvl>
    <w:lvl w:ilvl="8" w:tplc="04160005" w:tentative="1">
      <w:start w:val="1"/>
      <w:numFmt w:val="lowerRoman"/>
      <w:lvlText w:val="%9."/>
      <w:lvlJc w:val="right"/>
      <w:pPr>
        <w:tabs>
          <w:tab w:val="num" w:pos="6840"/>
        </w:tabs>
        <w:ind w:left="6840" w:hanging="180"/>
      </w:pPr>
    </w:lvl>
  </w:abstractNum>
  <w:abstractNum w:abstractNumId="30" w15:restartNumberingAfterBreak="0">
    <w:nsid w:val="7E34612A"/>
    <w:multiLevelType w:val="multilevel"/>
    <w:tmpl w:val="87F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80200"/>
    <w:multiLevelType w:val="hybridMultilevel"/>
    <w:tmpl w:val="CD887C1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23"/>
  </w:num>
  <w:num w:numId="4">
    <w:abstractNumId w:val="16"/>
  </w:num>
  <w:num w:numId="5">
    <w:abstractNumId w:val="29"/>
  </w:num>
  <w:num w:numId="6">
    <w:abstractNumId w:val="19"/>
  </w:num>
  <w:num w:numId="7">
    <w:abstractNumId w:val="7"/>
  </w:num>
  <w:num w:numId="8">
    <w:abstractNumId w:val="21"/>
  </w:num>
  <w:num w:numId="9">
    <w:abstractNumId w:val="17"/>
  </w:num>
  <w:num w:numId="10">
    <w:abstractNumId w:val="28"/>
  </w:num>
  <w:num w:numId="11">
    <w:abstractNumId w:val="8"/>
  </w:num>
  <w:num w:numId="12">
    <w:abstractNumId w:val="0"/>
  </w:num>
  <w:num w:numId="13">
    <w:abstractNumId w:val="0"/>
  </w:num>
  <w:num w:numId="14">
    <w:abstractNumId w:val="5"/>
  </w:num>
  <w:num w:numId="15">
    <w:abstractNumId w:val="13"/>
  </w:num>
  <w:num w:numId="16">
    <w:abstractNumId w:val="2"/>
  </w:num>
  <w:num w:numId="17">
    <w:abstractNumId w:val="31"/>
  </w:num>
  <w:num w:numId="18">
    <w:abstractNumId w:val="18"/>
  </w:num>
  <w:num w:numId="19">
    <w:abstractNumId w:val="11"/>
  </w:num>
  <w:num w:numId="20">
    <w:abstractNumId w:val="20"/>
  </w:num>
  <w:num w:numId="21">
    <w:abstractNumId w:val="30"/>
  </w:num>
  <w:num w:numId="22">
    <w:abstractNumId w:val="22"/>
  </w:num>
  <w:num w:numId="23">
    <w:abstractNumId w:val="25"/>
  </w:num>
  <w:num w:numId="24">
    <w:abstractNumId w:val="4"/>
  </w:num>
  <w:num w:numId="25">
    <w:abstractNumId w:val="10"/>
  </w:num>
  <w:num w:numId="26">
    <w:abstractNumId w:val="26"/>
  </w:num>
  <w:num w:numId="27">
    <w:abstractNumId w:val="9"/>
  </w:num>
  <w:num w:numId="28">
    <w:abstractNumId w:val="3"/>
  </w:num>
  <w:num w:numId="29">
    <w:abstractNumId w:val="27"/>
  </w:num>
  <w:num w:numId="30">
    <w:abstractNumId w:val="12"/>
  </w:num>
  <w:num w:numId="31">
    <w:abstractNumId w:val="24"/>
  </w:num>
  <w:num w:numId="32">
    <w:abstractNumId w:val="6"/>
  </w:num>
  <w:num w:numId="33">
    <w:abstractNumId w:val="1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LLIDAY">
    <w15:presenceInfo w15:providerId="None" w15:userId="HALLIDAY"/>
  </w15:person>
  <w15:person w15:author="Laura Martins">
    <w15:presenceInfo w15:providerId="Windows Live" w15:userId="e8864f724bc57a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86"/>
    <w:rsid w:val="00003C34"/>
    <w:rsid w:val="00005761"/>
    <w:rsid w:val="000125E2"/>
    <w:rsid w:val="0003282C"/>
    <w:rsid w:val="00033E37"/>
    <w:rsid w:val="00036CD2"/>
    <w:rsid w:val="00040AFB"/>
    <w:rsid w:val="00046A21"/>
    <w:rsid w:val="000538CB"/>
    <w:rsid w:val="00086AAA"/>
    <w:rsid w:val="000A4D1E"/>
    <w:rsid w:val="000B532E"/>
    <w:rsid w:val="000B798B"/>
    <w:rsid w:val="000C0820"/>
    <w:rsid w:val="000C1593"/>
    <w:rsid w:val="000F49EA"/>
    <w:rsid w:val="00105DC2"/>
    <w:rsid w:val="00142297"/>
    <w:rsid w:val="00142778"/>
    <w:rsid w:val="00143160"/>
    <w:rsid w:val="00156D70"/>
    <w:rsid w:val="00174BAD"/>
    <w:rsid w:val="00177616"/>
    <w:rsid w:val="0018620A"/>
    <w:rsid w:val="00196A8A"/>
    <w:rsid w:val="001A7E32"/>
    <w:rsid w:val="001B5EE7"/>
    <w:rsid w:val="001C743C"/>
    <w:rsid w:val="001F0201"/>
    <w:rsid w:val="002018F1"/>
    <w:rsid w:val="0020541D"/>
    <w:rsid w:val="00206DF9"/>
    <w:rsid w:val="002260BA"/>
    <w:rsid w:val="00235841"/>
    <w:rsid w:val="00237AD2"/>
    <w:rsid w:val="00247D9B"/>
    <w:rsid w:val="00254669"/>
    <w:rsid w:val="00262E7A"/>
    <w:rsid w:val="00265410"/>
    <w:rsid w:val="00285736"/>
    <w:rsid w:val="002905E2"/>
    <w:rsid w:val="00293771"/>
    <w:rsid w:val="002B58CB"/>
    <w:rsid w:val="002C4948"/>
    <w:rsid w:val="002E3D14"/>
    <w:rsid w:val="002F27E2"/>
    <w:rsid w:val="00317C60"/>
    <w:rsid w:val="0032282E"/>
    <w:rsid w:val="0032571D"/>
    <w:rsid w:val="00327AFC"/>
    <w:rsid w:val="00377447"/>
    <w:rsid w:val="00385404"/>
    <w:rsid w:val="0039450E"/>
    <w:rsid w:val="00397CFD"/>
    <w:rsid w:val="003A1AA0"/>
    <w:rsid w:val="003A1D2A"/>
    <w:rsid w:val="003B0A3B"/>
    <w:rsid w:val="003B22FA"/>
    <w:rsid w:val="003D0DD5"/>
    <w:rsid w:val="003D6E69"/>
    <w:rsid w:val="003F0308"/>
    <w:rsid w:val="003F52D6"/>
    <w:rsid w:val="00400AB4"/>
    <w:rsid w:val="00420E07"/>
    <w:rsid w:val="00426B51"/>
    <w:rsid w:val="0044307A"/>
    <w:rsid w:val="00447D43"/>
    <w:rsid w:val="004657BA"/>
    <w:rsid w:val="00465B2D"/>
    <w:rsid w:val="00470ED1"/>
    <w:rsid w:val="004836A6"/>
    <w:rsid w:val="0049450E"/>
    <w:rsid w:val="004A2528"/>
    <w:rsid w:val="004A4D11"/>
    <w:rsid w:val="004B0C45"/>
    <w:rsid w:val="004B6D79"/>
    <w:rsid w:val="004D7B0B"/>
    <w:rsid w:val="004E2A2E"/>
    <w:rsid w:val="004E5B00"/>
    <w:rsid w:val="00504E34"/>
    <w:rsid w:val="00510FF3"/>
    <w:rsid w:val="00515307"/>
    <w:rsid w:val="005304BF"/>
    <w:rsid w:val="00546B5D"/>
    <w:rsid w:val="00553857"/>
    <w:rsid w:val="00561732"/>
    <w:rsid w:val="00564ABF"/>
    <w:rsid w:val="00565CD0"/>
    <w:rsid w:val="00572A64"/>
    <w:rsid w:val="00582089"/>
    <w:rsid w:val="005910ED"/>
    <w:rsid w:val="005953E6"/>
    <w:rsid w:val="00595B9E"/>
    <w:rsid w:val="005B315B"/>
    <w:rsid w:val="005F7553"/>
    <w:rsid w:val="00601A6D"/>
    <w:rsid w:val="0060681D"/>
    <w:rsid w:val="00607701"/>
    <w:rsid w:val="0061452B"/>
    <w:rsid w:val="0063663B"/>
    <w:rsid w:val="00646410"/>
    <w:rsid w:val="00650B59"/>
    <w:rsid w:val="00663E45"/>
    <w:rsid w:val="006954B8"/>
    <w:rsid w:val="00696C0F"/>
    <w:rsid w:val="006A385D"/>
    <w:rsid w:val="006A7856"/>
    <w:rsid w:val="006B2051"/>
    <w:rsid w:val="006B6187"/>
    <w:rsid w:val="006F26C5"/>
    <w:rsid w:val="006F5F65"/>
    <w:rsid w:val="00711A9D"/>
    <w:rsid w:val="00731D2D"/>
    <w:rsid w:val="00732B98"/>
    <w:rsid w:val="00756B6B"/>
    <w:rsid w:val="007819CE"/>
    <w:rsid w:val="00795341"/>
    <w:rsid w:val="007A249A"/>
    <w:rsid w:val="007A284B"/>
    <w:rsid w:val="007B1134"/>
    <w:rsid w:val="007B5ECC"/>
    <w:rsid w:val="007B6C49"/>
    <w:rsid w:val="007D2489"/>
    <w:rsid w:val="007E3C86"/>
    <w:rsid w:val="007F4A90"/>
    <w:rsid w:val="007F5AB1"/>
    <w:rsid w:val="0080583A"/>
    <w:rsid w:val="00815CD0"/>
    <w:rsid w:val="0082478D"/>
    <w:rsid w:val="008362E0"/>
    <w:rsid w:val="00847676"/>
    <w:rsid w:val="00852345"/>
    <w:rsid w:val="008577A7"/>
    <w:rsid w:val="00870F15"/>
    <w:rsid w:val="008722C6"/>
    <w:rsid w:val="00877819"/>
    <w:rsid w:val="0088254D"/>
    <w:rsid w:val="00891695"/>
    <w:rsid w:val="00892FD2"/>
    <w:rsid w:val="008A5D63"/>
    <w:rsid w:val="008B59F8"/>
    <w:rsid w:val="008C42DC"/>
    <w:rsid w:val="008C658F"/>
    <w:rsid w:val="008C6AEA"/>
    <w:rsid w:val="008E0A47"/>
    <w:rsid w:val="00937E63"/>
    <w:rsid w:val="00940CC2"/>
    <w:rsid w:val="009559F9"/>
    <w:rsid w:val="0097290C"/>
    <w:rsid w:val="00984529"/>
    <w:rsid w:val="00984C65"/>
    <w:rsid w:val="00991A85"/>
    <w:rsid w:val="00995A0C"/>
    <w:rsid w:val="009B32DB"/>
    <w:rsid w:val="009C1EB0"/>
    <w:rsid w:val="009C394C"/>
    <w:rsid w:val="009C4FFE"/>
    <w:rsid w:val="009E3741"/>
    <w:rsid w:val="00A02B8C"/>
    <w:rsid w:val="00A02FCB"/>
    <w:rsid w:val="00A12E34"/>
    <w:rsid w:val="00A51E97"/>
    <w:rsid w:val="00A537BF"/>
    <w:rsid w:val="00A54CBF"/>
    <w:rsid w:val="00A55FBD"/>
    <w:rsid w:val="00A754E1"/>
    <w:rsid w:val="00A8112C"/>
    <w:rsid w:val="00AA4ACD"/>
    <w:rsid w:val="00AA6625"/>
    <w:rsid w:val="00AB357E"/>
    <w:rsid w:val="00AB371C"/>
    <w:rsid w:val="00AB7455"/>
    <w:rsid w:val="00AD2581"/>
    <w:rsid w:val="00AE66AD"/>
    <w:rsid w:val="00AE71FB"/>
    <w:rsid w:val="00AF00E7"/>
    <w:rsid w:val="00B01310"/>
    <w:rsid w:val="00B04F48"/>
    <w:rsid w:val="00B062AD"/>
    <w:rsid w:val="00B1636D"/>
    <w:rsid w:val="00B201E4"/>
    <w:rsid w:val="00B22EAB"/>
    <w:rsid w:val="00B25B72"/>
    <w:rsid w:val="00B35CD1"/>
    <w:rsid w:val="00B52ABB"/>
    <w:rsid w:val="00B54B6B"/>
    <w:rsid w:val="00B80CC1"/>
    <w:rsid w:val="00B870A5"/>
    <w:rsid w:val="00B91B3B"/>
    <w:rsid w:val="00B96048"/>
    <w:rsid w:val="00B9743B"/>
    <w:rsid w:val="00BC2CED"/>
    <w:rsid w:val="00BD0A57"/>
    <w:rsid w:val="00BD36FD"/>
    <w:rsid w:val="00BF08C4"/>
    <w:rsid w:val="00C0327B"/>
    <w:rsid w:val="00C33D57"/>
    <w:rsid w:val="00C35264"/>
    <w:rsid w:val="00C428C6"/>
    <w:rsid w:val="00C466BE"/>
    <w:rsid w:val="00C5210B"/>
    <w:rsid w:val="00C52316"/>
    <w:rsid w:val="00C54686"/>
    <w:rsid w:val="00C619B9"/>
    <w:rsid w:val="00C74B2B"/>
    <w:rsid w:val="00C84A1B"/>
    <w:rsid w:val="00C851A3"/>
    <w:rsid w:val="00C95ED8"/>
    <w:rsid w:val="00CA3B47"/>
    <w:rsid w:val="00CB7D56"/>
    <w:rsid w:val="00CD1BBC"/>
    <w:rsid w:val="00D14EFD"/>
    <w:rsid w:val="00D35DAB"/>
    <w:rsid w:val="00D665F1"/>
    <w:rsid w:val="00D75221"/>
    <w:rsid w:val="00D849DE"/>
    <w:rsid w:val="00D863E9"/>
    <w:rsid w:val="00D948F2"/>
    <w:rsid w:val="00D972CA"/>
    <w:rsid w:val="00DB0881"/>
    <w:rsid w:val="00DB0AC5"/>
    <w:rsid w:val="00DB0D2D"/>
    <w:rsid w:val="00DB4452"/>
    <w:rsid w:val="00DB5336"/>
    <w:rsid w:val="00DB6E47"/>
    <w:rsid w:val="00DC0B98"/>
    <w:rsid w:val="00DC43C8"/>
    <w:rsid w:val="00DC47D8"/>
    <w:rsid w:val="00DC5FDF"/>
    <w:rsid w:val="00DF2998"/>
    <w:rsid w:val="00DF383C"/>
    <w:rsid w:val="00E12872"/>
    <w:rsid w:val="00E17EAE"/>
    <w:rsid w:val="00E22B42"/>
    <w:rsid w:val="00E32417"/>
    <w:rsid w:val="00E43A63"/>
    <w:rsid w:val="00E71B39"/>
    <w:rsid w:val="00E83164"/>
    <w:rsid w:val="00E9616F"/>
    <w:rsid w:val="00E96287"/>
    <w:rsid w:val="00EB6198"/>
    <w:rsid w:val="00EB7A37"/>
    <w:rsid w:val="00EC34CD"/>
    <w:rsid w:val="00ED36C7"/>
    <w:rsid w:val="00EE1C66"/>
    <w:rsid w:val="00EF1732"/>
    <w:rsid w:val="00EF3D05"/>
    <w:rsid w:val="00EF554D"/>
    <w:rsid w:val="00F02D39"/>
    <w:rsid w:val="00F32FC5"/>
    <w:rsid w:val="00F36FC8"/>
    <w:rsid w:val="00F43AC5"/>
    <w:rsid w:val="00F577F7"/>
    <w:rsid w:val="00F63D83"/>
    <w:rsid w:val="00F65839"/>
    <w:rsid w:val="00F7406E"/>
    <w:rsid w:val="00F764D5"/>
    <w:rsid w:val="00F81F4D"/>
    <w:rsid w:val="00F932AE"/>
    <w:rsid w:val="00FB2D51"/>
    <w:rsid w:val="00FD22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6074D4"/>
  <w15:docId w15:val="{78E3A8BA-A63B-4DFD-92BC-0D5AA9FE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B9"/>
    <w:pPr>
      <w:widowControl w:val="0"/>
      <w:spacing w:line="240" w:lineRule="atLeast"/>
    </w:pPr>
    <w:rPr>
      <w:lang w:val="en-US" w:eastAsia="en-US"/>
    </w:rPr>
  </w:style>
  <w:style w:type="paragraph" w:styleId="Ttulo1">
    <w:name w:val="heading 1"/>
    <w:basedOn w:val="Normal"/>
    <w:next w:val="Normal"/>
    <w:qFormat/>
    <w:rsid w:val="00C619B9"/>
    <w:pPr>
      <w:keepNext/>
      <w:numPr>
        <w:numId w:val="1"/>
      </w:numPr>
      <w:spacing w:before="120" w:after="60"/>
      <w:outlineLvl w:val="0"/>
    </w:pPr>
    <w:rPr>
      <w:rFonts w:ascii="Arial" w:hAnsi="Arial" w:cs="Arial"/>
      <w:b/>
      <w:bCs/>
      <w:sz w:val="24"/>
      <w:szCs w:val="24"/>
    </w:rPr>
  </w:style>
  <w:style w:type="paragraph" w:styleId="Ttulo2">
    <w:name w:val="heading 2"/>
    <w:basedOn w:val="Ttulo1"/>
    <w:next w:val="Normal"/>
    <w:qFormat/>
    <w:rsid w:val="00C619B9"/>
    <w:pPr>
      <w:numPr>
        <w:ilvl w:val="1"/>
      </w:numPr>
      <w:outlineLvl w:val="1"/>
    </w:pPr>
    <w:rPr>
      <w:sz w:val="20"/>
      <w:szCs w:val="20"/>
    </w:rPr>
  </w:style>
  <w:style w:type="paragraph" w:styleId="Ttulo3">
    <w:name w:val="heading 3"/>
    <w:basedOn w:val="Ttulo1"/>
    <w:next w:val="Normal"/>
    <w:qFormat/>
    <w:rsid w:val="00C619B9"/>
    <w:pPr>
      <w:numPr>
        <w:ilvl w:val="2"/>
      </w:numPr>
      <w:outlineLvl w:val="2"/>
    </w:pPr>
    <w:rPr>
      <w:b w:val="0"/>
      <w:bCs w:val="0"/>
      <w:i/>
      <w:iCs/>
      <w:sz w:val="20"/>
      <w:szCs w:val="20"/>
    </w:rPr>
  </w:style>
  <w:style w:type="paragraph" w:styleId="Ttulo4">
    <w:name w:val="heading 4"/>
    <w:basedOn w:val="Ttulo1"/>
    <w:next w:val="Normal"/>
    <w:qFormat/>
    <w:rsid w:val="00C619B9"/>
    <w:pPr>
      <w:numPr>
        <w:ilvl w:val="3"/>
      </w:numPr>
      <w:outlineLvl w:val="3"/>
    </w:pPr>
    <w:rPr>
      <w:b w:val="0"/>
      <w:bCs w:val="0"/>
      <w:sz w:val="20"/>
      <w:szCs w:val="20"/>
    </w:rPr>
  </w:style>
  <w:style w:type="paragraph" w:styleId="Ttulo5">
    <w:name w:val="heading 5"/>
    <w:basedOn w:val="Normal"/>
    <w:next w:val="Normal"/>
    <w:qFormat/>
    <w:rsid w:val="00C619B9"/>
    <w:pPr>
      <w:numPr>
        <w:ilvl w:val="4"/>
        <w:numId w:val="1"/>
      </w:numPr>
      <w:spacing w:before="240" w:after="60"/>
      <w:ind w:left="2880"/>
      <w:outlineLvl w:val="4"/>
    </w:pPr>
    <w:rPr>
      <w:sz w:val="22"/>
      <w:szCs w:val="22"/>
    </w:rPr>
  </w:style>
  <w:style w:type="paragraph" w:styleId="Ttulo6">
    <w:name w:val="heading 6"/>
    <w:basedOn w:val="Normal"/>
    <w:next w:val="Normal"/>
    <w:qFormat/>
    <w:rsid w:val="00C619B9"/>
    <w:pPr>
      <w:numPr>
        <w:ilvl w:val="5"/>
        <w:numId w:val="1"/>
      </w:numPr>
      <w:spacing w:before="240" w:after="60"/>
      <w:ind w:left="2880"/>
      <w:outlineLvl w:val="5"/>
    </w:pPr>
    <w:rPr>
      <w:i/>
      <w:iCs/>
      <w:sz w:val="22"/>
      <w:szCs w:val="22"/>
    </w:rPr>
  </w:style>
  <w:style w:type="paragraph" w:styleId="Ttulo7">
    <w:name w:val="heading 7"/>
    <w:basedOn w:val="Normal"/>
    <w:next w:val="Normal"/>
    <w:qFormat/>
    <w:rsid w:val="00C619B9"/>
    <w:pPr>
      <w:numPr>
        <w:ilvl w:val="6"/>
        <w:numId w:val="1"/>
      </w:numPr>
      <w:spacing w:before="240" w:after="60"/>
      <w:ind w:left="2880"/>
      <w:outlineLvl w:val="6"/>
    </w:pPr>
  </w:style>
  <w:style w:type="paragraph" w:styleId="Ttulo8">
    <w:name w:val="heading 8"/>
    <w:basedOn w:val="Normal"/>
    <w:next w:val="Normal"/>
    <w:qFormat/>
    <w:rsid w:val="00C619B9"/>
    <w:pPr>
      <w:numPr>
        <w:ilvl w:val="7"/>
        <w:numId w:val="1"/>
      </w:numPr>
      <w:spacing w:before="240" w:after="60"/>
      <w:ind w:left="2880"/>
      <w:outlineLvl w:val="7"/>
    </w:pPr>
    <w:rPr>
      <w:i/>
      <w:iCs/>
    </w:rPr>
  </w:style>
  <w:style w:type="paragraph" w:styleId="Ttulo9">
    <w:name w:val="heading 9"/>
    <w:basedOn w:val="Normal"/>
    <w:next w:val="Normal"/>
    <w:qFormat/>
    <w:rsid w:val="00C619B9"/>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C619B9"/>
    <w:pPr>
      <w:spacing w:before="80"/>
      <w:ind w:left="720"/>
      <w:jc w:val="both"/>
    </w:pPr>
    <w:rPr>
      <w:color w:val="000000"/>
      <w:lang w:val="en-AU"/>
    </w:rPr>
  </w:style>
  <w:style w:type="paragraph" w:styleId="Ttulo">
    <w:name w:val="Title"/>
    <w:basedOn w:val="Normal"/>
    <w:next w:val="Normal"/>
    <w:qFormat/>
    <w:rsid w:val="00C619B9"/>
    <w:pPr>
      <w:spacing w:line="240" w:lineRule="auto"/>
      <w:jc w:val="center"/>
    </w:pPr>
    <w:rPr>
      <w:rFonts w:ascii="Arial" w:hAnsi="Arial" w:cs="Arial"/>
      <w:b/>
      <w:bCs/>
      <w:sz w:val="36"/>
      <w:szCs w:val="36"/>
    </w:rPr>
  </w:style>
  <w:style w:type="paragraph" w:styleId="Subttulo">
    <w:name w:val="Subtitle"/>
    <w:basedOn w:val="Normal"/>
    <w:qFormat/>
    <w:rsid w:val="00C619B9"/>
    <w:pPr>
      <w:spacing w:after="60"/>
      <w:jc w:val="center"/>
    </w:pPr>
    <w:rPr>
      <w:rFonts w:ascii="Arial" w:hAnsi="Arial" w:cs="Arial"/>
      <w:i/>
      <w:iCs/>
      <w:sz w:val="36"/>
      <w:szCs w:val="36"/>
      <w:lang w:val="en-AU"/>
    </w:rPr>
  </w:style>
  <w:style w:type="paragraph" w:styleId="Recuonormal">
    <w:name w:val="Normal Indent"/>
    <w:basedOn w:val="Normal"/>
    <w:rsid w:val="00C619B9"/>
    <w:pPr>
      <w:ind w:left="900" w:hanging="900"/>
    </w:pPr>
  </w:style>
  <w:style w:type="paragraph" w:styleId="Sumrio1">
    <w:name w:val="toc 1"/>
    <w:basedOn w:val="Normal"/>
    <w:next w:val="Normal"/>
    <w:autoRedefine/>
    <w:uiPriority w:val="39"/>
    <w:rsid w:val="00C619B9"/>
    <w:pPr>
      <w:tabs>
        <w:tab w:val="right" w:pos="9360"/>
      </w:tabs>
      <w:spacing w:before="240" w:after="60"/>
      <w:ind w:right="720"/>
    </w:pPr>
  </w:style>
  <w:style w:type="paragraph" w:styleId="Sumrio2">
    <w:name w:val="toc 2"/>
    <w:basedOn w:val="Normal"/>
    <w:next w:val="Normal"/>
    <w:autoRedefine/>
    <w:uiPriority w:val="39"/>
    <w:rsid w:val="00C619B9"/>
    <w:pPr>
      <w:tabs>
        <w:tab w:val="right" w:pos="9360"/>
      </w:tabs>
      <w:ind w:left="432" w:right="720"/>
    </w:pPr>
  </w:style>
  <w:style w:type="paragraph" w:styleId="Sumrio3">
    <w:name w:val="toc 3"/>
    <w:basedOn w:val="Normal"/>
    <w:next w:val="Normal"/>
    <w:autoRedefine/>
    <w:uiPriority w:val="39"/>
    <w:rsid w:val="00C619B9"/>
    <w:pPr>
      <w:tabs>
        <w:tab w:val="left" w:pos="1440"/>
        <w:tab w:val="right" w:pos="9360"/>
      </w:tabs>
      <w:ind w:left="864"/>
    </w:pPr>
  </w:style>
  <w:style w:type="paragraph" w:styleId="Cabealho">
    <w:name w:val="header"/>
    <w:basedOn w:val="Normal"/>
    <w:rsid w:val="00C619B9"/>
    <w:pPr>
      <w:tabs>
        <w:tab w:val="center" w:pos="4320"/>
        <w:tab w:val="right" w:pos="8640"/>
      </w:tabs>
    </w:pPr>
  </w:style>
  <w:style w:type="paragraph" w:styleId="Rodap">
    <w:name w:val="footer"/>
    <w:basedOn w:val="Normal"/>
    <w:rsid w:val="00C619B9"/>
    <w:pPr>
      <w:tabs>
        <w:tab w:val="center" w:pos="4320"/>
        <w:tab w:val="right" w:pos="8640"/>
      </w:tabs>
    </w:pPr>
  </w:style>
  <w:style w:type="character" w:styleId="Nmerodepgina">
    <w:name w:val="page number"/>
    <w:basedOn w:val="Fontepargpadro"/>
    <w:rsid w:val="00C619B9"/>
  </w:style>
  <w:style w:type="paragraph" w:customStyle="1" w:styleId="Paragraph3">
    <w:name w:val="Paragraph3"/>
    <w:basedOn w:val="Normal"/>
    <w:rsid w:val="00C619B9"/>
    <w:pPr>
      <w:spacing w:before="80" w:line="240" w:lineRule="auto"/>
      <w:ind w:left="1530"/>
      <w:jc w:val="both"/>
    </w:pPr>
  </w:style>
  <w:style w:type="paragraph" w:customStyle="1" w:styleId="Paragraph4">
    <w:name w:val="Paragraph4"/>
    <w:basedOn w:val="Normal"/>
    <w:rsid w:val="00C619B9"/>
    <w:pPr>
      <w:spacing w:before="80" w:line="240" w:lineRule="auto"/>
      <w:ind w:left="2250"/>
      <w:jc w:val="both"/>
    </w:pPr>
  </w:style>
  <w:style w:type="paragraph" w:customStyle="1" w:styleId="Tabletext">
    <w:name w:val="Tabletext"/>
    <w:basedOn w:val="Normal"/>
    <w:rsid w:val="00C619B9"/>
    <w:pPr>
      <w:keepLines/>
      <w:spacing w:after="120"/>
    </w:pPr>
  </w:style>
  <w:style w:type="paragraph" w:styleId="Corpodetexto">
    <w:name w:val="Body Text"/>
    <w:basedOn w:val="Normal"/>
    <w:rsid w:val="00C619B9"/>
    <w:pPr>
      <w:keepLines/>
      <w:spacing w:after="120"/>
      <w:ind w:left="720"/>
    </w:pPr>
  </w:style>
  <w:style w:type="paragraph" w:styleId="Sumrio4">
    <w:name w:val="toc 4"/>
    <w:basedOn w:val="Normal"/>
    <w:next w:val="Normal"/>
    <w:autoRedefine/>
    <w:semiHidden/>
    <w:rsid w:val="00C619B9"/>
    <w:pPr>
      <w:ind w:left="600"/>
    </w:pPr>
  </w:style>
  <w:style w:type="paragraph" w:styleId="Sumrio5">
    <w:name w:val="toc 5"/>
    <w:basedOn w:val="Normal"/>
    <w:next w:val="Normal"/>
    <w:autoRedefine/>
    <w:semiHidden/>
    <w:rsid w:val="00C619B9"/>
    <w:pPr>
      <w:ind w:left="800"/>
    </w:pPr>
  </w:style>
  <w:style w:type="paragraph" w:styleId="Sumrio6">
    <w:name w:val="toc 6"/>
    <w:basedOn w:val="Normal"/>
    <w:next w:val="Normal"/>
    <w:autoRedefine/>
    <w:semiHidden/>
    <w:rsid w:val="00C619B9"/>
    <w:pPr>
      <w:ind w:left="1000"/>
    </w:pPr>
  </w:style>
  <w:style w:type="paragraph" w:styleId="Sumrio7">
    <w:name w:val="toc 7"/>
    <w:basedOn w:val="Normal"/>
    <w:next w:val="Normal"/>
    <w:autoRedefine/>
    <w:semiHidden/>
    <w:rsid w:val="00C619B9"/>
    <w:pPr>
      <w:ind w:left="1200"/>
    </w:pPr>
  </w:style>
  <w:style w:type="paragraph" w:styleId="Sumrio8">
    <w:name w:val="toc 8"/>
    <w:basedOn w:val="Normal"/>
    <w:next w:val="Normal"/>
    <w:autoRedefine/>
    <w:semiHidden/>
    <w:rsid w:val="00C619B9"/>
    <w:pPr>
      <w:ind w:left="1400"/>
    </w:pPr>
  </w:style>
  <w:style w:type="paragraph" w:styleId="Sumrio9">
    <w:name w:val="toc 9"/>
    <w:basedOn w:val="Normal"/>
    <w:next w:val="Normal"/>
    <w:autoRedefine/>
    <w:semiHidden/>
    <w:rsid w:val="00C619B9"/>
    <w:pPr>
      <w:ind w:left="1600"/>
    </w:pPr>
  </w:style>
  <w:style w:type="paragraph" w:customStyle="1" w:styleId="Bullet1">
    <w:name w:val="Bullet1"/>
    <w:basedOn w:val="Normal"/>
    <w:rsid w:val="00C619B9"/>
    <w:pPr>
      <w:ind w:left="720" w:hanging="432"/>
    </w:pPr>
  </w:style>
  <w:style w:type="paragraph" w:customStyle="1" w:styleId="Bullet2">
    <w:name w:val="Bullet2"/>
    <w:basedOn w:val="Normal"/>
    <w:rsid w:val="00C619B9"/>
    <w:pPr>
      <w:ind w:left="1440" w:hanging="360"/>
    </w:pPr>
    <w:rPr>
      <w:color w:val="000080"/>
    </w:rPr>
  </w:style>
  <w:style w:type="paragraph" w:styleId="MapadoDocumento">
    <w:name w:val="Document Map"/>
    <w:basedOn w:val="Normal"/>
    <w:semiHidden/>
    <w:rsid w:val="00C619B9"/>
    <w:pPr>
      <w:shd w:val="clear" w:color="auto" w:fill="000080"/>
    </w:pPr>
    <w:rPr>
      <w:rFonts w:ascii="Tahoma" w:hAnsi="Tahoma" w:cs="Tahoma"/>
    </w:rPr>
  </w:style>
  <w:style w:type="character" w:styleId="Refdenotaderodap">
    <w:name w:val="footnote reference"/>
    <w:basedOn w:val="Fontepargpadro"/>
    <w:semiHidden/>
    <w:rsid w:val="00C619B9"/>
    <w:rPr>
      <w:sz w:val="20"/>
      <w:szCs w:val="20"/>
      <w:vertAlign w:val="superscript"/>
    </w:rPr>
  </w:style>
  <w:style w:type="paragraph" w:styleId="Textodenotaderodap">
    <w:name w:val="footnote text"/>
    <w:basedOn w:val="Normal"/>
    <w:semiHidden/>
    <w:rsid w:val="00C619B9"/>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rsid w:val="00C619B9"/>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C619B9"/>
    <w:pPr>
      <w:spacing w:before="80" w:line="240" w:lineRule="auto"/>
      <w:jc w:val="both"/>
    </w:pPr>
  </w:style>
  <w:style w:type="paragraph" w:styleId="Recuodecorpodetexto">
    <w:name w:val="Body Text Indent"/>
    <w:basedOn w:val="Normal"/>
    <w:rsid w:val="00C619B9"/>
    <w:pPr>
      <w:ind w:left="720"/>
    </w:pPr>
    <w:rPr>
      <w:i/>
      <w:iCs/>
      <w:color w:val="0000FF"/>
      <w:u w:val="single"/>
    </w:rPr>
  </w:style>
  <w:style w:type="paragraph" w:customStyle="1" w:styleId="Body">
    <w:name w:val="Body"/>
    <w:basedOn w:val="Normal"/>
    <w:rsid w:val="00C619B9"/>
    <w:pPr>
      <w:widowControl/>
      <w:spacing w:before="120" w:line="240" w:lineRule="auto"/>
      <w:jc w:val="both"/>
    </w:pPr>
    <w:rPr>
      <w:rFonts w:ascii="Book Antiqua" w:hAnsi="Book Antiqua" w:cs="Book Antiqua"/>
    </w:rPr>
  </w:style>
  <w:style w:type="paragraph" w:customStyle="1" w:styleId="Bullet">
    <w:name w:val="Bullet"/>
    <w:basedOn w:val="Normal"/>
    <w:rsid w:val="00C619B9"/>
    <w:pPr>
      <w:widowControl/>
      <w:tabs>
        <w:tab w:val="left" w:pos="720"/>
      </w:tabs>
      <w:spacing w:before="120" w:line="240" w:lineRule="auto"/>
      <w:ind w:left="720" w:right="360" w:hanging="720"/>
      <w:jc w:val="both"/>
    </w:pPr>
    <w:rPr>
      <w:rFonts w:ascii="Book Antiqua" w:hAnsi="Book Antiqua" w:cs="Book Antiqua"/>
    </w:rPr>
  </w:style>
  <w:style w:type="paragraph" w:customStyle="1" w:styleId="InfoBlue">
    <w:name w:val="InfoBlue"/>
    <w:basedOn w:val="Normal"/>
    <w:next w:val="Corpodetexto"/>
    <w:autoRedefine/>
    <w:rsid w:val="00C619B9"/>
    <w:pPr>
      <w:spacing w:after="120"/>
      <w:ind w:left="720"/>
    </w:pPr>
    <w:rPr>
      <w:i/>
      <w:iCs/>
      <w:color w:val="0000FF"/>
    </w:rPr>
  </w:style>
  <w:style w:type="character" w:styleId="Hyperlink">
    <w:name w:val="Hyperlink"/>
    <w:basedOn w:val="Fontepargpadro"/>
    <w:rsid w:val="00C619B9"/>
    <w:rPr>
      <w:color w:val="0000FF"/>
      <w:u w:val="single"/>
    </w:rPr>
  </w:style>
  <w:style w:type="paragraph" w:styleId="NormalWeb">
    <w:name w:val="Normal (Web)"/>
    <w:basedOn w:val="Normal"/>
    <w:uiPriority w:val="99"/>
    <w:rsid w:val="00C619B9"/>
    <w:pPr>
      <w:widowControl/>
      <w:spacing w:before="100" w:beforeAutospacing="1" w:after="100" w:afterAutospacing="1" w:line="240" w:lineRule="auto"/>
    </w:pPr>
    <w:rPr>
      <w:sz w:val="24"/>
      <w:szCs w:val="24"/>
    </w:rPr>
  </w:style>
  <w:style w:type="paragraph" w:customStyle="1" w:styleId="infoblue0">
    <w:name w:val="infoblue"/>
    <w:basedOn w:val="Normal"/>
    <w:rsid w:val="00C619B9"/>
    <w:pPr>
      <w:widowControl/>
      <w:spacing w:after="120"/>
      <w:ind w:left="720"/>
    </w:pPr>
    <w:rPr>
      <w:i/>
      <w:iCs/>
      <w:color w:val="0000FF"/>
    </w:rPr>
  </w:style>
  <w:style w:type="table" w:styleId="Tabelacomgrade">
    <w:name w:val="Table Grid"/>
    <w:basedOn w:val="Tabelanormal"/>
    <w:rsid w:val="008C658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DS-CorpodeTexto">
    <w:name w:val="PSDS - Corpo de Texto"/>
    <w:basedOn w:val="Normal"/>
    <w:rsid w:val="0049450E"/>
    <w:pPr>
      <w:widowControl/>
      <w:spacing w:line="240" w:lineRule="auto"/>
    </w:pPr>
    <w:rPr>
      <w:rFonts w:ascii="Arial" w:hAnsi="Arial"/>
      <w:lang w:val="pt-BR" w:eastAsia="pt-BR"/>
    </w:rPr>
  </w:style>
  <w:style w:type="paragraph" w:customStyle="1" w:styleId="PSDS-MarcadoresCorpodeTexto">
    <w:name w:val="PSDS - Marcadores Corpo de Texto"/>
    <w:basedOn w:val="PSDS-CorpodeTexto"/>
    <w:rsid w:val="0049450E"/>
    <w:pPr>
      <w:numPr>
        <w:numId w:val="2"/>
      </w:numPr>
    </w:pPr>
  </w:style>
  <w:style w:type="paragraph" w:styleId="Textodebalo">
    <w:name w:val="Balloon Text"/>
    <w:basedOn w:val="Normal"/>
    <w:link w:val="TextodebaloChar"/>
    <w:uiPriority w:val="99"/>
    <w:semiHidden/>
    <w:unhideWhenUsed/>
    <w:rsid w:val="00A51E9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51E97"/>
    <w:rPr>
      <w:rFonts w:ascii="Tahoma" w:hAnsi="Tahoma" w:cs="Tahoma"/>
      <w:sz w:val="16"/>
      <w:szCs w:val="16"/>
      <w:lang w:val="en-US" w:eastAsia="en-US"/>
    </w:rPr>
  </w:style>
  <w:style w:type="paragraph" w:customStyle="1" w:styleId="CVRDNORMAL">
    <w:name w:val="CVRD_ NORMAL"/>
    <w:basedOn w:val="Normal"/>
    <w:link w:val="CVRDNORMALChar1"/>
    <w:autoRedefine/>
    <w:rsid w:val="00CD1BBC"/>
    <w:pPr>
      <w:widowControl/>
      <w:tabs>
        <w:tab w:val="right" w:pos="9922"/>
      </w:tabs>
      <w:spacing w:line="240" w:lineRule="auto"/>
    </w:pPr>
    <w:rPr>
      <w:b/>
      <w:color w:val="0070C0"/>
      <w:sz w:val="22"/>
      <w:szCs w:val="22"/>
      <w:lang w:val="pt-BR" w:eastAsia="pt-BR"/>
    </w:rPr>
  </w:style>
  <w:style w:type="paragraph" w:customStyle="1" w:styleId="Marcadores2">
    <w:name w:val="Marcadores 2"/>
    <w:basedOn w:val="Normal"/>
    <w:autoRedefine/>
    <w:rsid w:val="003D0DD5"/>
    <w:pPr>
      <w:widowControl/>
      <w:numPr>
        <w:ilvl w:val="1"/>
        <w:numId w:val="10"/>
      </w:numPr>
      <w:tabs>
        <w:tab w:val="clear" w:pos="2169"/>
        <w:tab w:val="left" w:pos="2268"/>
      </w:tabs>
      <w:spacing w:line="240" w:lineRule="auto"/>
      <w:ind w:left="2268"/>
    </w:pPr>
    <w:rPr>
      <w:rFonts w:ascii="Arial" w:hAnsi="Arial" w:cs="Arial"/>
      <w:sz w:val="24"/>
      <w:szCs w:val="22"/>
      <w:lang w:val="pt-BR" w:eastAsia="pt-BR"/>
    </w:rPr>
  </w:style>
  <w:style w:type="character" w:customStyle="1" w:styleId="CVRDNORMALChar1">
    <w:name w:val="CVRD_ NORMAL Char1"/>
    <w:basedOn w:val="Fontepargpadro"/>
    <w:link w:val="CVRDNORMAL"/>
    <w:rsid w:val="00CD1BBC"/>
    <w:rPr>
      <w:b/>
      <w:color w:val="0070C0"/>
      <w:sz w:val="22"/>
      <w:szCs w:val="22"/>
    </w:rPr>
  </w:style>
  <w:style w:type="paragraph" w:customStyle="1" w:styleId="NormalPeq">
    <w:name w:val="Normal Peq"/>
    <w:basedOn w:val="Normal"/>
    <w:rsid w:val="00385404"/>
    <w:pPr>
      <w:widowControl/>
      <w:spacing w:before="120" w:after="120" w:line="240" w:lineRule="auto"/>
      <w:jc w:val="both"/>
    </w:pPr>
    <w:rPr>
      <w:rFonts w:ascii="Tahoma" w:hAnsi="Tahoma"/>
      <w:sz w:val="18"/>
      <w:szCs w:val="24"/>
      <w:lang w:val="pt-BR"/>
    </w:rPr>
  </w:style>
  <w:style w:type="paragraph" w:customStyle="1" w:styleId="Marcadores1">
    <w:name w:val="Marcadores 1"/>
    <w:basedOn w:val="Normal"/>
    <w:rsid w:val="006F26C5"/>
    <w:pPr>
      <w:widowControl/>
      <w:numPr>
        <w:numId w:val="11"/>
      </w:numPr>
      <w:suppressAutoHyphens/>
      <w:spacing w:after="180" w:line="240" w:lineRule="auto"/>
    </w:pPr>
    <w:rPr>
      <w:rFonts w:ascii="Arial" w:hAnsi="Arial" w:cs="Arial"/>
      <w:sz w:val="24"/>
      <w:szCs w:val="24"/>
      <w:lang w:val="pt-BR" w:eastAsia="ar-SA"/>
    </w:rPr>
  </w:style>
  <w:style w:type="paragraph" w:styleId="Legenda">
    <w:name w:val="caption"/>
    <w:basedOn w:val="Normal"/>
    <w:next w:val="Normal"/>
    <w:qFormat/>
    <w:rsid w:val="006F26C5"/>
    <w:pPr>
      <w:widowControl/>
      <w:spacing w:line="240" w:lineRule="auto"/>
    </w:pPr>
    <w:rPr>
      <w:rFonts w:ascii="Arial" w:hAnsi="Arial"/>
      <w:b/>
      <w:bCs/>
      <w:lang w:val="pt-BR" w:eastAsia="pt-BR"/>
    </w:rPr>
  </w:style>
  <w:style w:type="paragraph" w:styleId="PargrafodaLista">
    <w:name w:val="List Paragraph"/>
    <w:basedOn w:val="Normal"/>
    <w:uiPriority w:val="34"/>
    <w:qFormat/>
    <w:rsid w:val="00582089"/>
    <w:pPr>
      <w:ind w:left="720"/>
      <w:contextualSpacing/>
    </w:pPr>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3534">
      <w:bodyDiv w:val="1"/>
      <w:marLeft w:val="0"/>
      <w:marRight w:val="0"/>
      <w:marTop w:val="0"/>
      <w:marBottom w:val="0"/>
      <w:divBdr>
        <w:top w:val="none" w:sz="0" w:space="0" w:color="auto"/>
        <w:left w:val="none" w:sz="0" w:space="0" w:color="auto"/>
        <w:bottom w:val="none" w:sz="0" w:space="0" w:color="auto"/>
        <w:right w:val="none" w:sz="0" w:space="0" w:color="auto"/>
      </w:divBdr>
    </w:div>
    <w:div w:id="71509415">
      <w:bodyDiv w:val="1"/>
      <w:marLeft w:val="0"/>
      <w:marRight w:val="0"/>
      <w:marTop w:val="0"/>
      <w:marBottom w:val="0"/>
      <w:divBdr>
        <w:top w:val="none" w:sz="0" w:space="0" w:color="auto"/>
        <w:left w:val="none" w:sz="0" w:space="0" w:color="auto"/>
        <w:bottom w:val="none" w:sz="0" w:space="0" w:color="auto"/>
        <w:right w:val="none" w:sz="0" w:space="0" w:color="auto"/>
      </w:divBdr>
    </w:div>
    <w:div w:id="149257219">
      <w:bodyDiv w:val="1"/>
      <w:marLeft w:val="0"/>
      <w:marRight w:val="0"/>
      <w:marTop w:val="0"/>
      <w:marBottom w:val="0"/>
      <w:divBdr>
        <w:top w:val="none" w:sz="0" w:space="0" w:color="auto"/>
        <w:left w:val="none" w:sz="0" w:space="0" w:color="auto"/>
        <w:bottom w:val="none" w:sz="0" w:space="0" w:color="auto"/>
        <w:right w:val="none" w:sz="0" w:space="0" w:color="auto"/>
      </w:divBdr>
    </w:div>
    <w:div w:id="156773347">
      <w:bodyDiv w:val="1"/>
      <w:marLeft w:val="0"/>
      <w:marRight w:val="0"/>
      <w:marTop w:val="0"/>
      <w:marBottom w:val="0"/>
      <w:divBdr>
        <w:top w:val="none" w:sz="0" w:space="0" w:color="auto"/>
        <w:left w:val="none" w:sz="0" w:space="0" w:color="auto"/>
        <w:bottom w:val="none" w:sz="0" w:space="0" w:color="auto"/>
        <w:right w:val="none" w:sz="0" w:space="0" w:color="auto"/>
      </w:divBdr>
    </w:div>
    <w:div w:id="290331974">
      <w:bodyDiv w:val="1"/>
      <w:marLeft w:val="0"/>
      <w:marRight w:val="0"/>
      <w:marTop w:val="0"/>
      <w:marBottom w:val="0"/>
      <w:divBdr>
        <w:top w:val="none" w:sz="0" w:space="0" w:color="auto"/>
        <w:left w:val="none" w:sz="0" w:space="0" w:color="auto"/>
        <w:bottom w:val="none" w:sz="0" w:space="0" w:color="auto"/>
        <w:right w:val="none" w:sz="0" w:space="0" w:color="auto"/>
      </w:divBdr>
    </w:div>
    <w:div w:id="517277377">
      <w:bodyDiv w:val="1"/>
      <w:marLeft w:val="0"/>
      <w:marRight w:val="0"/>
      <w:marTop w:val="0"/>
      <w:marBottom w:val="0"/>
      <w:divBdr>
        <w:top w:val="none" w:sz="0" w:space="0" w:color="auto"/>
        <w:left w:val="none" w:sz="0" w:space="0" w:color="auto"/>
        <w:bottom w:val="none" w:sz="0" w:space="0" w:color="auto"/>
        <w:right w:val="none" w:sz="0" w:space="0" w:color="auto"/>
      </w:divBdr>
    </w:div>
    <w:div w:id="524907194">
      <w:bodyDiv w:val="1"/>
      <w:marLeft w:val="0"/>
      <w:marRight w:val="0"/>
      <w:marTop w:val="0"/>
      <w:marBottom w:val="0"/>
      <w:divBdr>
        <w:top w:val="none" w:sz="0" w:space="0" w:color="auto"/>
        <w:left w:val="none" w:sz="0" w:space="0" w:color="auto"/>
        <w:bottom w:val="none" w:sz="0" w:space="0" w:color="auto"/>
        <w:right w:val="none" w:sz="0" w:space="0" w:color="auto"/>
      </w:divBdr>
    </w:div>
    <w:div w:id="1117217448">
      <w:bodyDiv w:val="1"/>
      <w:marLeft w:val="0"/>
      <w:marRight w:val="0"/>
      <w:marTop w:val="0"/>
      <w:marBottom w:val="0"/>
      <w:divBdr>
        <w:top w:val="none" w:sz="0" w:space="0" w:color="auto"/>
        <w:left w:val="none" w:sz="0" w:space="0" w:color="auto"/>
        <w:bottom w:val="none" w:sz="0" w:space="0" w:color="auto"/>
        <w:right w:val="none" w:sz="0" w:space="0" w:color="auto"/>
      </w:divBdr>
    </w:div>
    <w:div w:id="1126773362">
      <w:bodyDiv w:val="1"/>
      <w:marLeft w:val="0"/>
      <w:marRight w:val="0"/>
      <w:marTop w:val="0"/>
      <w:marBottom w:val="0"/>
      <w:divBdr>
        <w:top w:val="none" w:sz="0" w:space="0" w:color="auto"/>
        <w:left w:val="none" w:sz="0" w:space="0" w:color="auto"/>
        <w:bottom w:val="none" w:sz="0" w:space="0" w:color="auto"/>
        <w:right w:val="none" w:sz="0" w:space="0" w:color="auto"/>
      </w:divBdr>
    </w:div>
    <w:div w:id="1356342802">
      <w:bodyDiv w:val="1"/>
      <w:marLeft w:val="0"/>
      <w:marRight w:val="0"/>
      <w:marTop w:val="0"/>
      <w:marBottom w:val="0"/>
      <w:divBdr>
        <w:top w:val="none" w:sz="0" w:space="0" w:color="auto"/>
        <w:left w:val="none" w:sz="0" w:space="0" w:color="auto"/>
        <w:bottom w:val="none" w:sz="0" w:space="0" w:color="auto"/>
        <w:right w:val="none" w:sz="0" w:space="0" w:color="auto"/>
      </w:divBdr>
    </w:div>
    <w:div w:id="1490754232">
      <w:bodyDiv w:val="1"/>
      <w:marLeft w:val="0"/>
      <w:marRight w:val="0"/>
      <w:marTop w:val="0"/>
      <w:marBottom w:val="0"/>
      <w:divBdr>
        <w:top w:val="none" w:sz="0" w:space="0" w:color="auto"/>
        <w:left w:val="none" w:sz="0" w:space="0" w:color="auto"/>
        <w:bottom w:val="none" w:sz="0" w:space="0" w:color="auto"/>
        <w:right w:val="none" w:sz="0" w:space="0" w:color="auto"/>
      </w:divBdr>
    </w:div>
    <w:div w:id="1601524271">
      <w:bodyDiv w:val="1"/>
      <w:marLeft w:val="0"/>
      <w:marRight w:val="0"/>
      <w:marTop w:val="0"/>
      <w:marBottom w:val="0"/>
      <w:divBdr>
        <w:top w:val="none" w:sz="0" w:space="0" w:color="auto"/>
        <w:left w:val="none" w:sz="0" w:space="0" w:color="auto"/>
        <w:bottom w:val="none" w:sz="0" w:space="0" w:color="auto"/>
        <w:right w:val="none" w:sz="0" w:space="0" w:color="auto"/>
      </w:divBdr>
    </w:div>
    <w:div w:id="1631932817">
      <w:bodyDiv w:val="1"/>
      <w:marLeft w:val="0"/>
      <w:marRight w:val="0"/>
      <w:marTop w:val="0"/>
      <w:marBottom w:val="0"/>
      <w:divBdr>
        <w:top w:val="none" w:sz="0" w:space="0" w:color="auto"/>
        <w:left w:val="none" w:sz="0" w:space="0" w:color="auto"/>
        <w:bottom w:val="none" w:sz="0" w:space="0" w:color="auto"/>
        <w:right w:val="none" w:sz="0" w:space="0" w:color="auto"/>
      </w:divBdr>
    </w:div>
    <w:div w:id="1650161555">
      <w:bodyDiv w:val="1"/>
      <w:marLeft w:val="0"/>
      <w:marRight w:val="0"/>
      <w:marTop w:val="0"/>
      <w:marBottom w:val="0"/>
      <w:divBdr>
        <w:top w:val="none" w:sz="0" w:space="0" w:color="auto"/>
        <w:left w:val="none" w:sz="0" w:space="0" w:color="auto"/>
        <w:bottom w:val="none" w:sz="0" w:space="0" w:color="auto"/>
        <w:right w:val="none" w:sz="0" w:space="0" w:color="auto"/>
      </w:divBdr>
    </w:div>
    <w:div w:id="1685552225">
      <w:bodyDiv w:val="1"/>
      <w:marLeft w:val="0"/>
      <w:marRight w:val="0"/>
      <w:marTop w:val="0"/>
      <w:marBottom w:val="0"/>
      <w:divBdr>
        <w:top w:val="none" w:sz="0" w:space="0" w:color="auto"/>
        <w:left w:val="none" w:sz="0" w:space="0" w:color="auto"/>
        <w:bottom w:val="none" w:sz="0" w:space="0" w:color="auto"/>
        <w:right w:val="none" w:sz="0" w:space="0" w:color="auto"/>
      </w:divBdr>
    </w:div>
    <w:div w:id="1825926974">
      <w:bodyDiv w:val="1"/>
      <w:marLeft w:val="0"/>
      <w:marRight w:val="0"/>
      <w:marTop w:val="0"/>
      <w:marBottom w:val="0"/>
      <w:divBdr>
        <w:top w:val="none" w:sz="0" w:space="0" w:color="auto"/>
        <w:left w:val="none" w:sz="0" w:space="0" w:color="auto"/>
        <w:bottom w:val="none" w:sz="0" w:space="0" w:color="auto"/>
        <w:right w:val="none" w:sz="0" w:space="0" w:color="auto"/>
      </w:divBdr>
    </w:div>
    <w:div w:id="199297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7F4DE-1467-4092-8C85-3D460EA2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4315</Words>
  <Characters>23301</Characters>
  <Application>Microsoft Office Word</Application>
  <DocSecurity>0</DocSecurity>
  <Lines>194</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de Caso de Uso: &lt;Nome do Caso de Uso&gt;</vt:lpstr>
      <vt:lpstr>Especificação de Caso de Uso: &lt;Nome do Caso de Uso&gt;</vt:lpstr>
    </vt:vector>
  </TitlesOfParts>
  <Company>&lt;Company Name&gt;</Company>
  <LinksUpToDate>false</LinksUpToDate>
  <CharactersWithSpaces>27561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 &lt;Nome do Caso de Uso&gt;</dc:title>
  <dc:subject>&lt;Nome do Projeto&gt;</dc:subject>
  <dc:creator>Harpia</dc:creator>
  <cp:keywords/>
  <dc:description/>
  <cp:lastModifiedBy>HALLIDAY</cp:lastModifiedBy>
  <cp:revision>4</cp:revision>
  <cp:lastPrinted>2019-10-04T23:04:00Z</cp:lastPrinted>
  <dcterms:created xsi:type="dcterms:W3CDTF">2021-07-29T21:57:00Z</dcterms:created>
  <dcterms:modified xsi:type="dcterms:W3CDTF">2021-08-13T23:10:00Z</dcterms:modified>
</cp:coreProperties>
</file>